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D2A" w:rsidRPr="00AC1A8A" w:rsidRDefault="00E61D2A" w:rsidP="00D100EE">
      <w:pPr>
        <w:pStyle w:val="title"/>
      </w:pPr>
      <w:r w:rsidRPr="00CA76FE">
        <w:t>A Semi-Automatic Approach for Generating Customized R2RML Mappings</w:t>
      </w:r>
    </w:p>
    <w:p w:rsidR="00E61D2A" w:rsidRPr="00B45D96" w:rsidRDefault="00E61D2A" w:rsidP="00197A92">
      <w:pPr>
        <w:pStyle w:val="author"/>
        <w:rPr>
          <w:lang w:val="pt-BR"/>
        </w:rPr>
      </w:pPr>
      <w:r w:rsidRPr="00B45D96">
        <w:rPr>
          <w:lang w:val="pt-BR"/>
        </w:rPr>
        <w:t>Vania Maria P. Vidal</w:t>
      </w:r>
      <w:r w:rsidRPr="00B45D96">
        <w:rPr>
          <w:vertAlign w:val="superscript"/>
          <w:lang w:val="pt-BR"/>
        </w:rPr>
        <w:t>1</w:t>
      </w:r>
      <w:r w:rsidRPr="00B45D96">
        <w:rPr>
          <w:lang w:val="pt-BR"/>
        </w:rPr>
        <w:t>, Marco A</w:t>
      </w:r>
      <w:r>
        <w:rPr>
          <w:lang w:val="pt-BR"/>
        </w:rPr>
        <w:t>.</w:t>
      </w:r>
      <w:r w:rsidRPr="00B45D96">
        <w:rPr>
          <w:lang w:val="pt-BR"/>
        </w:rPr>
        <w:t xml:space="preserve"> Casanova</w:t>
      </w:r>
      <w:r w:rsidRPr="00B45D96">
        <w:rPr>
          <w:vertAlign w:val="superscript"/>
          <w:lang w:val="pt-BR"/>
        </w:rPr>
        <w:t>2</w:t>
      </w:r>
      <w:r w:rsidRPr="00B45D96">
        <w:rPr>
          <w:lang w:val="pt-BR"/>
        </w:rPr>
        <w:t>, Luís Eufrasio T. Neto</w:t>
      </w:r>
      <w:r w:rsidRPr="00B45D96">
        <w:rPr>
          <w:vertAlign w:val="superscript"/>
          <w:lang w:val="pt-BR"/>
        </w:rPr>
        <w:t>1</w:t>
      </w:r>
    </w:p>
    <w:p w:rsidR="00E61D2A" w:rsidRPr="00100054" w:rsidRDefault="00E61D2A" w:rsidP="00197A92">
      <w:pPr>
        <w:pStyle w:val="address"/>
        <w:rPr>
          <w:lang w:val="pt-BR"/>
        </w:rPr>
      </w:pPr>
      <w:r w:rsidRPr="00100054">
        <w:rPr>
          <w:vertAlign w:val="superscript"/>
          <w:lang w:val="pt-BR"/>
        </w:rPr>
        <w:t xml:space="preserve">1 </w:t>
      </w:r>
      <w:r w:rsidRPr="00100054">
        <w:rPr>
          <w:lang w:val="pt-BR"/>
        </w:rPr>
        <w:t>Federal University of Ceará, Fortaleza, CE, Brazil</w:t>
      </w:r>
    </w:p>
    <w:p w:rsidR="00E61D2A" w:rsidRPr="00100054" w:rsidRDefault="00E61D2A" w:rsidP="00342C01">
      <w:pPr>
        <w:pStyle w:val="address"/>
        <w:rPr>
          <w:rStyle w:val="e-mail"/>
          <w:lang w:val="pt-BR"/>
        </w:rPr>
      </w:pPr>
      <w:r w:rsidRPr="00100054">
        <w:rPr>
          <w:rStyle w:val="e-mail"/>
          <w:lang w:val="pt-BR"/>
        </w:rPr>
        <w:t xml:space="preserve">{vaniap.vidal, </w:t>
      </w:r>
      <w:r w:rsidRPr="00E61D2A">
        <w:rPr>
          <w:lang w:val="pt-BR"/>
          <w:rPrChange w:id="0" w:author="Luis" w:date="2013-04-15T21:19:00Z">
            <w:rPr>
              <w:lang w:val="pt-BR"/>
            </w:rPr>
          </w:rPrChange>
        </w:rPr>
        <w:fldChar w:fldCharType="begin"/>
      </w:r>
      <w:r w:rsidRPr="00E61D2A">
        <w:rPr>
          <w:lang w:val="pt-BR"/>
          <w:rPrChange w:id="1" w:author="Luis" w:date="2013-04-15T21:19:00Z">
            <w:rPr/>
          </w:rPrChange>
        </w:rPr>
        <w:instrText>HYPERLINK "mailto:luis.eufrasio%7d@gmail.com"</w:instrText>
      </w:r>
      <w:r w:rsidRPr="00E61D2A">
        <w:rPr>
          <w:lang w:val="pt-BR"/>
          <w:rPrChange w:id="2" w:author="Luis" w:date="2013-04-15T21:19:00Z">
            <w:rPr>
              <w:lang w:val="pt-BR"/>
            </w:rPr>
          </w:rPrChange>
        </w:rPr>
        <w:fldChar w:fldCharType="separate"/>
      </w:r>
      <w:r w:rsidRPr="00100054">
        <w:rPr>
          <w:rStyle w:val="e-mail"/>
          <w:lang w:val="pt-BR"/>
        </w:rPr>
        <w:t>luis.eufrasio}@gmail.com</w:t>
      </w:r>
      <w:r w:rsidRPr="00E61D2A">
        <w:rPr>
          <w:lang w:val="pt-BR"/>
          <w:rPrChange w:id="3" w:author="Luis" w:date="2013-04-15T21:19:00Z">
            <w:rPr>
              <w:lang w:val="pt-BR"/>
            </w:rPr>
          </w:rPrChange>
        </w:rPr>
        <w:fldChar w:fldCharType="end"/>
      </w:r>
    </w:p>
    <w:p w:rsidR="00E61D2A" w:rsidRPr="00100054" w:rsidRDefault="00E61D2A" w:rsidP="00197A92">
      <w:pPr>
        <w:pStyle w:val="address"/>
        <w:rPr>
          <w:lang w:val="pt-BR"/>
        </w:rPr>
      </w:pPr>
      <w:r w:rsidRPr="00100054">
        <w:rPr>
          <w:vertAlign w:val="superscript"/>
          <w:lang w:val="pt-BR"/>
        </w:rPr>
        <w:t xml:space="preserve">2 </w:t>
      </w:r>
      <w:r w:rsidRPr="00100054">
        <w:rPr>
          <w:lang w:val="pt-BR"/>
        </w:rPr>
        <w:t>Department of Informatics – Pontifical Catholic University of Rio de Janeiro, RJ, Brazil</w:t>
      </w:r>
    </w:p>
    <w:p w:rsidR="00E61D2A" w:rsidRPr="00AC45E2" w:rsidRDefault="00E61D2A" w:rsidP="009D56C5">
      <w:pPr>
        <w:pStyle w:val="address"/>
        <w:rPr>
          <w:rFonts w:ascii="Courier" w:hAnsi="Courier"/>
          <w:noProof/>
          <w:spacing w:val="-6"/>
          <w:lang w:val="pt-BR"/>
        </w:rPr>
      </w:pPr>
      <w:r w:rsidRPr="00E61D2A">
        <w:rPr>
          <w:lang w:val="pt-BR"/>
          <w:rPrChange w:id="4" w:author="Luis" w:date="2013-04-15T21:19:00Z">
            <w:rPr>
              <w:lang w:val="pt-BR"/>
            </w:rPr>
          </w:rPrChange>
        </w:rPr>
        <w:fldChar w:fldCharType="begin"/>
      </w:r>
      <w:r w:rsidRPr="00E61D2A">
        <w:rPr>
          <w:lang w:val="pt-BR"/>
          <w:rPrChange w:id="5" w:author="Luis" w:date="2013-04-15T21:19:00Z">
            <w:rPr/>
          </w:rPrChange>
        </w:rPr>
        <w:instrText>HYPERLINK "mailto:casanova@inf.puc-rio.br"</w:instrText>
      </w:r>
      <w:r w:rsidRPr="00E61D2A">
        <w:rPr>
          <w:lang w:val="pt-BR"/>
          <w:rPrChange w:id="6" w:author="Luis" w:date="2013-04-15T21:19:00Z">
            <w:rPr>
              <w:lang w:val="pt-BR"/>
            </w:rPr>
          </w:rPrChange>
        </w:rPr>
        <w:fldChar w:fldCharType="separate"/>
      </w:r>
      <w:r w:rsidRPr="00AC45E2">
        <w:rPr>
          <w:rStyle w:val="e-mail"/>
          <w:lang w:val="pt-BR"/>
        </w:rPr>
        <w:t>casanova@inf.puc-rio.br</w:t>
      </w:r>
      <w:r w:rsidRPr="00E61D2A">
        <w:rPr>
          <w:lang w:val="pt-BR"/>
          <w:rPrChange w:id="7" w:author="Luis" w:date="2013-04-15T21:19:00Z">
            <w:rPr>
              <w:lang w:val="pt-BR"/>
            </w:rPr>
          </w:rPrChange>
        </w:rPr>
        <w:fldChar w:fldCharType="end"/>
      </w:r>
    </w:p>
    <w:p w:rsidR="00E61D2A" w:rsidRDefault="00E61D2A" w:rsidP="00D100EE">
      <w:pPr>
        <w:pStyle w:val="abstract"/>
        <w:spacing w:after="0"/>
      </w:pPr>
      <w:r w:rsidRPr="00AC45E2">
        <w:rPr>
          <w:b/>
          <w:lang w:val="pt-BR"/>
        </w:rPr>
        <w:t>Abstract.</w:t>
      </w:r>
      <w:r w:rsidRPr="00AC45E2">
        <w:rPr>
          <w:lang w:val="pt-BR"/>
        </w:rPr>
        <w:t xml:space="preserve"> </w:t>
      </w:r>
      <w:r w:rsidRPr="00CA76FE">
        <w:t>The Linked Data initiative brought new opportunities for building the next generation of Web applications. However, the full potential of linked data depends on how easy it is to transform data stored in conventional, relational databases into RDF triples. Recently, the W3C RDB2RDF Working Group proposed a standard mapping language, called R2RML, to specify customized mapping</w:t>
      </w:r>
      <w:r>
        <w:t>s</w:t>
      </w:r>
      <w:r w:rsidRPr="00CA76FE">
        <w:t xml:space="preserve"> between relational schema</w:t>
      </w:r>
      <w:r>
        <w:t>s</w:t>
      </w:r>
      <w:r w:rsidRPr="00CA76FE">
        <w:t xml:space="preserve"> and target </w:t>
      </w:r>
      <w:r>
        <w:t xml:space="preserve">RDF </w:t>
      </w:r>
      <w:r w:rsidRPr="00CA76FE">
        <w:t>vocabular</w:t>
      </w:r>
      <w:r>
        <w:t>ies</w:t>
      </w:r>
      <w:r w:rsidRPr="00CA76FE">
        <w:t xml:space="preserve">. </w:t>
      </w:r>
      <w:r>
        <w:t>However, t</w:t>
      </w:r>
      <w:r w:rsidRPr="00CA76FE">
        <w:t xml:space="preserve">he generation of customized R2RML mappings is not an easy task. </w:t>
      </w:r>
      <w:r>
        <w:t>T</w:t>
      </w:r>
      <w:r w:rsidRPr="00CA76FE">
        <w:t xml:space="preserve">his paper </w:t>
      </w:r>
      <w:r>
        <w:t>therefore proposes a strategy to simplify the specification of</w:t>
      </w:r>
      <w:r w:rsidRPr="00CA76FE">
        <w:t xml:space="preserve"> R2RML mappi</w:t>
      </w:r>
      <w:r>
        <w:t xml:space="preserve">ngs. It first introduces </w:t>
      </w:r>
      <w:r w:rsidRPr="00CA76FE">
        <w:t>correspondence assertions</w:t>
      </w:r>
      <w:r>
        <w:t xml:space="preserve"> to manually </w:t>
      </w:r>
      <w:r w:rsidRPr="00CA76FE">
        <w:t>model</w:t>
      </w:r>
      <w:r>
        <w:t>, in a convenient way,</w:t>
      </w:r>
      <w:r w:rsidRPr="00CA76FE">
        <w:t xml:space="preserve"> the relationship between </w:t>
      </w:r>
      <w:r>
        <w:t>a</w:t>
      </w:r>
      <w:r w:rsidRPr="00CA76FE">
        <w:t xml:space="preserve"> relational database schema and </w:t>
      </w:r>
      <w:r>
        <w:t>an</w:t>
      </w:r>
      <w:r w:rsidRPr="00CA76FE">
        <w:t xml:space="preserve"> RDF </w:t>
      </w:r>
      <w:r>
        <w:t>vocabulary</w:t>
      </w:r>
      <w:r w:rsidRPr="00CA76FE">
        <w:t>.</w:t>
      </w:r>
      <w:r>
        <w:t xml:space="preserve"> Then, the paper describes a method</w:t>
      </w:r>
      <w:r w:rsidRPr="00CA76FE">
        <w:t xml:space="preserve"> </w:t>
      </w:r>
      <w:r>
        <w:t xml:space="preserve">to automatically generate R2RML mappings from the correspondence assertions. </w:t>
      </w:r>
    </w:p>
    <w:p w:rsidR="00E61D2A" w:rsidRDefault="00E61D2A" w:rsidP="00D100EE">
      <w:pPr>
        <w:pStyle w:val="abstract"/>
        <w:spacing w:after="0"/>
      </w:pPr>
    </w:p>
    <w:p w:rsidR="00E61D2A" w:rsidRDefault="00E61D2A" w:rsidP="00D100EE">
      <w:pPr>
        <w:pStyle w:val="abstract"/>
        <w:spacing w:after="0"/>
      </w:pPr>
      <w:r w:rsidRPr="001233C3">
        <w:rPr>
          <w:b/>
        </w:rPr>
        <w:t>Keywords:</w:t>
      </w:r>
      <w:r>
        <w:t xml:space="preserve"> Correspondence Assertions, Linked Data, RDB-to-RDF, R2RML.</w:t>
      </w:r>
    </w:p>
    <w:p w:rsidR="00E61D2A" w:rsidRDefault="00E61D2A" w:rsidP="00A62B11">
      <w:pPr>
        <w:pStyle w:val="heading10"/>
        <w:numPr>
          <w:ilvl w:val="0"/>
          <w:numId w:val="10"/>
        </w:numPr>
        <w:tabs>
          <w:tab w:val="left" w:pos="567"/>
        </w:tabs>
      </w:pPr>
      <w:r w:rsidRPr="00241E52">
        <w:t>Introduction</w:t>
      </w:r>
    </w:p>
    <w:p w:rsidR="00E61D2A" w:rsidRDefault="00E61D2A" w:rsidP="005D18EE">
      <w:pPr>
        <w:ind w:firstLine="0"/>
      </w:pPr>
      <w:r w:rsidRPr="001120FA">
        <w:t xml:space="preserve">The Linked Data initiative </w:t>
      </w:r>
      <w:r w:rsidRPr="00DB23DA">
        <w:t>[2]</w:t>
      </w:r>
      <w:r w:rsidRPr="001120FA">
        <w:t xml:space="preserve"> promotes the publication of previously isolated databases as interlinked RDF triple sets, thereby creating a global scale dataspace, known as the Web of Data. However, the full potential of linked data depends on how easy it is to transform data stored in conventional, relational databases (RDBs) into RDF triples. This process is often called RDB-to-RDF</w:t>
      </w:r>
      <w:r>
        <w:t xml:space="preserve"> [</w:t>
      </w:r>
      <w:ins w:id="8" w:author="Luis" w:date="2013-04-15T22:46:00Z">
        <w:r>
          <w:t>10</w:t>
        </w:r>
      </w:ins>
      <w:r>
        <w:t>]</w:t>
      </w:r>
      <w:r w:rsidRPr="001120FA">
        <w:t xml:space="preserve">. </w:t>
      </w:r>
    </w:p>
    <w:p w:rsidR="00E61D2A" w:rsidRDefault="00E61D2A" w:rsidP="00A62B11">
      <w:r w:rsidRPr="00F57116">
        <w:t xml:space="preserve">There are two main approaches for mapping </w:t>
      </w:r>
      <w:r w:rsidRPr="001120FA">
        <w:t>relational data</w:t>
      </w:r>
      <w:r>
        <w:t xml:space="preserve">bases </w:t>
      </w:r>
      <w:r w:rsidRPr="001120FA">
        <w:t>into RDF</w:t>
      </w:r>
      <w:r>
        <w:t>. T</w:t>
      </w:r>
      <w:r w:rsidRPr="00F57116">
        <w:t xml:space="preserve">he </w:t>
      </w:r>
      <w:r w:rsidRPr="008C3E8F">
        <w:rPr>
          <w:i/>
        </w:rPr>
        <w:t>direct mapping approach</w:t>
      </w:r>
      <w:r w:rsidRPr="00F57116">
        <w:t xml:space="preserve"> relies on automatic methods </w:t>
      </w:r>
      <w:r>
        <w:t>to</w:t>
      </w:r>
      <w:r w:rsidRPr="00F57116">
        <w:t xml:space="preserve"> derive</w:t>
      </w:r>
      <w:r>
        <w:t xml:space="preserve"> </w:t>
      </w:r>
      <w:r w:rsidRPr="00F57116">
        <w:t>ontolog</w:t>
      </w:r>
      <w:r>
        <w:t>ies</w:t>
      </w:r>
      <w:r w:rsidRPr="00F57116">
        <w:t xml:space="preserve"> </w:t>
      </w:r>
      <w:r>
        <w:t>that directly reflect r</w:t>
      </w:r>
      <w:r w:rsidRPr="00F57116">
        <w:t>elational schema</w:t>
      </w:r>
      <w:r>
        <w:t>s</w:t>
      </w:r>
      <w:r w:rsidRPr="00F57116">
        <w:t xml:space="preserve"> and </w:t>
      </w:r>
      <w:r>
        <w:t xml:space="preserve">to </w:t>
      </w:r>
      <w:r w:rsidRPr="00F57116">
        <w:t xml:space="preserve">transform </w:t>
      </w:r>
      <w:r>
        <w:t xml:space="preserve">the relational </w:t>
      </w:r>
      <w:r w:rsidRPr="00F57116">
        <w:t xml:space="preserve">data </w:t>
      </w:r>
      <w:r>
        <w:t>into RDF triples</w:t>
      </w:r>
      <w:r w:rsidRPr="00F57116">
        <w:t>.</w:t>
      </w:r>
      <w:r>
        <w:t xml:space="preserve"> </w:t>
      </w:r>
      <w:r w:rsidRPr="00F57116">
        <w:t xml:space="preserve">A survey of systems based on </w:t>
      </w:r>
      <w:r>
        <w:t xml:space="preserve">the </w:t>
      </w:r>
      <w:r w:rsidRPr="00F57116">
        <w:t xml:space="preserve">direct mapping </w:t>
      </w:r>
      <w:r>
        <w:t xml:space="preserve">approach </w:t>
      </w:r>
      <w:r w:rsidRPr="00F57116">
        <w:t xml:space="preserve">is presented in </w:t>
      </w:r>
      <w:r w:rsidRPr="00DB23DA">
        <w:t>[</w:t>
      </w:r>
      <w:ins w:id="9" w:author="Luis" w:date="2013-04-15T22:26:00Z">
        <w:r w:rsidRPr="00DB23DA">
          <w:t>1</w:t>
        </w:r>
      </w:ins>
      <w:ins w:id="10" w:author="Luis" w:date="2013-04-15T22:45:00Z">
        <w:r>
          <w:t>2</w:t>
        </w:r>
      </w:ins>
      <w:r w:rsidRPr="00DB23DA">
        <w:t>].</w:t>
      </w:r>
    </w:p>
    <w:p w:rsidR="00E61D2A" w:rsidRDefault="00E61D2A" w:rsidP="00A62B11">
      <w:r w:rsidRPr="00F57116">
        <w:t xml:space="preserve">The </w:t>
      </w:r>
      <w:r w:rsidRPr="008C3E8F">
        <w:rPr>
          <w:i/>
        </w:rPr>
        <w:t>customized mapping approach</w:t>
      </w:r>
      <w:r w:rsidRPr="00F57116">
        <w:t xml:space="preserve"> </w:t>
      </w:r>
      <w:r>
        <w:t>divides t</w:t>
      </w:r>
      <w:r w:rsidRPr="001120FA">
        <w:t xml:space="preserve">he RDB-to-RDF process into two steps. The </w:t>
      </w:r>
      <w:r w:rsidRPr="008C3E8F">
        <w:rPr>
          <w:i/>
        </w:rPr>
        <w:t>mapping generation step</w:t>
      </w:r>
      <w:r w:rsidRPr="001120FA">
        <w:t xml:space="preserve"> </w:t>
      </w:r>
      <w:r>
        <w:t>relies on</w:t>
      </w:r>
      <w:r w:rsidRPr="00F57116">
        <w:t xml:space="preserve"> </w:t>
      </w:r>
      <w:r>
        <w:t>the designer</w:t>
      </w:r>
      <w:r w:rsidRPr="00F57116">
        <w:t xml:space="preserve"> </w:t>
      </w:r>
      <w:r>
        <w:t>to specify</w:t>
      </w:r>
      <w:r w:rsidRPr="00F57116">
        <w:t xml:space="preserve"> a mapping between the relational schema and a</w:t>
      </w:r>
      <w:r>
        <w:t xml:space="preserve"> </w:t>
      </w:r>
      <w:r w:rsidRPr="00F57116">
        <w:t>target ontology</w:t>
      </w:r>
      <w:r>
        <w:t xml:space="preserve"> and </w:t>
      </w:r>
      <w:r w:rsidRPr="001120FA">
        <w:t xml:space="preserve">results in a specification of how to represent </w:t>
      </w:r>
      <w:r>
        <w:t xml:space="preserve">relational </w:t>
      </w:r>
      <w:r w:rsidRPr="001120FA">
        <w:t>schema concepts in terms of RDF classes and properties of the designer’s choice.</w:t>
      </w:r>
      <w:r>
        <w:t xml:space="preserve"> Quite</w:t>
      </w:r>
      <w:r w:rsidRPr="001120FA">
        <w:t xml:space="preserve"> a few tools that support </w:t>
      </w:r>
      <w:r>
        <w:t xml:space="preserve">the customized mapping approach </w:t>
      </w:r>
      <w:r w:rsidRPr="001120FA">
        <w:t>have been developed, such as Triplify [</w:t>
      </w:r>
      <w:r>
        <w:t>1</w:t>
      </w:r>
      <w:r w:rsidRPr="001120FA">
        <w:t>], D2R Server [</w:t>
      </w:r>
      <w:r>
        <w:t>3, 4</w:t>
      </w:r>
      <w:r w:rsidRPr="001120FA">
        <w:t>], and OpenLink Virtuoso [</w:t>
      </w:r>
      <w:ins w:id="11" w:author="Luis" w:date="2013-04-15T22:22:00Z">
        <w:r>
          <w:t>8</w:t>
        </w:r>
      </w:ins>
      <w:r w:rsidRPr="001120FA">
        <w:t xml:space="preserve">]. </w:t>
      </w:r>
      <w:r>
        <w:t>However, e</w:t>
      </w:r>
      <w:r w:rsidRPr="001120FA">
        <w:t>arly surveys of RDB-to-RDF tools [</w:t>
      </w:r>
      <w:del w:id="12" w:author="Luis" w:date="2013-04-15T22:31:00Z">
        <w:r w:rsidDel="00E1434B">
          <w:delText>12</w:delText>
        </w:r>
      </w:del>
      <w:ins w:id="13" w:author="Luis" w:date="2013-04-15T22:31:00Z">
        <w:r>
          <w:t>1</w:t>
        </w:r>
      </w:ins>
      <w:ins w:id="14" w:author="Luis" w:date="2013-04-15T22:45:00Z">
        <w:r>
          <w:t>1</w:t>
        </w:r>
      </w:ins>
      <w:r>
        <w:t xml:space="preserve">, </w:t>
      </w:r>
      <w:del w:id="15" w:author="Luis" w:date="2013-04-15T22:31:00Z">
        <w:r w:rsidDel="00E1434B">
          <w:delText>14</w:delText>
        </w:r>
      </w:del>
      <w:ins w:id="16" w:author="Luis" w:date="2013-04-15T22:31:00Z">
        <w:r>
          <w:t>1</w:t>
        </w:r>
      </w:ins>
      <w:ins w:id="17" w:author="Luis" w:date="2013-04-15T22:45:00Z">
        <w:r>
          <w:t>2</w:t>
        </w:r>
      </w:ins>
      <w:r w:rsidRPr="001120FA">
        <w:t xml:space="preserve">] pointed out that the tools typically adopt proprietary mapping languages. </w:t>
      </w:r>
    </w:p>
    <w:p w:rsidR="00E61D2A" w:rsidRDefault="00E61D2A" w:rsidP="00A62B11">
      <w:r>
        <w:t>As a reaction</w:t>
      </w:r>
      <w:r w:rsidRPr="001120FA">
        <w:t>, the W3C RDB2RDF Working Group proposed a standard mapping language, called R2RML [</w:t>
      </w:r>
      <w:del w:id="18" w:author="Luis" w:date="2013-04-15T22:17:00Z">
        <w:r w:rsidDel="006C5DDD">
          <w:delText>8</w:delText>
        </w:r>
      </w:del>
      <w:ins w:id="19" w:author="Luis" w:date="2013-04-15T22:17:00Z">
        <w:r>
          <w:t>7</w:t>
        </w:r>
      </w:ins>
      <w:r w:rsidRPr="001120FA">
        <w:t xml:space="preserve">], to express RDB-to-RDF mappings. However, R2RML is somewhat difficult to use, which calls for the development of </w:t>
      </w:r>
      <w:r>
        <w:t xml:space="preserve">methods and </w:t>
      </w:r>
      <w:r w:rsidRPr="001120FA">
        <w:t>tools to support the definition and deployment of mappings using R2RML</w:t>
      </w:r>
      <w:r>
        <w:t>.</w:t>
      </w:r>
    </w:p>
    <w:p w:rsidR="00E61D2A" w:rsidRDefault="00E61D2A" w:rsidP="001706D6">
      <w:r w:rsidRPr="0042169C">
        <w:t xml:space="preserve">This paper has </w:t>
      </w:r>
      <w:r>
        <w:t>two</w:t>
      </w:r>
      <w:r w:rsidRPr="0042169C">
        <w:t xml:space="preserve"> contributions. Firs</w:t>
      </w:r>
      <w:r>
        <w:t>t, we propose corre</w:t>
      </w:r>
      <w:r w:rsidRPr="0042169C">
        <w:t>spon</w:t>
      </w:r>
      <w:r>
        <w:t>dence assertions [</w:t>
      </w:r>
      <w:ins w:id="20" w:author="Luis" w:date="2013-04-15T22:27:00Z">
        <w:r>
          <w:t>1</w:t>
        </w:r>
      </w:ins>
      <w:ins w:id="21" w:author="Luis" w:date="2013-04-15T22:44:00Z">
        <w:r>
          <w:t>3</w:t>
        </w:r>
      </w:ins>
      <w:r>
        <w:t>] as a convenient way to specify</w:t>
      </w:r>
      <w:r w:rsidRPr="0042169C">
        <w:t xml:space="preserve"> </w:t>
      </w:r>
      <w:r>
        <w:t xml:space="preserve">customized </w:t>
      </w:r>
      <w:r w:rsidRPr="0042169C">
        <w:t>mapping</w:t>
      </w:r>
      <w:r>
        <w:t>s</w:t>
      </w:r>
      <w:r w:rsidRPr="0042169C">
        <w:t xml:space="preserve"> between</w:t>
      </w:r>
      <w:r>
        <w:t xml:space="preserve"> target RDF vocabularies</w:t>
      </w:r>
      <w:r w:rsidRPr="0042169C">
        <w:t xml:space="preserve"> and base </w:t>
      </w:r>
      <w:r>
        <w:t>relational</w:t>
      </w:r>
      <w:r w:rsidRPr="0042169C">
        <w:t xml:space="preserve"> schema</w:t>
      </w:r>
      <w:r>
        <w:t>s</w:t>
      </w:r>
      <w:r w:rsidRPr="0042169C">
        <w:t xml:space="preserve">. </w:t>
      </w:r>
      <w:r>
        <w:t>Then</w:t>
      </w:r>
      <w:r w:rsidRPr="00D23B6F">
        <w:t xml:space="preserve">, </w:t>
      </w:r>
      <w:r>
        <w:t xml:space="preserve">we introduce a method, backed up by a tool, to automatically generate R2RML mappings from a set of correspondence assertions. </w:t>
      </w:r>
    </w:p>
    <w:p w:rsidR="00E61D2A" w:rsidRDefault="00E61D2A" w:rsidP="007D165B">
      <w:r w:rsidRPr="00A2767A">
        <w:t xml:space="preserve">The remainder of this paper is organized as follows. </w:t>
      </w:r>
      <w:r w:rsidRPr="00463515">
        <w:t xml:space="preserve">Section </w:t>
      </w:r>
      <w:r>
        <w:t>2</w:t>
      </w:r>
      <w:r w:rsidRPr="00463515">
        <w:t xml:space="preserve"> </w:t>
      </w:r>
      <w:r>
        <w:t>introduces the correspondence assertions</w:t>
      </w:r>
      <w:r w:rsidRPr="00463515">
        <w:t>.</w:t>
      </w:r>
      <w:r>
        <w:t xml:space="preserve"> </w:t>
      </w:r>
      <w:r w:rsidRPr="00A2767A">
        <w:t xml:space="preserve">Section </w:t>
      </w:r>
      <w:r>
        <w:t>3</w:t>
      </w:r>
      <w:r w:rsidRPr="00A2767A">
        <w:t xml:space="preserve"> </w:t>
      </w:r>
      <w:r>
        <w:t>presents</w:t>
      </w:r>
      <w:r w:rsidRPr="00A2767A">
        <w:t xml:space="preserve"> </w:t>
      </w:r>
      <w:r>
        <w:t>the example used throughout the paper. Section 4 describes our approach for the automatic generation of R2RML mappings, based on the correspondence assertions</w:t>
      </w:r>
      <w:r w:rsidRPr="00A2767A">
        <w:t>.</w:t>
      </w:r>
      <w:r>
        <w:t xml:space="preserve"> Section 6 contains the conclusions.</w:t>
      </w:r>
    </w:p>
    <w:p w:rsidR="00E61D2A" w:rsidRDefault="00E61D2A" w:rsidP="00616358">
      <w:pPr>
        <w:pStyle w:val="heading10"/>
        <w:numPr>
          <w:ilvl w:val="0"/>
          <w:numId w:val="10"/>
        </w:numPr>
        <w:tabs>
          <w:tab w:val="left" w:pos="567"/>
        </w:tabs>
      </w:pPr>
      <w:r>
        <w:t>Correspondence Assertions</w:t>
      </w:r>
    </w:p>
    <w:p w:rsidR="00E61D2A" w:rsidRPr="00D257D5" w:rsidRDefault="00E61D2A" w:rsidP="00616358">
      <w:pPr>
        <w:pStyle w:val="heading20"/>
        <w:numPr>
          <w:ilvl w:val="1"/>
          <w:numId w:val="10"/>
        </w:numPr>
        <w:spacing w:before="0"/>
      </w:pPr>
      <w:r w:rsidRPr="00D257D5">
        <w:t xml:space="preserve">Basic Concepts and Notation </w:t>
      </w:r>
    </w:p>
    <w:p w:rsidR="00E61D2A" w:rsidRDefault="00E61D2A" w:rsidP="008C3E8F">
      <w:pPr>
        <w:ind w:firstLine="0"/>
      </w:pPr>
      <w:r>
        <w:t xml:space="preserve">As usual, we denote a </w:t>
      </w:r>
      <w:r w:rsidRPr="007030D4">
        <w:rPr>
          <w:i/>
        </w:rPr>
        <w:t>relation scheme</w:t>
      </w:r>
      <w:r>
        <w:t xml:space="preserve"> as</w:t>
      </w:r>
      <w:r>
        <w:rPr>
          <w:i/>
        </w:rPr>
        <w:t xml:space="preserve"> </w:t>
      </w:r>
      <w:r w:rsidRPr="00051DB3">
        <w:rPr>
          <w:i/>
        </w:rPr>
        <w:t>R[A</w:t>
      </w:r>
      <w:r w:rsidRPr="00051DB3">
        <w:rPr>
          <w:i/>
          <w:vertAlign w:val="subscript"/>
        </w:rPr>
        <w:t>1</w:t>
      </w:r>
      <w:r w:rsidRPr="00051DB3">
        <w:rPr>
          <w:i/>
        </w:rPr>
        <w:t>,....,A</w:t>
      </w:r>
      <w:r w:rsidRPr="00051DB3">
        <w:rPr>
          <w:i/>
          <w:vertAlign w:val="subscript"/>
        </w:rPr>
        <w:t>n</w:t>
      </w:r>
      <w:r w:rsidRPr="00051DB3">
        <w:rPr>
          <w:i/>
        </w:rPr>
        <w:t>]</w:t>
      </w:r>
      <w:r w:rsidRPr="00F27AAF">
        <w:t>,</w:t>
      </w:r>
      <w:r>
        <w:t xml:space="preserve"> and adopt </w:t>
      </w:r>
      <w:r w:rsidRPr="007812E9">
        <w:rPr>
          <w:i/>
        </w:rPr>
        <w:t>mandatory</w:t>
      </w:r>
      <w:r>
        <w:t xml:space="preserve"> (or </w:t>
      </w:r>
      <w:r w:rsidRPr="007812E9">
        <w:rPr>
          <w:i/>
        </w:rPr>
        <w:t>not null</w:t>
      </w:r>
      <w:r>
        <w:t xml:space="preserve">) </w:t>
      </w:r>
      <w:r w:rsidRPr="003E7A6B">
        <w:rPr>
          <w:i/>
        </w:rPr>
        <w:t>attributes</w:t>
      </w:r>
      <w:r>
        <w:t>,</w:t>
      </w:r>
      <w:r w:rsidRPr="00670CCE">
        <w:rPr>
          <w:i/>
        </w:rPr>
        <w:t xml:space="preserve"> key</w:t>
      </w:r>
      <w:r>
        <w:rPr>
          <w:i/>
        </w:rPr>
        <w:t>s</w:t>
      </w:r>
      <w:r w:rsidRPr="007812E9">
        <w:t xml:space="preserve">, </w:t>
      </w:r>
      <w:r>
        <w:rPr>
          <w:i/>
        </w:rPr>
        <w:t xml:space="preserve">primary </w:t>
      </w:r>
      <w:r w:rsidRPr="00B55695">
        <w:rPr>
          <w:i/>
        </w:rPr>
        <w:t>key</w:t>
      </w:r>
      <w:r>
        <w:rPr>
          <w:i/>
        </w:rPr>
        <w:t>s</w:t>
      </w:r>
      <w:r>
        <w:t xml:space="preserve"> and </w:t>
      </w:r>
      <w:r w:rsidRPr="007812E9">
        <w:rPr>
          <w:i/>
        </w:rPr>
        <w:t>foreign key</w:t>
      </w:r>
      <w:r>
        <w:rPr>
          <w:i/>
        </w:rPr>
        <w:t>s</w:t>
      </w:r>
      <w:r>
        <w:t xml:space="preserve"> as relational constraints. In particular, we use </w:t>
      </w:r>
      <w:r w:rsidRPr="00B55695">
        <w:rPr>
          <w:i/>
        </w:rPr>
        <w:t>F(R:</w:t>
      </w:r>
      <w:r w:rsidRPr="00075908">
        <w:rPr>
          <w:i/>
        </w:rPr>
        <w:t>L</w:t>
      </w:r>
      <w:r w:rsidRPr="00B55695">
        <w:rPr>
          <w:i/>
        </w:rPr>
        <w:t>,S:</w:t>
      </w:r>
      <w:r w:rsidRPr="00075908">
        <w:rPr>
          <w:i/>
        </w:rPr>
        <w:t>K</w:t>
      </w:r>
      <w:r w:rsidRPr="00B55695">
        <w:rPr>
          <w:i/>
        </w:rPr>
        <w:t>)</w:t>
      </w:r>
      <w:r>
        <w:t xml:space="preserve"> to denote a foreign key, named </w:t>
      </w:r>
      <w:r w:rsidRPr="00F27AAF">
        <w:rPr>
          <w:i/>
        </w:rPr>
        <w:t>F</w:t>
      </w:r>
      <w:r>
        <w:t xml:space="preserve">, where </w:t>
      </w:r>
      <w:r>
        <w:rPr>
          <w:i/>
        </w:rPr>
        <w:t>L</w:t>
      </w:r>
      <w:r>
        <w:t xml:space="preserve"> and </w:t>
      </w:r>
      <w:r>
        <w:rPr>
          <w:i/>
        </w:rPr>
        <w:t>K</w:t>
      </w:r>
      <w:r>
        <w:t xml:space="preserve"> are lists of attributes from </w:t>
      </w:r>
      <w:r w:rsidRPr="00F27AAF">
        <w:rPr>
          <w:i/>
        </w:rPr>
        <w:t>R</w:t>
      </w:r>
      <w:r>
        <w:t xml:space="preserve"> and </w:t>
      </w:r>
      <w:r w:rsidRPr="00F27AAF">
        <w:rPr>
          <w:i/>
        </w:rPr>
        <w:t>S</w:t>
      </w:r>
      <w:r>
        <w:t xml:space="preserve">, respectively, with the same length. </w:t>
      </w:r>
      <w:ins w:id="22" w:author="Marco Antonio Casanova" w:date="2013-04-15T14:45:00Z">
        <w:r>
          <w:t xml:space="preserve">We also say that </w:t>
        </w:r>
        <w:r w:rsidRPr="00B52460">
          <w:rPr>
            <w:i/>
          </w:rPr>
          <w:t>F</w:t>
        </w:r>
        <w:r>
          <w:t xml:space="preserve"> </w:t>
        </w:r>
        <w:r w:rsidRPr="00B52460">
          <w:rPr>
            <w:i/>
          </w:rPr>
          <w:t>relates</w:t>
        </w:r>
        <w:r>
          <w:t xml:space="preserve"> </w:t>
        </w:r>
        <w:r w:rsidRPr="00B52460">
          <w:rPr>
            <w:i/>
          </w:rPr>
          <w:t>S</w:t>
        </w:r>
        <w:r>
          <w:t xml:space="preserve"> </w:t>
        </w:r>
        <w:r w:rsidRPr="00B52460">
          <w:rPr>
            <w:i/>
          </w:rPr>
          <w:t>and</w:t>
        </w:r>
        <w:r>
          <w:t xml:space="preserve"> </w:t>
        </w:r>
        <w:r w:rsidRPr="00B52460">
          <w:rPr>
            <w:i/>
          </w:rPr>
          <w:t>T</w:t>
        </w:r>
        <w:r>
          <w:t>.</w:t>
        </w:r>
      </w:ins>
    </w:p>
    <w:p w:rsidR="00E61D2A" w:rsidRPr="007B032D" w:rsidRDefault="00E61D2A" w:rsidP="003371E1">
      <w:pPr>
        <w:rPr>
          <w:rFonts w:cs="Times"/>
        </w:rPr>
      </w:pPr>
      <w:r>
        <w:t xml:space="preserve">A </w:t>
      </w:r>
      <w:r w:rsidRPr="007030D4">
        <w:rPr>
          <w:i/>
        </w:rPr>
        <w:t>relational schema</w:t>
      </w:r>
      <w:r>
        <w:t xml:space="preserve"> </w:t>
      </w:r>
      <w:r w:rsidRPr="007030D4">
        <w:t>is</w:t>
      </w:r>
      <w:r>
        <w:t xml:space="preserve"> a pair </w:t>
      </w:r>
      <w:r w:rsidRPr="00B55695">
        <w:rPr>
          <w:b/>
          <w:i/>
        </w:rPr>
        <w:t>S</w:t>
      </w:r>
      <w:r w:rsidRPr="00B55695">
        <w:rPr>
          <w:i/>
        </w:rPr>
        <w:t>=(</w:t>
      </w:r>
      <w:r w:rsidRPr="00B55695">
        <w:rPr>
          <w:b/>
          <w:i/>
        </w:rPr>
        <w:t>R</w:t>
      </w:r>
      <w:r w:rsidRPr="00B55695">
        <w:rPr>
          <w:i/>
        </w:rPr>
        <w:t>,</w:t>
      </w:r>
      <w:r w:rsidRPr="00805929">
        <w:rPr>
          <w:b/>
          <w:i/>
        </w:rPr>
        <w:sym w:font="Symbol" w:char="F057"/>
      </w:r>
      <w:r w:rsidRPr="00B55695">
        <w:rPr>
          <w:i/>
        </w:rPr>
        <w:t>)</w:t>
      </w:r>
      <w:r w:rsidRPr="00805929">
        <w:t>,</w:t>
      </w:r>
      <w:r>
        <w:t xml:space="preserve"> where </w:t>
      </w:r>
      <w:r w:rsidRPr="00B55695">
        <w:rPr>
          <w:b/>
          <w:i/>
        </w:rPr>
        <w:t>R</w:t>
      </w:r>
      <w:r>
        <w:t xml:space="preserve"> is a set of relation schemes and </w:t>
      </w:r>
      <w:r w:rsidRPr="00805929">
        <w:rPr>
          <w:rFonts w:ascii="Arial Narrow" w:hAnsi="Arial Narrow"/>
          <w:b/>
          <w:i/>
        </w:rPr>
        <w:sym w:font="Symbol" w:char="F057"/>
      </w:r>
      <w:r>
        <w:t xml:space="preserve"> is a set of relational constraints such that: (i) </w:t>
      </w:r>
      <w:r w:rsidRPr="003E280B">
        <w:rPr>
          <w:b/>
          <w:i/>
        </w:rPr>
        <w:sym w:font="Symbol" w:char="F057"/>
      </w:r>
      <w:r>
        <w:rPr>
          <w:b/>
        </w:rPr>
        <w:t xml:space="preserve"> </w:t>
      </w:r>
      <w:r w:rsidRPr="00805929">
        <w:t xml:space="preserve">has a </w:t>
      </w:r>
      <w:r>
        <w:t xml:space="preserve">unique </w:t>
      </w:r>
      <w:r w:rsidRPr="00805929">
        <w:t xml:space="preserve">primary key for each relation scheme in </w:t>
      </w:r>
      <w:r w:rsidRPr="00805929">
        <w:rPr>
          <w:b/>
          <w:i/>
        </w:rPr>
        <w:t>R</w:t>
      </w:r>
      <w:r w:rsidRPr="00805929">
        <w:t xml:space="preserve">; (ii) </w:t>
      </w:r>
      <w:r w:rsidRPr="003E280B">
        <w:rPr>
          <w:b/>
          <w:i/>
        </w:rPr>
        <w:sym w:font="Symbol" w:char="F057"/>
      </w:r>
      <w:r>
        <w:rPr>
          <w:b/>
        </w:rPr>
        <w:t xml:space="preserve"> </w:t>
      </w:r>
      <w:r w:rsidRPr="003E280B">
        <w:t xml:space="preserve">has a </w:t>
      </w:r>
      <w:r>
        <w:t xml:space="preserve">mandatory attribute statement for each attribute which is part of a key or primary key; (iii) if </w:t>
      </w:r>
      <w:r w:rsidRPr="003E280B">
        <w:rPr>
          <w:b/>
          <w:i/>
        </w:rPr>
        <w:sym w:font="Symbol" w:char="F057"/>
      </w:r>
      <w:r>
        <w:t xml:space="preserve"> has a foreign key of the form </w:t>
      </w:r>
      <w:r w:rsidRPr="00B55695">
        <w:rPr>
          <w:i/>
        </w:rPr>
        <w:t>F(R:</w:t>
      </w:r>
      <w:r w:rsidRPr="00075908">
        <w:rPr>
          <w:i/>
        </w:rPr>
        <w:t>L</w:t>
      </w:r>
      <w:r w:rsidRPr="00B55695">
        <w:rPr>
          <w:i/>
        </w:rPr>
        <w:t>,S:</w:t>
      </w:r>
      <w:r w:rsidRPr="00075908">
        <w:rPr>
          <w:i/>
        </w:rPr>
        <w:t>K</w:t>
      </w:r>
      <w:r w:rsidRPr="00B55695">
        <w:rPr>
          <w:i/>
        </w:rPr>
        <w:t>)</w:t>
      </w:r>
      <w:r>
        <w:t xml:space="preserve">, then </w:t>
      </w:r>
      <w:r w:rsidRPr="003E280B">
        <w:rPr>
          <w:b/>
          <w:i/>
        </w:rPr>
        <w:sym w:font="Symbol" w:char="F057"/>
      </w:r>
      <w:r>
        <w:t xml:space="preserve"> also has a constraint indicating that </w:t>
      </w:r>
      <w:r>
        <w:rPr>
          <w:i/>
        </w:rPr>
        <w:t>K</w:t>
      </w:r>
      <w:r>
        <w:t xml:space="preserve"> is the primary key of </w:t>
      </w:r>
      <w:r>
        <w:rPr>
          <w:i/>
        </w:rPr>
        <w:t>S</w:t>
      </w:r>
      <w:r>
        <w:t xml:space="preserve">. The </w:t>
      </w:r>
      <w:r>
        <w:rPr>
          <w:i/>
        </w:rPr>
        <w:t xml:space="preserve">vocabulary </w:t>
      </w:r>
      <w:r>
        <w:t xml:space="preserve">of </w:t>
      </w:r>
      <w:r>
        <w:rPr>
          <w:rFonts w:cs="Arial"/>
          <w:b/>
          <w:i/>
        </w:rPr>
        <w:t>S</w:t>
      </w:r>
      <w:r>
        <w:rPr>
          <w:i/>
        </w:rPr>
        <w:t xml:space="preserve"> </w:t>
      </w:r>
      <w:r>
        <w:t xml:space="preserve">is the set of </w:t>
      </w:r>
      <w:r w:rsidRPr="00F27AAF">
        <w:t xml:space="preserve">relation names, attribute names, </w:t>
      </w:r>
      <w:r>
        <w:t>etc.</w:t>
      </w:r>
      <w:r w:rsidRPr="00F27AAF">
        <w:t xml:space="preserve"> </w:t>
      </w:r>
      <w:r>
        <w:t xml:space="preserve">used in </w:t>
      </w:r>
      <w:r w:rsidRPr="00F27AAF">
        <w:rPr>
          <w:b/>
          <w:i/>
        </w:rPr>
        <w:t>S</w:t>
      </w:r>
      <w:r>
        <w:t>.</w:t>
      </w:r>
      <w:r w:rsidRPr="003371E1">
        <w:t xml:space="preserve"> </w:t>
      </w:r>
      <w:r>
        <w:t>G</w:t>
      </w:r>
      <w:r w:rsidRPr="00805929">
        <w:t xml:space="preserve">iven a relation scheme </w:t>
      </w:r>
      <w:r w:rsidRPr="00805929">
        <w:rPr>
          <w:i/>
        </w:rPr>
        <w:t>R[A</w:t>
      </w:r>
      <w:r w:rsidRPr="00805929">
        <w:rPr>
          <w:i/>
          <w:vertAlign w:val="subscript"/>
        </w:rPr>
        <w:t>1</w:t>
      </w:r>
      <w:r w:rsidRPr="00805929">
        <w:rPr>
          <w:i/>
        </w:rPr>
        <w:t>,....,A</w:t>
      </w:r>
      <w:r w:rsidRPr="00805929">
        <w:rPr>
          <w:i/>
          <w:vertAlign w:val="subscript"/>
        </w:rPr>
        <w:t>n</w:t>
      </w:r>
      <w:r w:rsidRPr="00805929">
        <w:rPr>
          <w:i/>
        </w:rPr>
        <w:t>]</w:t>
      </w:r>
      <w:r w:rsidRPr="00805929">
        <w:t xml:space="preserve"> and a </w:t>
      </w:r>
      <w:r w:rsidRPr="002247B9">
        <w:rPr>
          <w:i/>
        </w:rPr>
        <w:t>tuple variable</w:t>
      </w:r>
      <w:r w:rsidRPr="00805929">
        <w:rPr>
          <w:i/>
        </w:rPr>
        <w:t xml:space="preserve"> t</w:t>
      </w:r>
      <w:r w:rsidRPr="00805929">
        <w:t xml:space="preserve"> </w:t>
      </w:r>
      <w:r>
        <w:t xml:space="preserve">over </w:t>
      </w:r>
      <w:r w:rsidRPr="002247B9">
        <w:rPr>
          <w:i/>
        </w:rPr>
        <w:t>R</w:t>
      </w:r>
      <w:r w:rsidRPr="00805929">
        <w:t xml:space="preserve">, we use </w:t>
      </w:r>
      <w:r w:rsidRPr="00805929">
        <w:rPr>
          <w:i/>
        </w:rPr>
        <w:t>t.A</w:t>
      </w:r>
      <w:r w:rsidRPr="00805929">
        <w:rPr>
          <w:i/>
          <w:vertAlign w:val="subscript"/>
        </w:rPr>
        <w:t>k</w:t>
      </w:r>
      <w:r w:rsidRPr="00805929">
        <w:t xml:space="preserve"> to</w:t>
      </w:r>
      <w:r w:rsidRPr="00BE2878">
        <w:t xml:space="preserve"> de</w:t>
      </w:r>
      <w:r>
        <w:t xml:space="preserve">note the </w:t>
      </w:r>
      <w:r w:rsidRPr="002902E7">
        <w:rPr>
          <w:i/>
        </w:rPr>
        <w:t>projection</w:t>
      </w:r>
      <w:r>
        <w:t xml:space="preserve"> of </w:t>
      </w:r>
      <w:r w:rsidRPr="00B55695">
        <w:rPr>
          <w:i/>
        </w:rPr>
        <w:t>t</w:t>
      </w:r>
      <w:r>
        <w:t xml:space="preserve"> over </w:t>
      </w:r>
      <w:r w:rsidRPr="00B55695">
        <w:rPr>
          <w:i/>
        </w:rPr>
        <w:t>A</w:t>
      </w:r>
      <w:r w:rsidRPr="00B55695">
        <w:rPr>
          <w:i/>
          <w:vertAlign w:val="subscript"/>
        </w:rPr>
        <w:t>k</w:t>
      </w:r>
      <w:r w:rsidRPr="002902E7">
        <w:t>.</w:t>
      </w:r>
      <w:r>
        <w:t xml:space="preserve"> </w:t>
      </w:r>
      <w:r>
        <w:rPr>
          <w:rFonts w:cs="Times"/>
        </w:rPr>
        <w:t xml:space="preserve">We use </w:t>
      </w:r>
      <w:r w:rsidRPr="00A05B5F">
        <w:rPr>
          <w:rFonts w:cs="Times"/>
          <w:i/>
        </w:rPr>
        <w:t>selection</w:t>
      </w:r>
      <w:r>
        <w:rPr>
          <w:rFonts w:cs="Times"/>
          <w:i/>
        </w:rPr>
        <w:t>s</w:t>
      </w:r>
      <w:r>
        <w:rPr>
          <w:rFonts w:cs="Times"/>
        </w:rPr>
        <w:t xml:space="preserve"> over </w:t>
      </w:r>
      <w:r>
        <w:t>relation schemes</w:t>
      </w:r>
      <w:r w:rsidRPr="002902E7">
        <w:t xml:space="preserve">, defined </w:t>
      </w:r>
      <w:r>
        <w:t>as</w:t>
      </w:r>
      <w:r w:rsidRPr="002902E7">
        <w:t xml:space="preserve"> usual</w:t>
      </w:r>
      <w:r>
        <w:t>.</w:t>
      </w:r>
    </w:p>
    <w:p w:rsidR="00E61D2A" w:rsidRPr="00805929" w:rsidRDefault="00E61D2A" w:rsidP="00F27AAF">
      <w:pPr>
        <w:rPr>
          <w:rFonts w:cs="Times"/>
        </w:rPr>
      </w:pPr>
      <w:r>
        <w:t xml:space="preserve">Let </w:t>
      </w:r>
      <w:r w:rsidRPr="00B55695">
        <w:rPr>
          <w:b/>
          <w:i/>
        </w:rPr>
        <w:t>S</w:t>
      </w:r>
      <w:r w:rsidRPr="00B55695">
        <w:rPr>
          <w:i/>
        </w:rPr>
        <w:t>=(</w:t>
      </w:r>
      <w:r w:rsidRPr="00B55695">
        <w:rPr>
          <w:b/>
          <w:i/>
        </w:rPr>
        <w:t>R</w:t>
      </w:r>
      <w:r w:rsidRPr="00B55695">
        <w:rPr>
          <w:i/>
        </w:rPr>
        <w:t>,</w:t>
      </w:r>
      <w:r w:rsidRPr="00805929">
        <w:rPr>
          <w:b/>
          <w:i/>
        </w:rPr>
        <w:sym w:font="Symbol" w:char="F057"/>
      </w:r>
      <w:r w:rsidRPr="00B55695">
        <w:rPr>
          <w:i/>
        </w:rPr>
        <w:t>)</w:t>
      </w:r>
      <w:r>
        <w:t xml:space="preserve"> be a </w:t>
      </w:r>
      <w:r w:rsidRPr="002247B9">
        <w:t>relational schema</w:t>
      </w:r>
      <w:ins w:id="23" w:author="Marco Antonio Casanova" w:date="2013-04-15T14:49:00Z">
        <w:r>
          <w:t xml:space="preserve"> and </w:t>
        </w:r>
        <w:r w:rsidRPr="009D7330">
          <w:rPr>
            <w:i/>
          </w:rPr>
          <w:t>R</w:t>
        </w:r>
        <w:r>
          <w:t xml:space="preserve"> </w:t>
        </w:r>
      </w:ins>
      <w:ins w:id="24" w:author="Marco Antonio Casanova" w:date="2013-04-15T15:31:00Z">
        <w:r>
          <w:t xml:space="preserve">and </w:t>
        </w:r>
        <w:r w:rsidRPr="009D7330">
          <w:rPr>
            <w:i/>
          </w:rPr>
          <w:t>T</w:t>
        </w:r>
        <w:r>
          <w:t xml:space="preserve"> </w:t>
        </w:r>
      </w:ins>
      <w:ins w:id="25" w:author="Marco Antonio Casanova" w:date="2013-04-15T14:49:00Z">
        <w:r>
          <w:t>be relation scheme</w:t>
        </w:r>
      </w:ins>
      <w:ins w:id="26" w:author="Marco Antonio Casanova" w:date="2013-04-15T15:31:00Z">
        <w:r>
          <w:t>s</w:t>
        </w:r>
      </w:ins>
      <w:ins w:id="27" w:author="Marco Antonio Casanova" w:date="2013-04-15T14:49:00Z">
        <w:r>
          <w:t xml:space="preserve"> of </w:t>
        </w:r>
        <w:r w:rsidRPr="009D7330">
          <w:rPr>
            <w:b/>
            <w:i/>
          </w:rPr>
          <w:t>S</w:t>
        </w:r>
      </w:ins>
      <w:r>
        <w:t xml:space="preserve">. </w:t>
      </w:r>
      <w:ins w:id="28" w:author="Marco Antonio Casanova" w:date="2013-04-15T15:09:00Z">
        <w:r>
          <w:rPr>
            <w:rFonts w:cs="Times"/>
          </w:rPr>
          <w:t>A list</w:t>
        </w:r>
        <w:r w:rsidRPr="00C61607">
          <w:rPr>
            <w:rFonts w:cs="Times"/>
          </w:rPr>
          <w:t xml:space="preserve"> </w:t>
        </w:r>
        <w:r w:rsidRPr="00184738">
          <w:rPr>
            <w:i/>
          </w:rPr>
          <w:sym w:font="Symbol" w:char="F06A"/>
        </w:r>
        <w:r>
          <w:rPr>
            <w:rFonts w:cs="Times"/>
          </w:rPr>
          <w:t>=</w:t>
        </w:r>
        <w:r w:rsidRPr="00B55695">
          <w:rPr>
            <w:i/>
          </w:rPr>
          <w:t>[</w:t>
        </w:r>
        <w:r>
          <w:rPr>
            <w:i/>
          </w:rPr>
          <w:t>F</w:t>
        </w:r>
        <w:r w:rsidRPr="00B55695">
          <w:rPr>
            <w:i/>
            <w:vertAlign w:val="subscript"/>
          </w:rPr>
          <w:t>1</w:t>
        </w:r>
        <w:r w:rsidRPr="00B55695">
          <w:rPr>
            <w:i/>
          </w:rPr>
          <w:t>,...,</w:t>
        </w:r>
        <w:r>
          <w:rPr>
            <w:i/>
          </w:rPr>
          <w:t>F</w:t>
        </w:r>
        <w:r w:rsidRPr="00B55695">
          <w:rPr>
            <w:i/>
            <w:vertAlign w:val="subscript"/>
          </w:rPr>
          <w:t>n-1</w:t>
        </w:r>
        <w:r w:rsidRPr="00B55695">
          <w:rPr>
            <w:i/>
          </w:rPr>
          <w:t>]</w:t>
        </w:r>
        <w:r w:rsidRPr="007812E9">
          <w:rPr>
            <w:rFonts w:cs="Times"/>
          </w:rPr>
          <w:t xml:space="preserve"> </w:t>
        </w:r>
        <w:r>
          <w:rPr>
            <w:rFonts w:cs="Times"/>
          </w:rPr>
          <w:t xml:space="preserve">of foreign key names of </w:t>
        </w:r>
        <w:r w:rsidRPr="003E7A6B">
          <w:rPr>
            <w:rFonts w:cs="Times"/>
            <w:b/>
            <w:i/>
          </w:rPr>
          <w:t>S</w:t>
        </w:r>
        <w:r>
          <w:rPr>
            <w:rFonts w:cs="Times"/>
          </w:rPr>
          <w:t xml:space="preserve"> </w:t>
        </w:r>
      </w:ins>
      <w:ins w:id="29" w:author="Marco Antonio Casanova" w:date="2013-04-15T15:10:00Z">
        <w:r>
          <w:t xml:space="preserve">is a </w:t>
        </w:r>
      </w:ins>
      <w:r w:rsidRPr="00F27AAF">
        <w:rPr>
          <w:i/>
        </w:rPr>
        <w:t>path</w:t>
      </w:r>
      <w:r>
        <w:rPr>
          <w:rFonts w:cs="Times"/>
        </w:rPr>
        <w:t xml:space="preserve"> </w:t>
      </w:r>
      <w:commentRangeStart w:id="30"/>
      <w:ins w:id="31" w:author="Marco Antonio Casanova" w:date="2013-04-15T14:49:00Z">
        <w:r w:rsidRPr="009D7330">
          <w:rPr>
            <w:rFonts w:cs="Times"/>
            <w:i/>
          </w:rPr>
          <w:t>from</w:t>
        </w:r>
        <w:r>
          <w:rPr>
            <w:rFonts w:cs="Times"/>
          </w:rPr>
          <w:t xml:space="preserve"> </w:t>
        </w:r>
        <w:r>
          <w:rPr>
            <w:rFonts w:cs="Times"/>
            <w:i/>
          </w:rPr>
          <w:t>R</w:t>
        </w:r>
      </w:ins>
      <w:ins w:id="32" w:author="Marco Antonio Casanova" w:date="2013-04-15T15:32:00Z">
        <w:r>
          <w:rPr>
            <w:rFonts w:cs="Times"/>
            <w:i/>
          </w:rPr>
          <w:t xml:space="preserve"> to T</w:t>
        </w:r>
      </w:ins>
      <w:ins w:id="33" w:author="Marco Antonio Casanova" w:date="2013-04-15T14:49:00Z">
        <w:r>
          <w:rPr>
            <w:rFonts w:cs="Times"/>
          </w:rPr>
          <w:t xml:space="preserve"> </w:t>
        </w:r>
      </w:ins>
      <w:commentRangeEnd w:id="30"/>
      <w:ins w:id="34" w:author="Marco Antonio Casanova" w:date="2013-04-15T18:30:00Z">
        <w:r>
          <w:rPr>
            <w:rStyle w:val="CommentReference"/>
          </w:rPr>
          <w:commentReference w:id="30"/>
        </w:r>
      </w:ins>
      <w:ins w:id="35" w:author="Marco Antonio Casanova" w:date="2013-04-15T15:11:00Z">
        <w:r>
          <w:rPr>
            <w:rFonts w:cs="Times"/>
          </w:rPr>
          <w:t>iff</w:t>
        </w:r>
      </w:ins>
      <w:r>
        <w:rPr>
          <w:rFonts w:cs="Times"/>
        </w:rPr>
        <w:t xml:space="preserve"> </w:t>
      </w:r>
      <w:ins w:id="36" w:author="Marco Antonio Casanova" w:date="2013-04-15T14:48:00Z">
        <w:r>
          <w:t xml:space="preserve">there is a list </w:t>
        </w:r>
        <w:r w:rsidRPr="00B55695">
          <w:rPr>
            <w:i/>
          </w:rPr>
          <w:t>R</w:t>
        </w:r>
        <w:r w:rsidRPr="00B55695">
          <w:rPr>
            <w:i/>
            <w:vertAlign w:val="subscript"/>
          </w:rPr>
          <w:t>1</w:t>
        </w:r>
        <w:r w:rsidRPr="00B55695">
          <w:rPr>
            <w:i/>
          </w:rPr>
          <w:t>,...,R</w:t>
        </w:r>
        <w:r w:rsidRPr="00B55695">
          <w:rPr>
            <w:i/>
            <w:vertAlign w:val="subscript"/>
          </w:rPr>
          <w:t>n</w:t>
        </w:r>
        <w:r w:rsidRPr="00C61607">
          <w:t xml:space="preserve"> </w:t>
        </w:r>
        <w:r>
          <w:t>of</w:t>
        </w:r>
        <w:r w:rsidRPr="00C61607">
          <w:t xml:space="preserve"> relation schemes of </w:t>
        </w:r>
        <w:r>
          <w:rPr>
            <w:b/>
            <w:i/>
          </w:rPr>
          <w:t>S</w:t>
        </w:r>
        <w:r>
          <w:t xml:space="preserve"> such that</w:t>
        </w:r>
      </w:ins>
      <w:ins w:id="37" w:author="Marco Antonio Casanova" w:date="2013-04-15T14:50:00Z">
        <w:r>
          <w:t xml:space="preserve"> </w:t>
        </w:r>
        <w:r w:rsidRPr="009D7330">
          <w:rPr>
            <w:i/>
          </w:rPr>
          <w:t>R</w:t>
        </w:r>
        <w:r w:rsidRPr="009D7330">
          <w:rPr>
            <w:i/>
            <w:vertAlign w:val="subscript"/>
          </w:rPr>
          <w:t>1</w:t>
        </w:r>
        <w:r w:rsidRPr="009D7330">
          <w:rPr>
            <w:i/>
          </w:rPr>
          <w:t>=R</w:t>
        </w:r>
      </w:ins>
      <w:ins w:id="38" w:author="Marco Antonio Casanova" w:date="2013-04-15T15:32:00Z">
        <w:r>
          <w:t xml:space="preserve">, </w:t>
        </w:r>
        <w:r w:rsidRPr="0060666A">
          <w:rPr>
            <w:i/>
          </w:rPr>
          <w:t>R</w:t>
        </w:r>
        <w:r>
          <w:rPr>
            <w:i/>
            <w:vertAlign w:val="subscript"/>
          </w:rPr>
          <w:t>n</w:t>
        </w:r>
        <w:r w:rsidRPr="0060666A">
          <w:rPr>
            <w:i/>
          </w:rPr>
          <w:t>=</w:t>
        </w:r>
        <w:r>
          <w:rPr>
            <w:i/>
          </w:rPr>
          <w:t>T</w:t>
        </w:r>
      </w:ins>
      <w:ins w:id="39" w:author="Marco Antonio Casanova" w:date="2013-04-15T14:50:00Z">
        <w:r>
          <w:t xml:space="preserve"> and </w:t>
        </w:r>
      </w:ins>
      <w:r w:rsidRPr="00F27AAF">
        <w:rPr>
          <w:rFonts w:cs="Times"/>
          <w:i/>
        </w:rPr>
        <w:t>F</w:t>
      </w:r>
      <w:r w:rsidRPr="00F27AAF">
        <w:rPr>
          <w:rFonts w:cs="Times"/>
          <w:i/>
          <w:vertAlign w:val="subscript"/>
        </w:rPr>
        <w:t>i</w:t>
      </w:r>
      <w:r>
        <w:rPr>
          <w:rFonts w:cs="Times"/>
        </w:rPr>
        <w:t xml:space="preserve"> </w:t>
      </w:r>
      <w:ins w:id="40" w:author="Marco Antonio Casanova" w:date="2013-04-15T14:47:00Z">
        <w:r w:rsidRPr="00B52460">
          <w:rPr>
            <w:i/>
          </w:rPr>
          <w:t>relates</w:t>
        </w:r>
        <w:r>
          <w:t xml:space="preserve"> </w:t>
        </w:r>
        <w:r>
          <w:rPr>
            <w:i/>
          </w:rPr>
          <w:t>R</w:t>
        </w:r>
        <w:r w:rsidRPr="009D7330">
          <w:rPr>
            <w:i/>
            <w:vertAlign w:val="subscript"/>
          </w:rPr>
          <w:t>i</w:t>
        </w:r>
        <w:r w:rsidRPr="009D7330">
          <w:rPr>
            <w:vertAlign w:val="subscript"/>
          </w:rPr>
          <w:t xml:space="preserve"> </w:t>
        </w:r>
        <w:r w:rsidRPr="00B52460">
          <w:rPr>
            <w:i/>
          </w:rPr>
          <w:t>and</w:t>
        </w:r>
        <w:r>
          <w:t xml:space="preserve"> </w:t>
        </w:r>
        <w:commentRangeStart w:id="41"/>
        <w:r>
          <w:rPr>
            <w:i/>
          </w:rPr>
          <w:t>R</w:t>
        </w:r>
        <w:r w:rsidRPr="009D7330">
          <w:rPr>
            <w:i/>
            <w:vertAlign w:val="subscript"/>
          </w:rPr>
          <w:t>i+1</w:t>
        </w:r>
      </w:ins>
      <w:ins w:id="42" w:author="Marco Antonio Casanova" w:date="2013-04-15T14:51:00Z">
        <w:r>
          <w:rPr>
            <w:rFonts w:cs="Times"/>
          </w:rPr>
          <w:t>.</w:t>
        </w:r>
      </w:ins>
      <w:r>
        <w:rPr>
          <w:rFonts w:cs="Times"/>
        </w:rPr>
        <w:t xml:space="preserve"> </w:t>
      </w:r>
      <w:commentRangeEnd w:id="41"/>
      <w:r>
        <w:rPr>
          <w:rStyle w:val="CommentReference"/>
        </w:rPr>
        <w:commentReference w:id="41"/>
      </w:r>
      <w:ins w:id="43" w:author="Marco Antonio Casanova" w:date="2013-04-15T14:51:00Z">
        <w:r>
          <w:rPr>
            <w:rFonts w:cs="Times"/>
          </w:rPr>
          <w:t>W</w:t>
        </w:r>
      </w:ins>
      <w:r>
        <w:rPr>
          <w:rFonts w:cs="Times"/>
        </w:rPr>
        <w:t xml:space="preserve">e say that </w:t>
      </w:r>
      <w:r w:rsidRPr="00C61607">
        <w:rPr>
          <w:rFonts w:cs="Times"/>
        </w:rPr>
        <w:t xml:space="preserve">tuples of </w:t>
      </w:r>
      <w:ins w:id="44" w:author="Marco Antonio Casanova" w:date="2013-04-15T15:33:00Z">
        <w:r>
          <w:rPr>
            <w:i/>
          </w:rPr>
          <w:t>S</w:t>
        </w:r>
        <w:r w:rsidRPr="00805929">
          <w:rPr>
            <w:rFonts w:cs="Times"/>
            <w:bCs/>
          </w:rPr>
          <w:t xml:space="preserve"> </w:t>
        </w:r>
      </w:ins>
      <w:r w:rsidRPr="00C61607">
        <w:rPr>
          <w:rFonts w:cs="Times"/>
          <w:i/>
          <w:iCs/>
        </w:rPr>
        <w:t>reference</w:t>
      </w:r>
      <w:r w:rsidRPr="009D7330">
        <w:rPr>
          <w:rFonts w:cs="Times"/>
          <w:iCs/>
        </w:rPr>
        <w:t xml:space="preserve"> tuples of </w:t>
      </w:r>
      <w:ins w:id="45" w:author="Marco Antonio Casanova" w:date="2013-04-15T15:33:00Z">
        <w:r>
          <w:rPr>
            <w:i/>
          </w:rPr>
          <w:t>T</w:t>
        </w:r>
        <w:r w:rsidRPr="00805929">
          <w:rPr>
            <w:rFonts w:cs="Times"/>
            <w:b/>
            <w:bCs/>
          </w:rPr>
          <w:t xml:space="preserve"> </w:t>
        </w:r>
      </w:ins>
      <w:r w:rsidRPr="00805929">
        <w:rPr>
          <w:rFonts w:cs="Times"/>
          <w:i/>
          <w:iCs/>
        </w:rPr>
        <w:t xml:space="preserve">through </w:t>
      </w:r>
      <w:r w:rsidRPr="00805929">
        <w:rPr>
          <w:rFonts w:cs="Times"/>
          <w:i/>
        </w:rPr>
        <w:t>φ</w:t>
      </w:r>
      <w:r w:rsidRPr="00805929">
        <w:rPr>
          <w:rFonts w:cs="Times"/>
        </w:rPr>
        <w:t xml:space="preserve">. </w:t>
      </w:r>
      <w:ins w:id="46" w:author="Marco Antonio Casanova" w:date="2013-04-15T14:52:00Z">
        <w:r>
          <w:rPr>
            <w:rFonts w:cs="Times"/>
          </w:rPr>
          <w:t xml:space="preserve">A path </w:t>
        </w:r>
      </w:ins>
      <w:ins w:id="47" w:author="Marco Antonio Casanova" w:date="2013-04-15T14:53:00Z">
        <w:r w:rsidRPr="003E280B">
          <w:rPr>
            <w:rFonts w:cs="Times"/>
            <w:i/>
          </w:rPr>
          <w:t>φ</w:t>
        </w:r>
      </w:ins>
      <w:r w:rsidRPr="00805929">
        <w:rPr>
          <w:rFonts w:cs="Times"/>
          <w:i/>
        </w:rPr>
        <w:t xml:space="preserve"> </w:t>
      </w:r>
      <w:ins w:id="48" w:author="Marco Antonio Casanova" w:date="2013-04-15T14:53:00Z">
        <w:r w:rsidRPr="00604D5F">
          <w:rPr>
            <w:rFonts w:cs="Times"/>
          </w:rPr>
          <w:t>i</w:t>
        </w:r>
        <w:r w:rsidRPr="009D7330">
          <w:rPr>
            <w:rFonts w:cs="Times"/>
          </w:rPr>
          <w:t>s an</w:t>
        </w:r>
        <w:r>
          <w:rPr>
            <w:rFonts w:cs="Times"/>
            <w:i/>
          </w:rPr>
          <w:t xml:space="preserve"> a</w:t>
        </w:r>
      </w:ins>
      <w:r w:rsidRPr="00805929">
        <w:rPr>
          <w:rFonts w:cs="Times"/>
          <w:i/>
        </w:rPr>
        <w:t>ssociation path</w:t>
      </w:r>
      <w:r w:rsidRPr="00805929">
        <w:rPr>
          <w:rFonts w:cs="Times"/>
        </w:rPr>
        <w:t xml:space="preserve"> </w:t>
      </w:r>
      <w:ins w:id="49" w:author="Marco Antonio Casanova" w:date="2013-04-15T14:53:00Z">
        <w:r>
          <w:rPr>
            <w:rFonts w:cs="Times"/>
          </w:rPr>
          <w:t xml:space="preserve">iff </w:t>
        </w:r>
        <w:r w:rsidRPr="003E280B">
          <w:rPr>
            <w:rFonts w:cs="Times"/>
            <w:i/>
          </w:rPr>
          <w:t>φ</w:t>
        </w:r>
        <w:r>
          <w:rPr>
            <w:rFonts w:cs="Times"/>
          </w:rPr>
          <w:t>=</w:t>
        </w:r>
      </w:ins>
      <w:r w:rsidRPr="00B55695">
        <w:rPr>
          <w:i/>
        </w:rPr>
        <w:t>[</w:t>
      </w:r>
      <w:r>
        <w:rPr>
          <w:i/>
        </w:rPr>
        <w:t>F</w:t>
      </w:r>
      <w:r w:rsidRPr="00B55695">
        <w:rPr>
          <w:i/>
          <w:vertAlign w:val="subscript"/>
        </w:rPr>
        <w:t>1</w:t>
      </w:r>
      <w:r w:rsidRPr="00B55695">
        <w:rPr>
          <w:i/>
        </w:rPr>
        <w:t>,</w:t>
      </w:r>
      <w:r>
        <w:rPr>
          <w:i/>
        </w:rPr>
        <w:t>F</w:t>
      </w:r>
      <w:r w:rsidRPr="00805929">
        <w:rPr>
          <w:i/>
          <w:vertAlign w:val="subscript"/>
        </w:rPr>
        <w:t>2</w:t>
      </w:r>
      <w:r w:rsidRPr="00B55695">
        <w:rPr>
          <w:i/>
        </w:rPr>
        <w:t>]</w:t>
      </w:r>
      <w:ins w:id="50" w:author="Marco Antonio Casanova" w:date="2013-04-15T14:52:00Z">
        <w:r>
          <w:rPr>
            <w:rFonts w:cs="Times"/>
          </w:rPr>
          <w:t xml:space="preserve">, </w:t>
        </w:r>
      </w:ins>
      <w:r>
        <w:rPr>
          <w:rFonts w:cs="Times"/>
        </w:rPr>
        <w:t xml:space="preserve">where the foreign keys are of the forms </w:t>
      </w:r>
      <w:r w:rsidRPr="00B55695">
        <w:rPr>
          <w:i/>
        </w:rPr>
        <w:t>F</w:t>
      </w:r>
      <w:r>
        <w:rPr>
          <w:i/>
          <w:vertAlign w:val="subscript"/>
        </w:rPr>
        <w:t>1</w:t>
      </w:r>
      <w:r w:rsidRPr="00B55695">
        <w:rPr>
          <w:i/>
        </w:rPr>
        <w:t>(</w:t>
      </w:r>
      <w:ins w:id="51" w:author="Marco Antonio Casanova" w:date="2013-04-15T14:55:00Z">
        <w:r w:rsidRPr="00B55695">
          <w:rPr>
            <w:i/>
          </w:rPr>
          <w:t>R</w:t>
        </w:r>
        <w:r>
          <w:rPr>
            <w:i/>
            <w:vertAlign w:val="subscript"/>
          </w:rPr>
          <w:t>2</w:t>
        </w:r>
      </w:ins>
      <w:r w:rsidRPr="00B55695">
        <w:rPr>
          <w:i/>
        </w:rPr>
        <w:t>:</w:t>
      </w:r>
      <w:ins w:id="52" w:author="Marco Antonio Casanova" w:date="2013-04-15T14:55:00Z">
        <w:r>
          <w:rPr>
            <w:i/>
          </w:rPr>
          <w:t>L</w:t>
        </w:r>
        <w:r>
          <w:rPr>
            <w:i/>
            <w:vertAlign w:val="subscript"/>
          </w:rPr>
          <w:t>2</w:t>
        </w:r>
      </w:ins>
      <w:r w:rsidRPr="00B55695">
        <w:rPr>
          <w:i/>
        </w:rPr>
        <w:t>,</w:t>
      </w:r>
      <w:ins w:id="53" w:author="Marco Antonio Casanova" w:date="2013-04-15T14:55:00Z">
        <w:r w:rsidRPr="00B55695">
          <w:rPr>
            <w:i/>
          </w:rPr>
          <w:t>R</w:t>
        </w:r>
        <w:r>
          <w:rPr>
            <w:i/>
            <w:vertAlign w:val="subscript"/>
          </w:rPr>
          <w:t>1</w:t>
        </w:r>
      </w:ins>
      <w:r w:rsidRPr="00B55695">
        <w:rPr>
          <w:i/>
        </w:rPr>
        <w:t>:</w:t>
      </w:r>
      <w:ins w:id="54" w:author="Marco Antonio Casanova" w:date="2013-04-15T14:55:00Z">
        <w:r>
          <w:rPr>
            <w:i/>
          </w:rPr>
          <w:t>K</w:t>
        </w:r>
        <w:r>
          <w:rPr>
            <w:i/>
            <w:vertAlign w:val="subscript"/>
          </w:rPr>
          <w:t>1</w:t>
        </w:r>
      </w:ins>
      <w:r w:rsidRPr="00B55695">
        <w:rPr>
          <w:i/>
        </w:rPr>
        <w:t>)</w:t>
      </w:r>
      <w:r w:rsidRPr="00C61607">
        <w:rPr>
          <w:rFonts w:cs="Times"/>
        </w:rPr>
        <w:t xml:space="preserve"> </w:t>
      </w:r>
      <w:r>
        <w:rPr>
          <w:rFonts w:cs="Times"/>
        </w:rPr>
        <w:t>and</w:t>
      </w:r>
      <w:r w:rsidRPr="00C61607">
        <w:rPr>
          <w:rFonts w:cs="Times"/>
        </w:rPr>
        <w:t xml:space="preserve"> </w:t>
      </w:r>
      <w:r w:rsidRPr="00B55695">
        <w:rPr>
          <w:i/>
        </w:rPr>
        <w:t>F</w:t>
      </w:r>
      <w:r>
        <w:rPr>
          <w:i/>
          <w:vertAlign w:val="subscript"/>
        </w:rPr>
        <w:t>2</w:t>
      </w:r>
      <w:r w:rsidRPr="00B55695">
        <w:rPr>
          <w:i/>
        </w:rPr>
        <w:t>(</w:t>
      </w:r>
      <w:ins w:id="55" w:author="Marco Antonio Casanova" w:date="2013-04-15T14:55:00Z">
        <w:r w:rsidRPr="00B55695">
          <w:rPr>
            <w:i/>
          </w:rPr>
          <w:t>R</w:t>
        </w:r>
        <w:r>
          <w:rPr>
            <w:i/>
            <w:vertAlign w:val="subscript"/>
          </w:rPr>
          <w:t>2</w:t>
        </w:r>
      </w:ins>
      <w:r w:rsidRPr="00B55695">
        <w:rPr>
          <w:i/>
        </w:rPr>
        <w:t>:</w:t>
      </w:r>
      <w:ins w:id="56" w:author="Marco Antonio Casanova" w:date="2013-04-15T14:56:00Z">
        <w:r>
          <w:rPr>
            <w:i/>
          </w:rPr>
          <w:t>M</w:t>
        </w:r>
        <w:r>
          <w:rPr>
            <w:i/>
            <w:vertAlign w:val="subscript"/>
          </w:rPr>
          <w:t>2</w:t>
        </w:r>
      </w:ins>
      <w:r w:rsidRPr="00B55695">
        <w:rPr>
          <w:i/>
        </w:rPr>
        <w:t>,R</w:t>
      </w:r>
      <w:r>
        <w:rPr>
          <w:i/>
          <w:vertAlign w:val="subscript"/>
        </w:rPr>
        <w:t>3</w:t>
      </w:r>
      <w:r w:rsidRPr="00B55695">
        <w:rPr>
          <w:i/>
        </w:rPr>
        <w:t>:</w:t>
      </w:r>
      <w:r>
        <w:rPr>
          <w:i/>
        </w:rPr>
        <w:t>K</w:t>
      </w:r>
      <w:r>
        <w:rPr>
          <w:i/>
          <w:vertAlign w:val="subscript"/>
        </w:rPr>
        <w:t>3</w:t>
      </w:r>
      <w:r w:rsidRPr="00B55695">
        <w:rPr>
          <w:i/>
        </w:rPr>
        <w:t>)</w:t>
      </w:r>
      <w:r w:rsidRPr="00805929">
        <w:rPr>
          <w:rFonts w:cs="Times"/>
        </w:rPr>
        <w:t xml:space="preserve">. </w:t>
      </w:r>
      <w:r>
        <w:rPr>
          <w:rFonts w:cs="Times"/>
        </w:rPr>
        <w:t xml:space="preserve">For example, consider the relational schema </w:t>
      </w:r>
      <w:r w:rsidRPr="00F27AAF">
        <w:rPr>
          <w:rFonts w:cs="Times"/>
          <w:i/>
        </w:rPr>
        <w:t>ISWC_REL</w:t>
      </w:r>
      <w:r>
        <w:rPr>
          <w:rFonts w:cs="Times"/>
        </w:rPr>
        <w:t xml:space="preserve"> in Figure 1. The list of foreign keys names </w:t>
      </w:r>
      <w:r w:rsidRPr="00F27AAF">
        <w:rPr>
          <w:rFonts w:cs="Times"/>
          <w:i/>
        </w:rPr>
        <w:t>[</w:t>
      </w:r>
      <w:r>
        <w:rPr>
          <w:rFonts w:cs="Times"/>
          <w:i/>
        </w:rPr>
        <w:t>Fk_Publications,</w:t>
      </w:r>
      <w:r w:rsidRPr="00F27AAF">
        <w:rPr>
          <w:rFonts w:cs="Times"/>
          <w:i/>
        </w:rPr>
        <w:t>Fk_Authors]</w:t>
      </w:r>
      <w:r>
        <w:rPr>
          <w:rFonts w:cs="Times"/>
        </w:rPr>
        <w:t xml:space="preserve"> is an association path from </w:t>
      </w:r>
      <w:r w:rsidRPr="00F27AAF">
        <w:rPr>
          <w:rFonts w:cs="Times"/>
          <w:i/>
        </w:rPr>
        <w:t>Papers</w:t>
      </w:r>
      <w:r>
        <w:rPr>
          <w:rFonts w:cs="Times"/>
        </w:rPr>
        <w:t xml:space="preserve"> to </w:t>
      </w:r>
      <w:r>
        <w:rPr>
          <w:rFonts w:cs="Times"/>
          <w:i/>
        </w:rPr>
        <w:t>Persons</w:t>
      </w:r>
      <w:r>
        <w:rPr>
          <w:rFonts w:cs="Times"/>
        </w:rPr>
        <w:t xml:space="preserve">, but </w:t>
      </w:r>
      <w:r>
        <w:rPr>
          <w:rFonts w:cs="Times"/>
          <w:i/>
        </w:rPr>
        <w:t>[Fk_Publications,</w:t>
      </w:r>
      <w:r w:rsidRPr="003E7A6B">
        <w:rPr>
          <w:rFonts w:cs="Times"/>
          <w:i/>
        </w:rPr>
        <w:t>Fk_Persons]</w:t>
      </w:r>
      <w:r>
        <w:rPr>
          <w:rFonts w:cs="Times"/>
        </w:rPr>
        <w:t xml:space="preserve"> is not even a path.</w:t>
      </w:r>
    </w:p>
    <w:p w:rsidR="00E61D2A" w:rsidRDefault="00E61D2A" w:rsidP="004C08B8">
      <w:r>
        <w:t>We also recall a minimum set of concepts related to ontologies. A</w:t>
      </w:r>
      <w:r w:rsidRPr="008D6976">
        <w:t xml:space="preserve"> </w:t>
      </w:r>
      <w:r w:rsidRPr="008D6976">
        <w:rPr>
          <w:i/>
          <w:iCs/>
        </w:rPr>
        <w:t xml:space="preserve">vocabulary </w:t>
      </w:r>
      <w:r w:rsidRPr="00B55695">
        <w:rPr>
          <w:b/>
          <w:i/>
          <w:iCs/>
        </w:rPr>
        <w:t>V</w:t>
      </w:r>
      <w:r>
        <w:t xml:space="preserve"> is </w:t>
      </w:r>
      <w:r w:rsidRPr="008D6976">
        <w:t xml:space="preserve">a set of </w:t>
      </w:r>
      <w:r>
        <w:rPr>
          <w:i/>
        </w:rPr>
        <w:t>classes</w:t>
      </w:r>
      <w:r>
        <w:t xml:space="preserve">, </w:t>
      </w:r>
      <w:r w:rsidRPr="00184738">
        <w:rPr>
          <w:i/>
        </w:rPr>
        <w:t>object</w:t>
      </w:r>
      <w:r>
        <w:t xml:space="preserve"> </w:t>
      </w:r>
      <w:r>
        <w:rPr>
          <w:i/>
          <w:iCs/>
        </w:rPr>
        <w:t xml:space="preserve">properties </w:t>
      </w:r>
      <w:r>
        <w:t>and</w:t>
      </w:r>
      <w:r w:rsidRPr="008D6976">
        <w:t xml:space="preserve"> </w:t>
      </w:r>
      <w:r>
        <w:rPr>
          <w:i/>
        </w:rPr>
        <w:t xml:space="preserve">datatype </w:t>
      </w:r>
      <w:r>
        <w:rPr>
          <w:i/>
          <w:iCs/>
        </w:rPr>
        <w:t>properties.</w:t>
      </w:r>
      <w:r w:rsidRPr="00D76FC0">
        <w:rPr>
          <w:szCs w:val="18"/>
        </w:rPr>
        <w:t xml:space="preserve"> </w:t>
      </w:r>
      <w:r>
        <w:rPr>
          <w:szCs w:val="18"/>
        </w:rPr>
        <w:t>A</w:t>
      </w:r>
      <w:r w:rsidRPr="00520BDE">
        <w:rPr>
          <w:szCs w:val="18"/>
        </w:rPr>
        <w:t xml:space="preserve">n </w:t>
      </w:r>
      <w:r w:rsidRPr="00520BDE">
        <w:rPr>
          <w:bCs/>
          <w:i/>
          <w:szCs w:val="18"/>
        </w:rPr>
        <w:t>ontology</w:t>
      </w:r>
      <w:r w:rsidRPr="00520BDE">
        <w:rPr>
          <w:bCs/>
          <w:szCs w:val="18"/>
        </w:rPr>
        <w:t xml:space="preserve"> </w:t>
      </w:r>
      <w:r w:rsidRPr="00520BDE">
        <w:rPr>
          <w:szCs w:val="18"/>
        </w:rPr>
        <w:t xml:space="preserve">is a pair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rsidRPr="00520BDE">
        <w:rPr>
          <w:szCs w:val="18"/>
        </w:rPr>
        <w:t>such that</w:t>
      </w:r>
      <w:r>
        <w:rPr>
          <w:szCs w:val="18"/>
        </w:rPr>
        <w:t xml:space="preserve"> </w:t>
      </w:r>
      <w:r w:rsidRPr="00B55695">
        <w:rPr>
          <w:b/>
          <w:i/>
          <w:iCs/>
        </w:rPr>
        <w:t>V</w:t>
      </w:r>
      <w:r w:rsidRPr="00520BDE">
        <w:t xml:space="preserve"> is a </w:t>
      </w:r>
      <w:r w:rsidRPr="00A05B5F">
        <w:t>vocabulary</w:t>
      </w:r>
      <w:r w:rsidRPr="00550B84">
        <w:rPr>
          <w:iCs/>
        </w:rPr>
        <w:t xml:space="preserve"> </w:t>
      </w:r>
      <w:r w:rsidRPr="00520BDE">
        <w:t>and</w:t>
      </w:r>
      <w:r>
        <w:rPr>
          <w:szCs w:val="18"/>
        </w:rPr>
        <w:t xml:space="preserve"> </w:t>
      </w:r>
      <w:r w:rsidRPr="00A05B5F">
        <w:rPr>
          <w:i/>
        </w:rPr>
        <w:sym w:font="Symbol" w:char="F053"/>
      </w:r>
      <w:r w:rsidRPr="00520BDE">
        <w:t xml:space="preserve"> is a finite set of </w:t>
      </w:r>
      <w:r>
        <w:t>formulae</w:t>
      </w:r>
      <w:r w:rsidRPr="00520BDE">
        <w:t xml:space="preserve"> in </w:t>
      </w:r>
      <w:r w:rsidRPr="00B55695">
        <w:rPr>
          <w:b/>
          <w:i/>
          <w:iCs/>
        </w:rPr>
        <w:t>V</w:t>
      </w:r>
      <w:r w:rsidRPr="00520BDE">
        <w:t xml:space="preserve">, the </w:t>
      </w:r>
      <w:r w:rsidRPr="00520BDE">
        <w:rPr>
          <w:i/>
        </w:rPr>
        <w:t>constraints</w:t>
      </w:r>
      <w:r w:rsidRPr="00520BDE">
        <w:t xml:space="preserve"> of </w:t>
      </w:r>
      <w:r w:rsidRPr="00A05B5F">
        <w:rPr>
          <w:b/>
          <w:i/>
          <w:iCs/>
        </w:rPr>
        <w:t>O</w:t>
      </w:r>
      <w:r w:rsidRPr="00520BDE">
        <w:t>.</w:t>
      </w:r>
      <w:r>
        <w:t xml:space="preserve"> Among the constraints, we consider those that define the </w:t>
      </w:r>
      <w:r w:rsidRPr="00550B84">
        <w:rPr>
          <w:i/>
        </w:rPr>
        <w:t>domain</w:t>
      </w:r>
      <w:r>
        <w:t xml:space="preserve"> and </w:t>
      </w:r>
      <w:r w:rsidRPr="00550B84">
        <w:rPr>
          <w:i/>
        </w:rPr>
        <w:t>range</w:t>
      </w:r>
      <w:r>
        <w:t xml:space="preserve"> of a property, as well as </w:t>
      </w:r>
      <w:r w:rsidRPr="00184738">
        <w:rPr>
          <w:i/>
        </w:rPr>
        <w:t>cardinality constraints</w:t>
      </w:r>
      <w:r>
        <w:t>, defined in the usual way.</w:t>
      </w:r>
    </w:p>
    <w:p w:rsidR="00E61D2A" w:rsidRPr="004C08B8" w:rsidRDefault="00E61D2A" w:rsidP="004C08B8">
      <w:pPr>
        <w:pStyle w:val="heading20"/>
        <w:numPr>
          <w:ilvl w:val="1"/>
          <w:numId w:val="10"/>
        </w:numPr>
      </w:pPr>
      <w:r w:rsidRPr="00D257D5">
        <w:t xml:space="preserve">Definition of the Correspondence Assertions </w:t>
      </w:r>
    </w:p>
    <w:p w:rsidR="00E61D2A" w:rsidRDefault="00E61D2A" w:rsidP="00E01B41">
      <w:pPr>
        <w:spacing w:after="120"/>
        <w:ind w:firstLine="0"/>
      </w:pPr>
      <w:r>
        <w:t>This section introduces</w:t>
      </w:r>
      <w:r w:rsidRPr="00382170">
        <w:t xml:space="preserve"> </w:t>
      </w:r>
      <w:r>
        <w:t xml:space="preserve">the notion of </w:t>
      </w:r>
      <w:r w:rsidRPr="00382170">
        <w:t xml:space="preserve">correspondence </w:t>
      </w:r>
      <w:r>
        <w:t>a</w:t>
      </w:r>
      <w:r w:rsidRPr="00382170">
        <w:t>ssertion</w:t>
      </w:r>
      <w:r>
        <w:t xml:space="preserve">, leaving examples to Section 3. Let </w:t>
      </w:r>
      <w:ins w:id="57" w:author="Marco Antonio Casanova" w:date="2013-04-15T08:41:00Z">
        <w:r w:rsidRPr="00B55695">
          <w:rPr>
            <w:b/>
            <w:i/>
          </w:rPr>
          <w:t>S</w:t>
        </w:r>
        <w:r w:rsidRPr="00B55695">
          <w:rPr>
            <w:i/>
          </w:rPr>
          <w:t>=(</w:t>
        </w:r>
        <w:r w:rsidRPr="00B55695">
          <w:rPr>
            <w:b/>
            <w:i/>
          </w:rPr>
          <w:t>R</w:t>
        </w:r>
        <w:r w:rsidRPr="00B55695">
          <w:rPr>
            <w:i/>
          </w:rPr>
          <w:t>,</w:t>
        </w:r>
        <w:r w:rsidRPr="002247B9">
          <w:rPr>
            <w:b/>
            <w:i/>
          </w:rPr>
          <w:sym w:font="Symbol" w:char="F057"/>
        </w:r>
        <w:r w:rsidRPr="00B55695">
          <w:rPr>
            <w:i/>
          </w:rPr>
          <w:t>)</w:t>
        </w:r>
        <w:r>
          <w:rPr>
            <w:i/>
          </w:rPr>
          <w:t xml:space="preserve"> </w:t>
        </w:r>
        <w:r>
          <w:t xml:space="preserve">be a </w:t>
        </w:r>
        <w:r w:rsidRPr="00023669">
          <w:t>relational schema</w:t>
        </w:r>
        <w:r>
          <w:t xml:space="preserve"> and </w:t>
        </w:r>
      </w:ins>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t>be an</w:t>
      </w:r>
      <w:r w:rsidRPr="00C374C7">
        <w:t xml:space="preserve"> </w:t>
      </w:r>
      <w:r>
        <w:t xml:space="preserve">ontology and and assume that </w:t>
      </w:r>
      <w:r w:rsidRPr="00A05B5F">
        <w:rPr>
          <w:i/>
        </w:rPr>
        <w:sym w:font="Symbol" w:char="F053"/>
      </w:r>
      <w:r>
        <w:rPr>
          <w:szCs w:val="18"/>
        </w:rPr>
        <w:t xml:space="preserve"> has constraints defining the domain and range of each property. </w:t>
      </w:r>
    </w:p>
    <w:p w:rsidR="00E61D2A" w:rsidRDefault="00E61D2A" w:rsidP="00C5656A">
      <w:pPr>
        <w:pStyle w:val="CommentText"/>
        <w:ind w:left="426" w:hanging="426"/>
      </w:pPr>
      <w:r>
        <w:rPr>
          <w:b/>
        </w:rPr>
        <w:t xml:space="preserve">Definition 2.1: </w:t>
      </w:r>
      <w:r>
        <w:t xml:space="preserve">A </w:t>
      </w:r>
      <w:r>
        <w:rPr>
          <w:i/>
        </w:rPr>
        <w:t>class correspondence assertion (CCA)</w:t>
      </w:r>
      <w:r>
        <w:t xml:space="preserve"> </w:t>
      </w:r>
      <w:r w:rsidRPr="00B2660D">
        <w:t xml:space="preserve">is </w:t>
      </w:r>
      <w:r>
        <w:t xml:space="preserve">an expression </w:t>
      </w:r>
      <w:r w:rsidRPr="00B2660D">
        <w:t>of one of following forms:</w:t>
      </w:r>
    </w:p>
    <w:p w:rsidR="00E61D2A" w:rsidRPr="00A05B5F" w:rsidRDefault="00E61D2A" w:rsidP="00F75908">
      <w:pPr>
        <w:pStyle w:val="CommentText"/>
        <w:numPr>
          <w:ilvl w:val="0"/>
          <w:numId w:val="18"/>
        </w:numPr>
        <w:ind w:left="426" w:hanging="426"/>
      </w:pPr>
      <w:r w:rsidRPr="00A05B5F">
        <w:rPr>
          <w:i/>
        </w:rPr>
        <w:t xml:space="preserve">Ψ: </w:t>
      </w:r>
      <w:r w:rsidRPr="00A05B5F">
        <w:rPr>
          <w:bCs/>
          <w:i/>
        </w:rPr>
        <w:t>C</w:t>
      </w:r>
      <w:r w:rsidRPr="00A05B5F">
        <w:rPr>
          <w:i/>
        </w:rPr>
        <w:t xml:space="preserve"> </w:t>
      </w:r>
      <w:r w:rsidRPr="00C5656A">
        <w:rPr>
          <w:bCs/>
        </w:rPr>
        <w:sym w:font="Symbol" w:char="F0BA"/>
      </w:r>
      <w:r w:rsidRPr="00A05B5F">
        <w:rPr>
          <w:bCs/>
          <w:i/>
        </w:rPr>
        <w:t xml:space="preserve"> R[</w:t>
      </w:r>
      <w:r>
        <w:rPr>
          <w:i/>
        </w:rPr>
        <w:t>A</w:t>
      </w:r>
      <w:r w:rsidRPr="00A05B5F">
        <w:rPr>
          <w:i/>
          <w:vertAlign w:val="subscript"/>
        </w:rPr>
        <w:t>1</w:t>
      </w:r>
      <w:r w:rsidRPr="00A05B5F">
        <w:rPr>
          <w:i/>
        </w:rPr>
        <w:t>,...,</w:t>
      </w:r>
      <w:r>
        <w:rPr>
          <w:i/>
        </w:rPr>
        <w:t>A</w:t>
      </w:r>
      <w:r w:rsidRPr="00A05B5F">
        <w:rPr>
          <w:i/>
          <w:vertAlign w:val="subscript"/>
        </w:rPr>
        <w:t>n</w:t>
      </w:r>
      <w:r w:rsidRPr="00A05B5F">
        <w:rPr>
          <w:i/>
        </w:rPr>
        <w:t>]</w:t>
      </w:r>
    </w:p>
    <w:p w:rsidR="00E61D2A" w:rsidRPr="00C5656A" w:rsidRDefault="00E61D2A" w:rsidP="00F75908">
      <w:pPr>
        <w:pStyle w:val="CommentText"/>
        <w:numPr>
          <w:ilvl w:val="0"/>
          <w:numId w:val="18"/>
        </w:numPr>
        <w:ind w:left="426" w:hanging="426"/>
      </w:pPr>
      <w:r w:rsidRPr="00A05B5F">
        <w:rPr>
          <w:i/>
        </w:rPr>
        <w:t xml:space="preserve">Ψ: </w:t>
      </w:r>
      <w:r w:rsidRPr="00A05B5F">
        <w:rPr>
          <w:bCs/>
          <w:i/>
        </w:rPr>
        <w:t>C</w:t>
      </w:r>
      <w:r w:rsidRPr="00A05B5F">
        <w:rPr>
          <w:i/>
        </w:rPr>
        <w:t xml:space="preserve"> </w:t>
      </w:r>
      <w:r w:rsidRPr="00C5656A">
        <w:rPr>
          <w:bCs/>
        </w:rPr>
        <w:sym w:font="Symbol" w:char="F0BA"/>
      </w:r>
      <w:r w:rsidRPr="00A05B5F">
        <w:rPr>
          <w:bCs/>
          <w:i/>
        </w:rPr>
        <w:t xml:space="preserve"> R[</w:t>
      </w:r>
      <w:r>
        <w:rPr>
          <w:i/>
        </w:rPr>
        <w:t>A</w:t>
      </w:r>
      <w:r w:rsidRPr="00A05B5F">
        <w:rPr>
          <w:i/>
          <w:vertAlign w:val="subscript"/>
        </w:rPr>
        <w:t>1</w:t>
      </w:r>
      <w:r w:rsidRPr="00A05B5F">
        <w:rPr>
          <w:i/>
        </w:rPr>
        <w:t>,...,</w:t>
      </w:r>
      <w:r>
        <w:rPr>
          <w:i/>
        </w:rPr>
        <w:t>A</w:t>
      </w:r>
      <w:r w:rsidRPr="00A05B5F">
        <w:rPr>
          <w:i/>
          <w:vertAlign w:val="subscript"/>
        </w:rPr>
        <w:t>n</w:t>
      </w:r>
      <w:r w:rsidRPr="00A05B5F">
        <w:rPr>
          <w:i/>
        </w:rPr>
        <w:t>]</w:t>
      </w:r>
      <w:r>
        <w:rPr>
          <w:i/>
        </w:rPr>
        <w:sym w:font="Symbol" w:char="F073"/>
      </w:r>
    </w:p>
    <w:p w:rsidR="00E61D2A" w:rsidRPr="005D3810" w:rsidRDefault="00E61D2A" w:rsidP="00E01B41">
      <w:pPr>
        <w:pStyle w:val="CommentText"/>
        <w:spacing w:after="120"/>
        <w:ind w:left="425" w:firstLine="0"/>
      </w:pPr>
      <w:r w:rsidRPr="00A05B5F">
        <w:t xml:space="preserve">where </w:t>
      </w:r>
      <w:r w:rsidRPr="00A05B5F">
        <w:rPr>
          <w:i/>
        </w:rPr>
        <w:t>Ψ</w:t>
      </w:r>
      <w:r w:rsidRPr="00A05B5F">
        <w:t xml:space="preserve"> is the </w:t>
      </w:r>
      <w:r w:rsidRPr="00A05B5F">
        <w:rPr>
          <w:i/>
        </w:rPr>
        <w:t>name</w:t>
      </w:r>
      <w:r w:rsidRPr="00A05B5F">
        <w:t xml:space="preserve"> of the CCA, </w:t>
      </w:r>
      <w:r w:rsidRPr="00A05B5F">
        <w:rPr>
          <w:i/>
        </w:rPr>
        <w:t>C</w:t>
      </w:r>
      <w:r w:rsidRPr="00A05B5F">
        <w:t xml:space="preserve"> is </w:t>
      </w:r>
      <w:r>
        <w:t xml:space="preserve">a </w:t>
      </w:r>
      <w:r w:rsidRPr="00A05B5F">
        <w:t xml:space="preserve">class of </w:t>
      </w:r>
      <w:r w:rsidRPr="00A05B5F">
        <w:rPr>
          <w:b/>
          <w:i/>
        </w:rPr>
        <w:t>V</w:t>
      </w:r>
      <w:r w:rsidRPr="00A05B5F">
        <w:t xml:space="preserve">, </w:t>
      </w:r>
      <w:r w:rsidRPr="00A05B5F">
        <w:rPr>
          <w:i/>
        </w:rPr>
        <w:t>R</w:t>
      </w:r>
      <w:r w:rsidRPr="00A05B5F">
        <w:t xml:space="preserve"> is a relation </w:t>
      </w:r>
      <w:r>
        <w:t xml:space="preserve">name </w:t>
      </w:r>
      <w:r w:rsidRPr="00A05B5F">
        <w:t xml:space="preserve">of </w:t>
      </w:r>
      <w:r w:rsidRPr="00A05B5F">
        <w:rPr>
          <w:b/>
          <w:i/>
        </w:rPr>
        <w:t>S</w:t>
      </w:r>
      <w:r w:rsidRPr="00A05B5F">
        <w:t xml:space="preserve">, </w:t>
      </w:r>
      <w:r>
        <w:rPr>
          <w:i/>
        </w:rPr>
        <w:t>A</w:t>
      </w:r>
      <w:r w:rsidRPr="00A05B5F">
        <w:rPr>
          <w:i/>
          <w:vertAlign w:val="subscript"/>
        </w:rPr>
        <w:t>1</w:t>
      </w:r>
      <w:r w:rsidRPr="00A05B5F">
        <w:rPr>
          <w:i/>
        </w:rPr>
        <w:t>,...,</w:t>
      </w:r>
      <w:r>
        <w:rPr>
          <w:i/>
        </w:rPr>
        <w:t>A</w:t>
      </w:r>
      <w:r w:rsidRPr="00A05B5F">
        <w:rPr>
          <w:i/>
          <w:vertAlign w:val="subscript"/>
        </w:rPr>
        <w:t>n</w:t>
      </w:r>
      <w:r w:rsidRPr="00A05B5F">
        <w:t xml:space="preserve"> are </w:t>
      </w:r>
      <w:r>
        <w:t xml:space="preserve">the </w:t>
      </w:r>
      <w:r w:rsidRPr="00A05B5F">
        <w:t xml:space="preserve">attributes of </w:t>
      </w:r>
      <w:r>
        <w:t xml:space="preserve">the primary key of </w:t>
      </w:r>
      <w:r w:rsidRPr="00A05B5F">
        <w:rPr>
          <w:i/>
        </w:rPr>
        <w:t>R</w:t>
      </w:r>
      <w:r w:rsidRPr="00A05B5F">
        <w:t xml:space="preserve">, and </w:t>
      </w:r>
      <w:r>
        <w:rPr>
          <w:i/>
        </w:rPr>
        <w:sym w:font="Symbol" w:char="F073"/>
      </w:r>
      <w:r w:rsidRPr="00A05B5F">
        <w:t xml:space="preserve"> is a selection over </w:t>
      </w:r>
      <w:r w:rsidRPr="00A05B5F">
        <w:rPr>
          <w:i/>
        </w:rPr>
        <w:t>R</w:t>
      </w:r>
      <w:r w:rsidRPr="00A05B5F">
        <w:t>.</w:t>
      </w:r>
      <w:r>
        <w:t xml:space="preserve"> We also say that </w:t>
      </w:r>
      <w:r w:rsidRPr="00A05B5F">
        <w:rPr>
          <w:i/>
        </w:rPr>
        <w:t>Ψ</w:t>
      </w:r>
      <w:r w:rsidRPr="00A05B5F">
        <w:t xml:space="preserve"> </w:t>
      </w:r>
      <w:r>
        <w:rPr>
          <w:i/>
        </w:rPr>
        <w:t>matches</w:t>
      </w:r>
      <w:r w:rsidRPr="00A05B5F">
        <w:t xml:space="preserve"> </w:t>
      </w:r>
      <w:r w:rsidRPr="00A05B5F">
        <w:rPr>
          <w:i/>
        </w:rPr>
        <w:t>C</w:t>
      </w:r>
      <w:r w:rsidRPr="00A05B5F">
        <w:t xml:space="preserve"> </w:t>
      </w:r>
      <w:r>
        <w:t xml:space="preserve">with </w:t>
      </w:r>
      <w:r w:rsidRPr="00A05B5F">
        <w:rPr>
          <w:i/>
        </w:rPr>
        <w:t>R</w:t>
      </w:r>
      <w:r>
        <w:t>.</w:t>
      </w:r>
    </w:p>
    <w:p w:rsidR="00E61D2A" w:rsidRPr="00C5656A" w:rsidRDefault="00E61D2A" w:rsidP="00C5656A">
      <w:pPr>
        <w:pStyle w:val="CommentText"/>
        <w:ind w:left="426" w:hanging="426"/>
      </w:pPr>
      <w:r>
        <w:rPr>
          <w:b/>
        </w:rPr>
        <w:t xml:space="preserve">Definition 2.2: </w:t>
      </w:r>
      <w:r w:rsidRPr="00C5656A">
        <w:t xml:space="preserve">An </w:t>
      </w:r>
      <w:r w:rsidRPr="00C5656A">
        <w:rPr>
          <w:i/>
        </w:rPr>
        <w:t>object property correspondence assertion (OCA)</w:t>
      </w:r>
      <w:r w:rsidRPr="00C5656A">
        <w:t xml:space="preserve"> is an expression </w:t>
      </w:r>
      <w:r w:rsidRPr="00B2660D">
        <w:t>of one of following forms:</w:t>
      </w:r>
    </w:p>
    <w:p w:rsidR="00E61D2A" w:rsidRPr="00C5656A" w:rsidRDefault="00E61D2A" w:rsidP="00372003">
      <w:pPr>
        <w:pStyle w:val="CommentText"/>
        <w:numPr>
          <w:ilvl w:val="0"/>
          <w:numId w:val="19"/>
        </w:numPr>
        <w:ind w:left="426" w:hanging="426"/>
      </w:pPr>
      <w:r w:rsidRPr="00C5656A">
        <w:rPr>
          <w:i/>
        </w:rPr>
        <w:t xml:space="preserve">Ψ: </w:t>
      </w:r>
      <w:ins w:id="58" w:author="Marco Antonio Casanova" w:date="2013-04-15T15:35:00Z">
        <w:r>
          <w:rPr>
            <w:i/>
          </w:rPr>
          <w:t>P</w:t>
        </w:r>
        <w:r w:rsidRPr="00C5656A">
          <w:rPr>
            <w:i/>
          </w:rPr>
          <w:t xml:space="preserve"> </w:t>
        </w:r>
      </w:ins>
      <w:r w:rsidRPr="00C5656A">
        <w:rPr>
          <w:bCs/>
        </w:rPr>
        <w:sym w:font="Symbol" w:char="F0BA"/>
      </w:r>
      <w:r w:rsidRPr="00C5656A">
        <w:rPr>
          <w:i/>
        </w:rPr>
        <w:t xml:space="preserve"> R </w:t>
      </w:r>
    </w:p>
    <w:p w:rsidR="00E61D2A" w:rsidRPr="00805929" w:rsidRDefault="00E61D2A" w:rsidP="00F75908">
      <w:pPr>
        <w:pStyle w:val="CommentText"/>
        <w:numPr>
          <w:ilvl w:val="0"/>
          <w:numId w:val="19"/>
        </w:numPr>
        <w:ind w:left="426" w:hanging="426"/>
      </w:pPr>
      <w:r w:rsidRPr="00C5656A">
        <w:rPr>
          <w:i/>
        </w:rPr>
        <w:t xml:space="preserve">Ψ: </w:t>
      </w:r>
      <w:ins w:id="59" w:author="Marco Antonio Casanova" w:date="2013-04-15T15:35:00Z">
        <w:r>
          <w:rPr>
            <w:i/>
          </w:rPr>
          <w:t>P</w:t>
        </w:r>
        <w:r w:rsidRPr="00C5656A">
          <w:rPr>
            <w:i/>
          </w:rPr>
          <w:t xml:space="preserve"> </w:t>
        </w:r>
      </w:ins>
      <w:r w:rsidRPr="00C5656A">
        <w:rPr>
          <w:bCs/>
        </w:rPr>
        <w:sym w:font="Symbol" w:char="F0BA"/>
      </w:r>
      <w:r>
        <w:rPr>
          <w:bCs/>
        </w:rPr>
        <w:t xml:space="preserve"> </w:t>
      </w:r>
      <w:r w:rsidRPr="00C5656A">
        <w:rPr>
          <w:i/>
        </w:rPr>
        <w:t xml:space="preserve">R / </w:t>
      </w:r>
      <w:r w:rsidRPr="00C5656A">
        <w:rPr>
          <w:i/>
        </w:rPr>
        <w:sym w:font="Symbol" w:char="F06A"/>
      </w:r>
    </w:p>
    <w:p w:rsidR="00E61D2A" w:rsidRPr="00805929" w:rsidRDefault="00E61D2A" w:rsidP="00695094">
      <w:pPr>
        <w:pStyle w:val="CommentText"/>
        <w:spacing w:after="120"/>
        <w:ind w:left="425" w:firstLine="0"/>
        <w:rPr>
          <w:b/>
        </w:rPr>
      </w:pPr>
      <w:r w:rsidRPr="00C5656A">
        <w:t xml:space="preserve">where </w:t>
      </w:r>
      <w:r w:rsidRPr="00C5656A">
        <w:rPr>
          <w:i/>
        </w:rPr>
        <w:t>Ψ</w:t>
      </w:r>
      <w:r w:rsidRPr="00C5656A">
        <w:t xml:space="preserve"> is the </w:t>
      </w:r>
      <w:r w:rsidRPr="00C5656A">
        <w:rPr>
          <w:i/>
        </w:rPr>
        <w:t>name</w:t>
      </w:r>
      <w:r w:rsidRPr="00C5656A">
        <w:t xml:space="preserve"> of the </w:t>
      </w:r>
      <w:r>
        <w:t>O</w:t>
      </w:r>
      <w:r w:rsidRPr="00C5656A">
        <w:t xml:space="preserve">CA, </w:t>
      </w:r>
      <w:ins w:id="60" w:author="Marco Antonio Casanova" w:date="2013-04-15T15:35:00Z">
        <w:r>
          <w:rPr>
            <w:i/>
          </w:rPr>
          <w:t>P</w:t>
        </w:r>
        <w:r w:rsidRPr="00C5656A">
          <w:t xml:space="preserve"> </w:t>
        </w:r>
      </w:ins>
      <w:r w:rsidRPr="00C5656A">
        <w:t xml:space="preserve">is an object property of </w:t>
      </w:r>
      <w:r w:rsidRPr="00C5656A">
        <w:rPr>
          <w:b/>
          <w:i/>
        </w:rPr>
        <w:t>V</w:t>
      </w:r>
      <w:r w:rsidRPr="003E280B">
        <w:t xml:space="preserve"> </w:t>
      </w:r>
      <w:r>
        <w:t>and</w:t>
      </w:r>
      <w:r w:rsidRPr="00C5656A">
        <w:t xml:space="preserve"> </w:t>
      </w:r>
      <w:r w:rsidRPr="00C5656A">
        <w:rPr>
          <w:i/>
        </w:rPr>
        <w:sym w:font="Symbol" w:char="F06A"/>
      </w:r>
      <w:r w:rsidRPr="00C5656A">
        <w:t xml:space="preserve"> is a path </w:t>
      </w:r>
      <w:r>
        <w:t xml:space="preserve">from </w:t>
      </w:r>
      <w:r w:rsidRPr="00C5656A">
        <w:rPr>
          <w:i/>
        </w:rPr>
        <w:t>R</w:t>
      </w:r>
      <w:r>
        <w:t xml:space="preserve">. </w:t>
      </w:r>
      <w:commentRangeStart w:id="61"/>
      <w:r>
        <w:t xml:space="preserve">We also say that </w:t>
      </w:r>
      <w:r w:rsidRPr="00A05B5F">
        <w:rPr>
          <w:i/>
        </w:rPr>
        <w:t>Ψ</w:t>
      </w:r>
      <w:r w:rsidRPr="00A05B5F">
        <w:t xml:space="preserve"> </w:t>
      </w:r>
      <w:r>
        <w:rPr>
          <w:i/>
        </w:rPr>
        <w:t>matches</w:t>
      </w:r>
      <w:r w:rsidRPr="00A05B5F">
        <w:t xml:space="preserve"> </w:t>
      </w:r>
      <w:ins w:id="62" w:author="Marco Antonio Casanova" w:date="2013-04-15T15:35:00Z">
        <w:r>
          <w:rPr>
            <w:i/>
          </w:rPr>
          <w:t>P</w:t>
        </w:r>
        <w:r w:rsidRPr="00A05B5F">
          <w:t xml:space="preserve"> </w:t>
        </w:r>
      </w:ins>
      <w:r>
        <w:t xml:space="preserve">with </w:t>
      </w:r>
      <w:r w:rsidRPr="00A05B5F">
        <w:rPr>
          <w:i/>
        </w:rPr>
        <w:t>R</w:t>
      </w:r>
      <w:r>
        <w:t>.</w:t>
      </w:r>
      <w:commentRangeEnd w:id="61"/>
      <w:r>
        <w:rPr>
          <w:rStyle w:val="CommentReference"/>
        </w:rPr>
        <w:commentReference w:id="61"/>
      </w:r>
    </w:p>
    <w:p w:rsidR="00E61D2A" w:rsidRPr="00C5656A" w:rsidRDefault="00E61D2A" w:rsidP="00184738">
      <w:pPr>
        <w:pStyle w:val="CommentText"/>
        <w:ind w:left="426" w:hanging="426"/>
      </w:pPr>
      <w:r>
        <w:rPr>
          <w:b/>
        </w:rPr>
        <w:t xml:space="preserve">Definition 2.3: </w:t>
      </w:r>
      <w:r w:rsidRPr="00C5656A">
        <w:t xml:space="preserve">A </w:t>
      </w:r>
      <w:r w:rsidRPr="00C5656A">
        <w:rPr>
          <w:i/>
        </w:rPr>
        <w:t>datatype property correspondence assertion (DCA)</w:t>
      </w:r>
      <w:r w:rsidRPr="00C5656A">
        <w:t xml:space="preserve"> is an expression </w:t>
      </w:r>
      <w:r w:rsidRPr="00B2660D">
        <w:t>of one of following forms:</w:t>
      </w:r>
    </w:p>
    <w:p w:rsidR="00E61D2A" w:rsidRPr="00184738" w:rsidRDefault="00E61D2A" w:rsidP="00F75908">
      <w:pPr>
        <w:pStyle w:val="CommentText"/>
        <w:numPr>
          <w:ilvl w:val="0"/>
          <w:numId w:val="23"/>
        </w:numPr>
        <w:ind w:left="426" w:hanging="426"/>
        <w:rPr>
          <w:i/>
        </w:rPr>
      </w:pPr>
      <w:r w:rsidRPr="00C5656A">
        <w:rPr>
          <w:i/>
        </w:rPr>
        <w:t xml:space="preserve">Ψ: P </w:t>
      </w:r>
      <w:r w:rsidRPr="00184738">
        <w:rPr>
          <w:i/>
        </w:rPr>
        <w:sym w:font="Symbol" w:char="F0BA"/>
      </w:r>
      <w:r w:rsidRPr="00C5656A">
        <w:rPr>
          <w:i/>
        </w:rPr>
        <w:t xml:space="preserve"> R /</w:t>
      </w:r>
      <w:r>
        <w:rPr>
          <w:i/>
        </w:rPr>
        <w:t xml:space="preserve"> </w:t>
      </w:r>
      <w:r w:rsidRPr="00C5656A">
        <w:rPr>
          <w:i/>
        </w:rPr>
        <w:t>A</w:t>
      </w:r>
      <w:r w:rsidRPr="008E70AA">
        <w:t xml:space="preserve"> </w:t>
      </w:r>
    </w:p>
    <w:p w:rsidR="00E61D2A" w:rsidRPr="00184738" w:rsidRDefault="00E61D2A" w:rsidP="00F75908">
      <w:pPr>
        <w:pStyle w:val="CommentText"/>
        <w:numPr>
          <w:ilvl w:val="0"/>
          <w:numId w:val="23"/>
        </w:numPr>
        <w:ind w:left="426" w:hanging="426"/>
        <w:rPr>
          <w:i/>
        </w:rPr>
      </w:pPr>
      <w:r w:rsidRPr="00C5656A">
        <w:rPr>
          <w:i/>
        </w:rPr>
        <w:t xml:space="preserve">Ψ: P </w:t>
      </w:r>
      <w:r w:rsidRPr="00184738">
        <w:rPr>
          <w:i/>
        </w:rPr>
        <w:sym w:font="Symbol" w:char="F0BA"/>
      </w:r>
      <w:r w:rsidRPr="00C5656A">
        <w:rPr>
          <w:i/>
        </w:rPr>
        <w:t xml:space="preserve"> R /</w:t>
      </w:r>
      <w:r>
        <w:rPr>
          <w:i/>
        </w:rPr>
        <w:t xml:space="preserve"> </w:t>
      </w:r>
      <w:r w:rsidRPr="00C5656A">
        <w:rPr>
          <w:i/>
        </w:rPr>
        <w:t>{</w:t>
      </w:r>
      <w:r>
        <w:rPr>
          <w:i/>
        </w:rPr>
        <w:t>A</w:t>
      </w:r>
      <w:r w:rsidRPr="00E700F3">
        <w:rPr>
          <w:i/>
          <w:vertAlign w:val="subscript"/>
        </w:rPr>
        <w:t>1</w:t>
      </w:r>
      <w:r w:rsidRPr="00C5656A">
        <w:rPr>
          <w:i/>
        </w:rPr>
        <w:t>,...,</w:t>
      </w:r>
      <w:r>
        <w:rPr>
          <w:i/>
        </w:rPr>
        <w:t>A</w:t>
      </w:r>
      <w:r w:rsidRPr="00184738">
        <w:rPr>
          <w:i/>
          <w:vertAlign w:val="subscript"/>
        </w:rPr>
        <w:t>n</w:t>
      </w:r>
      <w:r w:rsidRPr="00C5656A">
        <w:rPr>
          <w:i/>
        </w:rPr>
        <w:t>}</w:t>
      </w:r>
    </w:p>
    <w:p w:rsidR="00E61D2A" w:rsidRPr="008E70AA" w:rsidRDefault="00E61D2A" w:rsidP="00F75908">
      <w:pPr>
        <w:pStyle w:val="CommentText"/>
        <w:numPr>
          <w:ilvl w:val="0"/>
          <w:numId w:val="23"/>
        </w:numPr>
        <w:ind w:left="426" w:hanging="426"/>
        <w:rPr>
          <w:i/>
        </w:rPr>
      </w:pPr>
      <w:r w:rsidRPr="008E70AA">
        <w:rPr>
          <w:i/>
        </w:rPr>
        <w:t xml:space="preserve">Ψ: P </w:t>
      </w:r>
      <w:r w:rsidRPr="00184738">
        <w:rPr>
          <w:i/>
        </w:rPr>
        <w:sym w:font="Symbol" w:char="F0BA"/>
      </w:r>
      <w:r w:rsidRPr="008E70AA">
        <w:rPr>
          <w:i/>
        </w:rPr>
        <w:t xml:space="preserve"> R / </w:t>
      </w:r>
      <w:r w:rsidRPr="00C5656A">
        <w:rPr>
          <w:i/>
        </w:rPr>
        <w:sym w:font="Symbol" w:char="F06A"/>
      </w:r>
      <w:r w:rsidRPr="00184738">
        <w:rPr>
          <w:i/>
        </w:rPr>
        <w:t xml:space="preserve"> / </w:t>
      </w:r>
      <w:r w:rsidRPr="008E70AA">
        <w:rPr>
          <w:i/>
        </w:rPr>
        <w:t>B</w:t>
      </w:r>
      <w:r w:rsidRPr="008E70AA">
        <w:t xml:space="preserve"> </w:t>
      </w:r>
    </w:p>
    <w:p w:rsidR="00E61D2A" w:rsidRPr="008E70AA" w:rsidRDefault="00E61D2A" w:rsidP="00F75908">
      <w:pPr>
        <w:pStyle w:val="CommentText"/>
        <w:numPr>
          <w:ilvl w:val="0"/>
          <w:numId w:val="23"/>
        </w:numPr>
        <w:ind w:left="426" w:hanging="426"/>
        <w:rPr>
          <w:i/>
        </w:rPr>
      </w:pPr>
      <w:r w:rsidRPr="00184738">
        <w:rPr>
          <w:i/>
        </w:rPr>
        <w:t xml:space="preserve">Ψ: P </w:t>
      </w:r>
      <w:r w:rsidRPr="00C5656A">
        <w:rPr>
          <w:bCs/>
        </w:rPr>
        <w:sym w:font="Symbol" w:char="F0BA"/>
      </w:r>
      <w:r w:rsidRPr="00184738">
        <w:rPr>
          <w:i/>
        </w:rPr>
        <w:t xml:space="preserve"> R / </w:t>
      </w:r>
      <w:r w:rsidRPr="00184738">
        <w:rPr>
          <w:i/>
        </w:rPr>
        <w:sym w:font="Symbol" w:char="F06A"/>
      </w:r>
      <w:r w:rsidRPr="00184738">
        <w:rPr>
          <w:i/>
        </w:rPr>
        <w:t xml:space="preserve"> / {</w:t>
      </w:r>
      <w:r>
        <w:rPr>
          <w:i/>
        </w:rPr>
        <w:t>B</w:t>
      </w:r>
      <w:r w:rsidRPr="00184738">
        <w:rPr>
          <w:i/>
          <w:vertAlign w:val="subscript"/>
        </w:rPr>
        <w:t>1</w:t>
      </w:r>
      <w:r w:rsidRPr="00184738">
        <w:rPr>
          <w:i/>
        </w:rPr>
        <w:t>,...,</w:t>
      </w:r>
      <w:r>
        <w:rPr>
          <w:i/>
        </w:rPr>
        <w:t>B</w:t>
      </w:r>
      <w:r w:rsidRPr="00184738">
        <w:rPr>
          <w:i/>
          <w:vertAlign w:val="subscript"/>
        </w:rPr>
        <w:t>n</w:t>
      </w:r>
      <w:r w:rsidRPr="00184738">
        <w:rPr>
          <w:i/>
        </w:rPr>
        <w:t>}</w:t>
      </w:r>
    </w:p>
    <w:p w:rsidR="00E61D2A" w:rsidRDefault="00E61D2A" w:rsidP="00695094">
      <w:pPr>
        <w:pStyle w:val="CommentText"/>
        <w:spacing w:after="60"/>
        <w:ind w:left="425" w:firstLine="0"/>
      </w:pPr>
      <w:r w:rsidRPr="00184738">
        <w:t xml:space="preserve">where </w:t>
      </w:r>
      <w:r w:rsidRPr="00C5656A">
        <w:rPr>
          <w:i/>
        </w:rPr>
        <w:t>Ψ</w:t>
      </w:r>
      <w:r w:rsidRPr="00C5656A">
        <w:t xml:space="preserve"> is the name of</w:t>
      </w:r>
      <w:r w:rsidRPr="00184738">
        <w:rPr>
          <w:b/>
          <w:i/>
        </w:rPr>
        <w:t xml:space="preserve"> </w:t>
      </w:r>
      <w:r w:rsidRPr="00C5656A">
        <w:t>th</w:t>
      </w:r>
      <w:r w:rsidRPr="00F27AAF">
        <w:t>e</w:t>
      </w:r>
      <w:r w:rsidRPr="00372003">
        <w:t xml:space="preserve"> </w:t>
      </w:r>
      <w:r w:rsidRPr="00C5656A">
        <w:t xml:space="preserve">DCA, </w:t>
      </w:r>
      <w:r w:rsidRPr="00C5656A">
        <w:rPr>
          <w:i/>
        </w:rPr>
        <w:t>P</w:t>
      </w:r>
      <w:r w:rsidRPr="00C5656A">
        <w:t xml:space="preserve"> is a datatyp</w:t>
      </w:r>
      <w:r w:rsidRPr="00F27AAF">
        <w:t>e</w:t>
      </w:r>
      <w:r w:rsidRPr="00372003">
        <w:t xml:space="preserve"> </w:t>
      </w:r>
      <w:r>
        <w:t>property o</w:t>
      </w:r>
      <w:r w:rsidRPr="00C5656A">
        <w:t xml:space="preserve">f </w:t>
      </w:r>
      <w:r w:rsidRPr="00C5656A">
        <w:rPr>
          <w:b/>
          <w:i/>
        </w:rPr>
        <w:t>V</w:t>
      </w:r>
      <w:r>
        <w:t xml:space="preserve">, </w:t>
      </w:r>
      <w:r w:rsidRPr="00C5656A">
        <w:rPr>
          <w:i/>
        </w:rPr>
        <w:t>R</w:t>
      </w:r>
      <w:r w:rsidRPr="00C5656A">
        <w:t xml:space="preserve"> is a </w:t>
      </w:r>
      <w:r w:rsidRPr="008E70AA">
        <w:t xml:space="preserve">relation </w:t>
      </w:r>
      <w:r>
        <w:t>name</w:t>
      </w:r>
      <w:r w:rsidRPr="00C5656A">
        <w:t xml:space="preserve"> </w:t>
      </w:r>
      <w:r>
        <w:t>of</w:t>
      </w:r>
      <w:r w:rsidRPr="00C5656A">
        <w:t xml:space="preserve"> </w:t>
      </w:r>
      <w:r w:rsidRPr="00C5656A">
        <w:rPr>
          <w:b/>
          <w:i/>
        </w:rPr>
        <w:t>S</w:t>
      </w:r>
      <w:r>
        <w:t xml:space="preserve">, </w:t>
      </w:r>
      <w:r w:rsidRPr="008E70AA">
        <w:rPr>
          <w:i/>
        </w:rPr>
        <w:t>A</w:t>
      </w:r>
      <w:r w:rsidRPr="008E70AA">
        <w:t xml:space="preserve"> is an attribute of </w:t>
      </w:r>
      <w:r w:rsidRPr="008E70AA">
        <w:rPr>
          <w:i/>
        </w:rPr>
        <w:t>R</w:t>
      </w:r>
      <w:r>
        <w:t xml:space="preserve">, </w:t>
      </w:r>
      <w:r>
        <w:rPr>
          <w:i/>
        </w:rPr>
        <w:t>A</w:t>
      </w:r>
      <w:r w:rsidRPr="00A05B5F">
        <w:rPr>
          <w:i/>
          <w:vertAlign w:val="subscript"/>
        </w:rPr>
        <w:t>1</w:t>
      </w:r>
      <w:r w:rsidRPr="00A05B5F">
        <w:rPr>
          <w:i/>
        </w:rPr>
        <w:t>,...,</w:t>
      </w:r>
      <w:r>
        <w:rPr>
          <w:i/>
        </w:rPr>
        <w:t>A</w:t>
      </w:r>
      <w:r w:rsidRPr="00A05B5F">
        <w:rPr>
          <w:i/>
          <w:vertAlign w:val="subscript"/>
        </w:rPr>
        <w:t>n</w:t>
      </w:r>
      <w:r w:rsidRPr="00A05B5F">
        <w:t xml:space="preserve"> </w:t>
      </w:r>
      <w:r w:rsidRPr="008E70AA">
        <w:t>are attributes of</w:t>
      </w:r>
      <w:r w:rsidRPr="00A05B5F">
        <w:t xml:space="preserve"> </w:t>
      </w:r>
      <w:r w:rsidRPr="00A05B5F">
        <w:rPr>
          <w:i/>
        </w:rPr>
        <w:t>R</w:t>
      </w:r>
      <w:r>
        <w:t xml:space="preserve">, </w:t>
      </w:r>
      <w:r w:rsidRPr="00C5656A">
        <w:rPr>
          <w:i/>
        </w:rPr>
        <w:sym w:font="Symbol" w:char="F06A"/>
      </w:r>
      <w:r w:rsidRPr="008E70AA">
        <w:t xml:space="preserve"> is a path from </w:t>
      </w:r>
      <w:r w:rsidRPr="00C5656A">
        <w:rPr>
          <w:i/>
        </w:rPr>
        <w:t>R</w:t>
      </w:r>
      <w:r w:rsidRPr="008E70AA">
        <w:t xml:space="preserve"> to </w:t>
      </w:r>
      <w:r>
        <w:rPr>
          <w:i/>
        </w:rPr>
        <w:t>T</w:t>
      </w:r>
      <w:r>
        <w:t xml:space="preserve">, </w:t>
      </w:r>
      <w:r>
        <w:rPr>
          <w:i/>
        </w:rPr>
        <w:t>B</w:t>
      </w:r>
      <w:r w:rsidRPr="008E70AA">
        <w:t xml:space="preserve"> is an attribute of </w:t>
      </w:r>
      <w:r>
        <w:rPr>
          <w:i/>
        </w:rPr>
        <w:t>T</w:t>
      </w:r>
      <w:r>
        <w:t xml:space="preserve">, </w:t>
      </w:r>
      <w:r w:rsidRPr="00C5656A">
        <w:t xml:space="preserve">and </w:t>
      </w:r>
      <w:r>
        <w:rPr>
          <w:i/>
        </w:rPr>
        <w:t>B</w:t>
      </w:r>
      <w:r w:rsidRPr="008E70AA">
        <w:rPr>
          <w:i/>
          <w:vertAlign w:val="subscript"/>
        </w:rPr>
        <w:t>1</w:t>
      </w:r>
      <w:r w:rsidRPr="008E70AA">
        <w:rPr>
          <w:i/>
        </w:rPr>
        <w:t>,...,</w:t>
      </w:r>
      <w:r>
        <w:rPr>
          <w:i/>
        </w:rPr>
        <w:t>B</w:t>
      </w:r>
      <w:r w:rsidRPr="008E70AA">
        <w:rPr>
          <w:i/>
          <w:vertAlign w:val="subscript"/>
        </w:rPr>
        <w:t>n</w:t>
      </w:r>
      <w:r w:rsidRPr="00C5656A">
        <w:t xml:space="preserve"> </w:t>
      </w:r>
      <w:r>
        <w:t xml:space="preserve">are </w:t>
      </w:r>
      <w:r w:rsidRPr="00C5656A">
        <w:t>attribute</w:t>
      </w:r>
      <w:r>
        <w:t>s</w:t>
      </w:r>
      <w:r w:rsidRPr="00C5656A">
        <w:t xml:space="preserve"> of </w:t>
      </w:r>
      <w:r>
        <w:rPr>
          <w:i/>
        </w:rPr>
        <w:t>T</w:t>
      </w:r>
      <w:r>
        <w:t>.</w:t>
      </w:r>
      <w:r w:rsidRPr="00C11DE6">
        <w:t xml:space="preserve"> </w:t>
      </w:r>
      <w:commentRangeStart w:id="63"/>
      <w:r>
        <w:t xml:space="preserve">We also say that </w:t>
      </w:r>
      <w:r w:rsidRPr="00A05B5F">
        <w:rPr>
          <w:i/>
        </w:rPr>
        <w:t>Ψ</w:t>
      </w:r>
      <w:r w:rsidRPr="00A05B5F">
        <w:t xml:space="preserve"> </w:t>
      </w:r>
      <w:r>
        <w:rPr>
          <w:i/>
        </w:rPr>
        <w:t>matches</w:t>
      </w:r>
      <w:r w:rsidRPr="00A05B5F">
        <w:t xml:space="preserve"> </w:t>
      </w:r>
      <w:r>
        <w:rPr>
          <w:i/>
        </w:rPr>
        <w:t>P</w:t>
      </w:r>
      <w:r w:rsidRPr="00A05B5F">
        <w:t xml:space="preserve"> </w:t>
      </w:r>
      <w:r>
        <w:t xml:space="preserve">with </w:t>
      </w:r>
      <w:r w:rsidRPr="00A05B5F">
        <w:rPr>
          <w:i/>
        </w:rPr>
        <w:t>R</w:t>
      </w:r>
      <w:r>
        <w:t>.</w:t>
      </w:r>
      <w:commentRangeEnd w:id="63"/>
      <w:r>
        <w:rPr>
          <w:rStyle w:val="CommentReference"/>
        </w:rPr>
        <w:commentReference w:id="63"/>
      </w:r>
    </w:p>
    <w:p w:rsidR="00E61D2A" w:rsidRPr="00BE2878" w:rsidRDefault="00E61D2A" w:rsidP="008C3E8F">
      <w:pPr>
        <w:overflowPunct/>
        <w:autoSpaceDE/>
        <w:autoSpaceDN/>
        <w:adjustRightInd/>
        <w:spacing w:line="240" w:lineRule="auto"/>
        <w:ind w:firstLine="0"/>
        <w:jc w:val="left"/>
        <w:textAlignment w:val="auto"/>
      </w:pPr>
      <w:r w:rsidRPr="00BE2878">
        <w:rPr>
          <w:b/>
        </w:rPr>
        <w:t xml:space="preserve">Definition 2.4: </w:t>
      </w:r>
      <w:r w:rsidRPr="00BE2878">
        <w:t xml:space="preserve">A </w:t>
      </w:r>
      <w:r w:rsidRPr="002247B9">
        <w:t>correspondence assertion</w:t>
      </w:r>
      <w:r w:rsidRPr="00BE2878">
        <w:t xml:space="preserve"> is </w:t>
      </w:r>
      <w:r w:rsidRPr="002247B9">
        <w:rPr>
          <w:i/>
        </w:rPr>
        <w:t>simple</w:t>
      </w:r>
      <w:r>
        <w:t xml:space="preserve"> iff it is </w:t>
      </w:r>
      <w:r w:rsidRPr="00BE2878">
        <w:t xml:space="preserve">of </w:t>
      </w:r>
      <w:r>
        <w:t xml:space="preserve">one of </w:t>
      </w:r>
      <w:r w:rsidRPr="00BE2878">
        <w:t xml:space="preserve">the </w:t>
      </w:r>
      <w:r>
        <w:t>forms</w:t>
      </w:r>
      <w:r w:rsidRPr="00BE2878">
        <w:t>:</w:t>
      </w:r>
    </w:p>
    <w:p w:rsidR="00E61D2A" w:rsidRPr="00BE2878" w:rsidRDefault="00E61D2A" w:rsidP="00F75908">
      <w:pPr>
        <w:pStyle w:val="CommentText"/>
        <w:numPr>
          <w:ilvl w:val="0"/>
          <w:numId w:val="24"/>
        </w:numPr>
        <w:ind w:left="426" w:hanging="426"/>
        <w:rPr>
          <w:i/>
        </w:rPr>
      </w:pPr>
      <w:r w:rsidRPr="00BE2878">
        <w:rPr>
          <w:i/>
        </w:rPr>
        <w:t xml:space="preserve">A CCA </w:t>
      </w:r>
      <w:r w:rsidRPr="00BE2878">
        <w:t>of the form</w:t>
      </w:r>
      <w:r w:rsidRPr="00BE2878">
        <w:rPr>
          <w:i/>
        </w:rPr>
        <w:t xml:space="preserve"> Ψ: </w:t>
      </w:r>
      <w:r w:rsidRPr="00BE2878">
        <w:rPr>
          <w:bCs/>
          <w:i/>
        </w:rPr>
        <w:t>C</w:t>
      </w:r>
      <w:r w:rsidRPr="00BE2878">
        <w:rPr>
          <w:i/>
        </w:rPr>
        <w:t xml:space="preserve"> </w:t>
      </w:r>
      <w:r w:rsidRPr="00BE2878">
        <w:rPr>
          <w:bCs/>
        </w:rPr>
        <w:sym w:font="Symbol" w:char="F0BA"/>
      </w:r>
      <w:r w:rsidRPr="00BE2878">
        <w:rPr>
          <w:bCs/>
          <w:i/>
        </w:rPr>
        <w:t xml:space="preserve"> R[</w:t>
      </w:r>
      <w:r w:rsidRPr="00BE2878">
        <w:rPr>
          <w:i/>
        </w:rPr>
        <w:t>A</w:t>
      </w:r>
      <w:r w:rsidRPr="00BE2878">
        <w:rPr>
          <w:i/>
          <w:vertAlign w:val="subscript"/>
        </w:rPr>
        <w:t>1</w:t>
      </w:r>
      <w:r w:rsidRPr="00BE2878">
        <w:rPr>
          <w:i/>
        </w:rPr>
        <w:t>,...,A</w:t>
      </w:r>
      <w:r w:rsidRPr="00BE2878">
        <w:rPr>
          <w:i/>
          <w:vertAlign w:val="subscript"/>
        </w:rPr>
        <w:t>n</w:t>
      </w:r>
      <w:r w:rsidRPr="00BE2878">
        <w:rPr>
          <w:i/>
        </w:rPr>
        <w:t>].</w:t>
      </w:r>
    </w:p>
    <w:p w:rsidR="00E61D2A" w:rsidRPr="00BE2878" w:rsidRDefault="00E61D2A" w:rsidP="00F75908">
      <w:pPr>
        <w:pStyle w:val="CommentText"/>
        <w:numPr>
          <w:ilvl w:val="0"/>
          <w:numId w:val="24"/>
        </w:numPr>
        <w:ind w:left="426" w:hanging="426"/>
        <w:rPr>
          <w:i/>
        </w:rPr>
      </w:pPr>
      <w:r w:rsidRPr="00BE2878">
        <w:rPr>
          <w:i/>
        </w:rPr>
        <w:t xml:space="preserve">A DCA </w:t>
      </w:r>
      <w:r w:rsidRPr="00BE2878">
        <w:t>of the form</w:t>
      </w:r>
      <w:r w:rsidRPr="00BE2878">
        <w:rPr>
          <w:i/>
        </w:rPr>
        <w:t xml:space="preserve"> Ψ: P </w:t>
      </w:r>
      <w:r w:rsidRPr="00BE2878">
        <w:rPr>
          <w:i/>
        </w:rPr>
        <w:sym w:font="Symbol" w:char="F0BA"/>
      </w:r>
      <w:r w:rsidRPr="00BE2878">
        <w:rPr>
          <w:i/>
        </w:rPr>
        <w:t xml:space="preserve"> R / A. </w:t>
      </w:r>
    </w:p>
    <w:p w:rsidR="00E61D2A" w:rsidRPr="00BE2878" w:rsidRDefault="00E61D2A" w:rsidP="00F75908">
      <w:pPr>
        <w:pStyle w:val="CommentText"/>
        <w:numPr>
          <w:ilvl w:val="0"/>
          <w:numId w:val="24"/>
        </w:numPr>
        <w:ind w:left="426" w:hanging="426"/>
        <w:rPr>
          <w:i/>
        </w:rPr>
      </w:pPr>
      <w:r w:rsidRPr="00BE2878">
        <w:rPr>
          <w:i/>
        </w:rPr>
        <w:t xml:space="preserve">A DCA </w:t>
      </w:r>
      <w:r w:rsidRPr="00BE2878">
        <w:t xml:space="preserve">of the form </w:t>
      </w:r>
      <w:r w:rsidRPr="00BE2878">
        <w:rPr>
          <w:i/>
        </w:rPr>
        <w:t xml:space="preserve">Ψ: P </w:t>
      </w:r>
      <w:r w:rsidRPr="00BE2878">
        <w:rPr>
          <w:i/>
        </w:rPr>
        <w:sym w:font="Symbol" w:char="F0BA"/>
      </w:r>
      <w:r w:rsidRPr="00BE2878">
        <w:rPr>
          <w:i/>
        </w:rPr>
        <w:t xml:space="preserve"> R / </w:t>
      </w:r>
      <w:r w:rsidRPr="00BE2878">
        <w:rPr>
          <w:i/>
        </w:rPr>
        <w:sym w:font="Symbol" w:char="F06A"/>
      </w:r>
      <w:r w:rsidRPr="00BE2878">
        <w:rPr>
          <w:i/>
        </w:rPr>
        <w:t xml:space="preserve"> / B</w:t>
      </w:r>
      <w:r w:rsidRPr="00BE2878">
        <w:t>,</w:t>
      </w:r>
      <w:r w:rsidRPr="00BE2878">
        <w:rPr>
          <w:i/>
        </w:rPr>
        <w:t xml:space="preserve"> where </w:t>
      </w:r>
      <w:r w:rsidRPr="00BE2878">
        <w:rPr>
          <w:i/>
        </w:rPr>
        <w:sym w:font="Symbol" w:char="F06A"/>
      </w:r>
      <w:r w:rsidRPr="00BE2878">
        <w:rPr>
          <w:i/>
        </w:rPr>
        <w:t xml:space="preserve"> has only one foreign key. </w:t>
      </w:r>
    </w:p>
    <w:p w:rsidR="00E61D2A" w:rsidRPr="00410608" w:rsidRDefault="00E61D2A" w:rsidP="00534843">
      <w:pPr>
        <w:pStyle w:val="CommentText"/>
        <w:numPr>
          <w:ilvl w:val="0"/>
          <w:numId w:val="24"/>
        </w:numPr>
        <w:spacing w:after="120"/>
        <w:ind w:left="425" w:hanging="425"/>
        <w:rPr>
          <w:i/>
        </w:rPr>
      </w:pPr>
      <w:r w:rsidRPr="00BE2878">
        <w:rPr>
          <w:i/>
        </w:rPr>
        <w:t xml:space="preserve">An OCA </w:t>
      </w:r>
      <w:r w:rsidRPr="00BE2878">
        <w:t xml:space="preserve">of the form </w:t>
      </w:r>
      <w:r w:rsidRPr="00BE2878">
        <w:rPr>
          <w:i/>
        </w:rPr>
        <w:t xml:space="preserve">Ψ: </w:t>
      </w:r>
      <w:r>
        <w:rPr>
          <w:i/>
        </w:rPr>
        <w:t>O</w:t>
      </w:r>
      <w:r w:rsidRPr="00BE2878">
        <w:rPr>
          <w:i/>
        </w:rPr>
        <w:t xml:space="preserve"> </w:t>
      </w:r>
      <w:r w:rsidRPr="00BE2878">
        <w:rPr>
          <w:i/>
        </w:rPr>
        <w:sym w:font="Symbol" w:char="F0BA"/>
      </w:r>
      <w:r w:rsidRPr="00BE2878">
        <w:rPr>
          <w:i/>
        </w:rPr>
        <w:t xml:space="preserve"> R /</w:t>
      </w:r>
      <w:r>
        <w:rPr>
          <w:i/>
        </w:rPr>
        <w:t xml:space="preserve"> </w:t>
      </w:r>
      <w:r w:rsidRPr="00BE2878">
        <w:rPr>
          <w:i/>
        </w:rPr>
        <w:sym w:font="Symbol" w:char="F06A"/>
      </w:r>
      <w:r w:rsidRPr="00BE2878">
        <w:t>,</w:t>
      </w:r>
      <w:r w:rsidRPr="00BE2878">
        <w:rPr>
          <w:i/>
        </w:rPr>
        <w:t xml:space="preserve"> where </w:t>
      </w:r>
      <w:r w:rsidRPr="00BE2878">
        <w:rPr>
          <w:i/>
        </w:rPr>
        <w:sym w:font="Symbol" w:char="F06A"/>
      </w:r>
      <w:r w:rsidRPr="00BE2878">
        <w:rPr>
          <w:i/>
        </w:rPr>
        <w:t xml:space="preserve"> has only one foreign key</w:t>
      </w:r>
      <w:r>
        <w:rPr>
          <w:i/>
        </w:rPr>
        <w:t xml:space="preserve"> </w:t>
      </w:r>
      <w:r w:rsidRPr="00BE2878">
        <w:t>or</w:t>
      </w:r>
      <w:r>
        <w:rPr>
          <w:i/>
        </w:rPr>
        <w:t xml:space="preserve"> </w:t>
      </w:r>
      <w:r w:rsidRPr="00BE2878">
        <w:rPr>
          <w:i/>
        </w:rPr>
        <w:sym w:font="Symbol" w:char="F06A"/>
      </w:r>
      <w:r w:rsidRPr="00BE2878">
        <w:rPr>
          <w:i/>
        </w:rPr>
        <w:t xml:space="preserve"> </w:t>
      </w:r>
      <w:r w:rsidRPr="00BE2878">
        <w:t>is an association path.</w:t>
      </w:r>
    </w:p>
    <w:p w:rsidR="00E61D2A" w:rsidRDefault="00E61D2A" w:rsidP="000E5F45">
      <w:pPr>
        <w:overflowPunct/>
        <w:autoSpaceDE/>
        <w:autoSpaceDN/>
        <w:adjustRightInd/>
        <w:spacing w:before="40" w:line="240" w:lineRule="auto"/>
        <w:ind w:firstLine="0"/>
        <w:textAlignment w:val="auto"/>
        <w:rPr>
          <w:rFonts w:ascii="Times" w:hAnsi="Times"/>
          <w:lang w:eastAsia="pt-BR"/>
        </w:rPr>
      </w:pPr>
      <w:r>
        <w:rPr>
          <w:b/>
        </w:rPr>
        <w:t xml:space="preserve">Definition 2.5: </w:t>
      </w:r>
      <w:r w:rsidRPr="00A05DAF">
        <w:rPr>
          <w:rFonts w:ascii="Times" w:hAnsi="Times"/>
          <w:lang w:eastAsia="pt-BR"/>
        </w:rPr>
        <w:t xml:space="preserve">A </w:t>
      </w:r>
      <w:r w:rsidRPr="00A05DAF">
        <w:rPr>
          <w:rFonts w:ascii="Times" w:hAnsi="Times"/>
          <w:i/>
          <w:lang w:eastAsia="pt-BR"/>
        </w:rPr>
        <w:t>mapping</w:t>
      </w:r>
      <w:r w:rsidRPr="00A05DAF">
        <w:rPr>
          <w:rFonts w:ascii="Times" w:hAnsi="Times"/>
          <w:lang w:eastAsia="pt-BR"/>
        </w:rPr>
        <w:t xml:space="preserve"> between </w:t>
      </w:r>
      <w:r w:rsidRPr="00A05DAF">
        <w:rPr>
          <w:rFonts w:ascii="Times" w:hAnsi="Times"/>
          <w:b/>
          <w:i/>
        </w:rPr>
        <w:t>V</w:t>
      </w:r>
      <w:r w:rsidRPr="00A05DAF">
        <w:rPr>
          <w:rFonts w:ascii="Times" w:hAnsi="Times"/>
          <w:b/>
        </w:rPr>
        <w:t xml:space="preserve"> </w:t>
      </w:r>
      <w:r w:rsidRPr="00A05DAF">
        <w:rPr>
          <w:rFonts w:ascii="Times" w:hAnsi="Times"/>
          <w:lang w:eastAsia="pt-BR"/>
        </w:rPr>
        <w:t xml:space="preserve">and </w:t>
      </w:r>
      <w:r w:rsidRPr="00A05DAF">
        <w:rPr>
          <w:rFonts w:ascii="Times" w:hAnsi="Times"/>
          <w:b/>
          <w:i/>
        </w:rPr>
        <w:t>S</w:t>
      </w:r>
      <w:r w:rsidRPr="00A05DAF">
        <w:rPr>
          <w:rFonts w:ascii="Times" w:hAnsi="Times"/>
          <w:b/>
        </w:rPr>
        <w:t xml:space="preserve"> </w:t>
      </w:r>
      <w:r w:rsidRPr="00A05DAF">
        <w:rPr>
          <w:rFonts w:ascii="Times" w:hAnsi="Times"/>
          <w:lang w:eastAsia="pt-BR"/>
        </w:rPr>
        <w:t xml:space="preserve">is a set </w:t>
      </w:r>
      <w:r w:rsidRPr="00A05DAF">
        <w:rPr>
          <w:rFonts w:ascii="Times" w:hAnsi="Times"/>
          <w:b/>
          <w:i/>
          <w:lang w:eastAsia="pt-BR"/>
        </w:rPr>
        <w:t>M</w:t>
      </w:r>
      <w:r w:rsidRPr="00A05DAF">
        <w:rPr>
          <w:rFonts w:ascii="Times" w:hAnsi="Times"/>
          <w:lang w:eastAsia="pt-BR"/>
        </w:rPr>
        <w:t xml:space="preserve"> of correspondence assertions</w:t>
      </w:r>
      <w:r w:rsidRPr="000E5F45">
        <w:rPr>
          <w:rFonts w:ascii="Times" w:hAnsi="Times"/>
          <w:lang w:eastAsia="pt-BR"/>
        </w:rPr>
        <w:t xml:space="preserve"> such that: </w:t>
      </w:r>
    </w:p>
    <w:p w:rsidR="00E61D2A" w:rsidRDefault="00E61D2A" w:rsidP="00604D5F">
      <w:pPr>
        <w:numPr>
          <w:ilvl w:val="0"/>
          <w:numId w:val="20"/>
        </w:numPr>
        <w:tabs>
          <w:tab w:val="num" w:pos="567"/>
        </w:tabs>
        <w:overflowPunct/>
        <w:autoSpaceDE/>
        <w:autoSpaceDN/>
        <w:adjustRightInd/>
        <w:spacing w:before="40" w:line="240" w:lineRule="auto"/>
        <w:ind w:left="567" w:hanging="567"/>
        <w:textAlignment w:val="auto"/>
        <w:rPr>
          <w:ins w:id="64" w:author="Marco Antonio Casanova" w:date="2013-04-15T15:28:00Z"/>
        </w:rPr>
      </w:pPr>
      <w:ins w:id="65" w:author="Marco Antonio Casanova" w:date="2013-04-15T15:29:00Z">
        <w:r>
          <w:t>I</w:t>
        </w:r>
      </w:ins>
      <w:ins w:id="66" w:author="Marco Antonio Casanova" w:date="2013-04-15T15:28:00Z">
        <w:r w:rsidRPr="00BE7AA1">
          <w:rPr>
            <w:rFonts w:ascii="Times" w:hAnsi="Times"/>
            <w:lang w:eastAsia="pt-BR"/>
          </w:rPr>
          <w:t xml:space="preserve">f </w:t>
        </w:r>
        <w:r w:rsidRPr="007745FD">
          <w:rPr>
            <w:b/>
            <w:i/>
          </w:rPr>
          <w:t>M</w:t>
        </w:r>
        <w:r>
          <w:t xml:space="preserve"> has an OCA</w:t>
        </w:r>
        <w:r>
          <w:rPr>
            <w:lang w:eastAsia="pt-BR"/>
          </w:rPr>
          <w:t xml:space="preserve"> </w:t>
        </w:r>
        <w:r w:rsidRPr="00BE7AA1">
          <w:rPr>
            <w:rFonts w:ascii="Times" w:hAnsi="Times"/>
            <w:lang w:eastAsia="pt-BR"/>
          </w:rPr>
          <w:t xml:space="preserve">of the </w:t>
        </w:r>
        <w:r w:rsidRPr="00B23008">
          <w:rPr>
            <w:lang w:eastAsia="pt-BR"/>
          </w:rPr>
          <w:t xml:space="preserve">form </w:t>
        </w:r>
        <w:r>
          <w:rPr>
            <w:i/>
            <w:lang w:eastAsia="pt-BR"/>
          </w:rPr>
          <w:t>P</w:t>
        </w:r>
        <w:r w:rsidRPr="00B23008">
          <w:rPr>
            <w:i/>
            <w:lang w:eastAsia="pt-BR"/>
          </w:rPr>
          <w:t xml:space="preserve"> </w:t>
        </w:r>
        <w:r w:rsidRPr="00B23008">
          <w:rPr>
            <w:i/>
            <w:lang w:eastAsia="pt-BR"/>
          </w:rPr>
          <w:sym w:font="Symbol" w:char="F0BA"/>
        </w:r>
        <w:r w:rsidRPr="00B23008">
          <w:rPr>
            <w:i/>
            <w:lang w:eastAsia="pt-BR"/>
          </w:rPr>
          <w:t xml:space="preserve"> R,</w:t>
        </w:r>
        <w:r w:rsidRPr="00B23008">
          <w:rPr>
            <w:lang w:eastAsia="pt-BR"/>
          </w:rPr>
          <w:t xml:space="preserve"> then </w:t>
        </w:r>
        <w:r w:rsidRPr="00B23008">
          <w:rPr>
            <w:b/>
            <w:i/>
            <w:lang w:eastAsia="pt-BR"/>
          </w:rPr>
          <w:t>M</w:t>
        </w:r>
        <w:r w:rsidRPr="00B23008">
          <w:rPr>
            <w:lang w:eastAsia="pt-BR"/>
          </w:rPr>
          <w:t xml:space="preserve"> </w:t>
        </w:r>
        <w:r>
          <w:rPr>
            <w:lang w:eastAsia="pt-BR"/>
          </w:rPr>
          <w:t>must have</w:t>
        </w:r>
        <w:r w:rsidRPr="00B23008">
          <w:rPr>
            <w:lang w:eastAsia="pt-BR"/>
          </w:rPr>
          <w:t xml:space="preserve"> a CCA that matches the domain of</w:t>
        </w:r>
        <w:r w:rsidRPr="00B23008">
          <w:rPr>
            <w:b/>
            <w:lang w:eastAsia="pt-BR"/>
          </w:rPr>
          <w:t xml:space="preserve"> </w:t>
        </w:r>
        <w:r>
          <w:rPr>
            <w:i/>
            <w:lang w:eastAsia="pt-BR"/>
          </w:rPr>
          <w:t>P</w:t>
        </w:r>
        <w:r w:rsidRPr="00B23008">
          <w:rPr>
            <w:lang w:eastAsia="pt-BR"/>
          </w:rPr>
          <w:t xml:space="preserve"> with </w:t>
        </w:r>
        <w:r w:rsidRPr="00B23008">
          <w:rPr>
            <w:i/>
            <w:lang w:eastAsia="pt-BR"/>
          </w:rPr>
          <w:t>R</w:t>
        </w:r>
        <w:r w:rsidRPr="00B23008">
          <w:rPr>
            <w:lang w:eastAsia="pt-BR"/>
          </w:rPr>
          <w:t xml:space="preserve">, and a CCA that matches the range of </w:t>
        </w:r>
        <w:r>
          <w:rPr>
            <w:i/>
            <w:lang w:eastAsia="pt-BR"/>
          </w:rPr>
          <w:t>P</w:t>
        </w:r>
        <w:r w:rsidRPr="00B23008">
          <w:rPr>
            <w:lang w:eastAsia="pt-BR"/>
          </w:rPr>
          <w:t xml:space="preserve"> </w:t>
        </w:r>
        <w:r>
          <w:rPr>
            <w:lang w:eastAsia="pt-BR"/>
          </w:rPr>
          <w:t xml:space="preserve">also </w:t>
        </w:r>
        <w:r w:rsidRPr="00B23008">
          <w:rPr>
            <w:lang w:eastAsia="pt-BR"/>
          </w:rPr>
          <w:t xml:space="preserve">with </w:t>
        </w:r>
        <w:r w:rsidRPr="00B23008">
          <w:rPr>
            <w:i/>
            <w:lang w:eastAsia="pt-BR"/>
          </w:rPr>
          <w:t>R</w:t>
        </w:r>
        <w:r w:rsidRPr="00B23008">
          <w:t>.</w:t>
        </w:r>
      </w:ins>
    </w:p>
    <w:p w:rsidR="00E61D2A" w:rsidRDefault="00E61D2A" w:rsidP="00604D5F">
      <w:pPr>
        <w:numPr>
          <w:ilvl w:val="0"/>
          <w:numId w:val="20"/>
        </w:numPr>
        <w:tabs>
          <w:tab w:val="num" w:pos="567"/>
        </w:tabs>
        <w:overflowPunct/>
        <w:autoSpaceDE/>
        <w:autoSpaceDN/>
        <w:adjustRightInd/>
        <w:spacing w:before="40" w:line="240" w:lineRule="auto"/>
        <w:ind w:left="567" w:hanging="567"/>
        <w:textAlignment w:val="auto"/>
        <w:rPr>
          <w:ins w:id="67" w:author="Marco Antonio Casanova" w:date="2013-04-15T15:29:00Z"/>
        </w:rPr>
      </w:pPr>
      <w:ins w:id="68" w:author="Marco Antonio Casanova" w:date="2013-04-15T15:29:00Z">
        <w:r>
          <w:t xml:space="preserve">If </w:t>
        </w:r>
        <w:r w:rsidRPr="007745FD">
          <w:rPr>
            <w:b/>
            <w:i/>
          </w:rPr>
          <w:t>M</w:t>
        </w:r>
        <w:r>
          <w:t xml:space="preserve"> has an OCA</w:t>
        </w:r>
        <w:r>
          <w:rPr>
            <w:lang w:eastAsia="pt-BR"/>
          </w:rPr>
          <w:t xml:space="preserve"> </w:t>
        </w:r>
        <w:r w:rsidRPr="00BE7AA1">
          <w:rPr>
            <w:rFonts w:ascii="Times" w:hAnsi="Times"/>
            <w:lang w:eastAsia="pt-BR"/>
          </w:rPr>
          <w:t xml:space="preserve">of the </w:t>
        </w:r>
        <w:r w:rsidRPr="00B23008">
          <w:rPr>
            <w:lang w:eastAsia="pt-BR"/>
          </w:rPr>
          <w:t xml:space="preserve">form </w:t>
        </w:r>
        <w:r>
          <w:rPr>
            <w:i/>
            <w:lang w:eastAsia="pt-BR"/>
          </w:rPr>
          <w:t>P</w:t>
        </w:r>
        <w:r w:rsidRPr="00B23008">
          <w:rPr>
            <w:i/>
            <w:lang w:eastAsia="pt-BR"/>
          </w:rPr>
          <w:t xml:space="preserve"> </w:t>
        </w:r>
        <w:r w:rsidRPr="00B23008">
          <w:rPr>
            <w:i/>
            <w:lang w:eastAsia="pt-BR"/>
          </w:rPr>
          <w:sym w:font="Symbol" w:char="F0BA"/>
        </w:r>
        <w:r w:rsidRPr="00B23008">
          <w:rPr>
            <w:i/>
            <w:lang w:eastAsia="pt-BR"/>
          </w:rPr>
          <w:t xml:space="preserve"> R</w:t>
        </w:r>
        <w:r>
          <w:rPr>
            <w:i/>
            <w:lang w:eastAsia="pt-BR"/>
          </w:rPr>
          <w:t>/</w:t>
        </w:r>
        <w:r w:rsidRPr="00B23008">
          <w:rPr>
            <w:i/>
            <w:lang w:eastAsia="pt-BR"/>
          </w:rPr>
          <w:sym w:font="Symbol" w:char="F06A"/>
        </w:r>
        <w:r>
          <w:t xml:space="preserve">, </w:t>
        </w:r>
        <w:r w:rsidRPr="00B23008">
          <w:rPr>
            <w:lang w:eastAsia="pt-BR"/>
          </w:rPr>
          <w:t xml:space="preserve">where </w:t>
        </w:r>
        <w:r w:rsidRPr="00B23008">
          <w:rPr>
            <w:i/>
            <w:lang w:eastAsia="pt-BR"/>
          </w:rPr>
          <w:sym w:font="Symbol" w:char="F06A"/>
        </w:r>
        <w:r w:rsidRPr="00B23008">
          <w:rPr>
            <w:lang w:eastAsia="pt-BR"/>
          </w:rPr>
          <w:t xml:space="preserve"> is a path </w:t>
        </w:r>
      </w:ins>
      <w:commentRangeStart w:id="69"/>
      <w:ins w:id="70" w:author="Marco Antonio Casanova" w:date="2013-04-15T15:36:00Z">
        <w:r>
          <w:rPr>
            <w:lang w:eastAsia="pt-BR"/>
          </w:rPr>
          <w:t>from</w:t>
        </w:r>
      </w:ins>
      <w:ins w:id="71" w:author="Marco Antonio Casanova" w:date="2013-04-15T15:29:00Z">
        <w:r w:rsidRPr="00B23008">
          <w:rPr>
            <w:lang w:eastAsia="pt-BR"/>
          </w:rPr>
          <w:t xml:space="preserve"> </w:t>
        </w:r>
        <w:r w:rsidRPr="00B23008">
          <w:rPr>
            <w:i/>
            <w:lang w:eastAsia="pt-BR"/>
          </w:rPr>
          <w:t>R</w:t>
        </w:r>
        <w:r w:rsidRPr="00B23008">
          <w:rPr>
            <w:lang w:eastAsia="pt-BR"/>
          </w:rPr>
          <w:t xml:space="preserve"> </w:t>
        </w:r>
      </w:ins>
      <w:ins w:id="72" w:author="Marco Antonio Casanova" w:date="2013-04-15T15:36:00Z">
        <w:r>
          <w:rPr>
            <w:lang w:eastAsia="pt-BR"/>
          </w:rPr>
          <w:t>to</w:t>
        </w:r>
      </w:ins>
      <w:ins w:id="73" w:author="Marco Antonio Casanova" w:date="2013-04-15T15:29:00Z">
        <w:r>
          <w:rPr>
            <w:lang w:eastAsia="pt-BR"/>
          </w:rPr>
          <w:t xml:space="preserve"> </w:t>
        </w:r>
        <w:r>
          <w:rPr>
            <w:i/>
            <w:lang w:eastAsia="pt-BR"/>
          </w:rPr>
          <w:t>T</w:t>
        </w:r>
      </w:ins>
      <w:commentRangeEnd w:id="69"/>
      <w:ins w:id="74" w:author="Marco Antonio Casanova" w:date="2013-04-15T18:33:00Z">
        <w:r>
          <w:rPr>
            <w:rStyle w:val="CommentReference"/>
          </w:rPr>
          <w:commentReference w:id="69"/>
        </w:r>
      </w:ins>
      <w:ins w:id="75" w:author="Marco Antonio Casanova" w:date="2013-04-15T15:29:00Z">
        <w:r w:rsidRPr="00B23008">
          <w:rPr>
            <w:lang w:eastAsia="pt-BR"/>
          </w:rPr>
          <w:t xml:space="preserve">, then </w:t>
        </w:r>
        <w:r w:rsidRPr="00B23008">
          <w:rPr>
            <w:b/>
            <w:i/>
            <w:lang w:eastAsia="pt-BR"/>
          </w:rPr>
          <w:t>M</w:t>
        </w:r>
        <w:r w:rsidRPr="00B23008">
          <w:rPr>
            <w:lang w:eastAsia="pt-BR"/>
          </w:rPr>
          <w:t xml:space="preserve"> </w:t>
        </w:r>
        <w:r>
          <w:rPr>
            <w:lang w:eastAsia="pt-BR"/>
          </w:rPr>
          <w:t xml:space="preserve">must have </w:t>
        </w:r>
        <w:r w:rsidRPr="00B23008">
          <w:rPr>
            <w:lang w:eastAsia="pt-BR"/>
          </w:rPr>
          <w:t>a CCA that matches the domain of</w:t>
        </w:r>
        <w:r w:rsidRPr="00B23008">
          <w:rPr>
            <w:b/>
            <w:lang w:eastAsia="pt-BR"/>
          </w:rPr>
          <w:t xml:space="preserve"> </w:t>
        </w:r>
        <w:r>
          <w:rPr>
            <w:i/>
            <w:lang w:eastAsia="pt-BR"/>
          </w:rPr>
          <w:t>P</w:t>
        </w:r>
        <w:r w:rsidRPr="00B23008">
          <w:rPr>
            <w:lang w:eastAsia="pt-BR"/>
          </w:rPr>
          <w:t xml:space="preserve"> with </w:t>
        </w:r>
        <w:r w:rsidRPr="00B23008">
          <w:rPr>
            <w:i/>
            <w:lang w:eastAsia="pt-BR"/>
          </w:rPr>
          <w:t>R</w:t>
        </w:r>
        <w:r w:rsidRPr="00B23008">
          <w:rPr>
            <w:lang w:eastAsia="pt-BR"/>
          </w:rPr>
          <w:t xml:space="preserve"> and a CCA that matches the range of </w:t>
        </w:r>
        <w:r>
          <w:rPr>
            <w:i/>
            <w:lang w:eastAsia="pt-BR"/>
          </w:rPr>
          <w:t>P</w:t>
        </w:r>
        <w:r w:rsidRPr="00B23008">
          <w:rPr>
            <w:lang w:eastAsia="pt-BR"/>
          </w:rPr>
          <w:t xml:space="preserve"> with </w:t>
        </w:r>
        <w:r>
          <w:rPr>
            <w:i/>
            <w:lang w:eastAsia="pt-BR"/>
          </w:rPr>
          <w:t>T.</w:t>
        </w:r>
      </w:ins>
    </w:p>
    <w:p w:rsidR="00E61D2A" w:rsidRDefault="00E61D2A" w:rsidP="00604D5F">
      <w:pPr>
        <w:numPr>
          <w:ilvl w:val="0"/>
          <w:numId w:val="20"/>
        </w:numPr>
        <w:tabs>
          <w:tab w:val="num" w:pos="567"/>
        </w:tabs>
        <w:overflowPunct/>
        <w:autoSpaceDE/>
        <w:autoSpaceDN/>
        <w:adjustRightInd/>
        <w:spacing w:before="40" w:line="240" w:lineRule="auto"/>
        <w:ind w:left="567" w:hanging="567"/>
        <w:textAlignment w:val="auto"/>
      </w:pPr>
      <w:ins w:id="76" w:author="Marco Antonio Casanova" w:date="2013-04-15T15:13:00Z">
        <w:r>
          <w:t xml:space="preserve">If </w:t>
        </w:r>
      </w:ins>
      <w:r w:rsidRPr="007745FD">
        <w:rPr>
          <w:b/>
          <w:i/>
        </w:rPr>
        <w:t>M</w:t>
      </w:r>
      <w:r>
        <w:t xml:space="preserve"> has </w:t>
      </w:r>
      <w:ins w:id="77" w:author="Marco Antonio Casanova" w:date="2013-04-15T15:13:00Z">
        <w:r>
          <w:t>a</w:t>
        </w:r>
      </w:ins>
      <w:r>
        <w:t xml:space="preserve"> DCA</w:t>
      </w:r>
      <w:ins w:id="78" w:author="Marco Antonio Casanova" w:date="2013-04-15T15:17:00Z">
        <w:r>
          <w:rPr>
            <w:lang w:eastAsia="pt-BR"/>
          </w:rPr>
          <w:t xml:space="preserve"> </w:t>
        </w:r>
      </w:ins>
      <w:r>
        <w:t>that matches</w:t>
      </w:r>
      <w:ins w:id="79" w:author="Marco Antonio Casanova" w:date="2013-04-15T15:13:00Z">
        <w:r>
          <w:t xml:space="preserve"> a datatype property </w:t>
        </w:r>
        <w:r w:rsidRPr="007745FD">
          <w:rPr>
            <w:i/>
          </w:rPr>
          <w:t>P</w:t>
        </w:r>
        <w:r>
          <w:rPr>
            <w:i/>
          </w:rPr>
          <w:t xml:space="preserve"> </w:t>
        </w:r>
        <w:r>
          <w:t xml:space="preserve">in </w:t>
        </w:r>
        <w:r>
          <w:rPr>
            <w:b/>
            <w:i/>
          </w:rPr>
          <w:t>V</w:t>
        </w:r>
        <w:r w:rsidRPr="00604D5F">
          <w:t xml:space="preserve"> with </w:t>
        </w:r>
      </w:ins>
      <w:ins w:id="80" w:author="Marco Antonio Casanova" w:date="2013-04-15T15:18:00Z">
        <w:r>
          <w:t xml:space="preserve">a relation name </w:t>
        </w:r>
      </w:ins>
      <w:ins w:id="81" w:author="Marco Antonio Casanova" w:date="2013-04-15T15:13:00Z">
        <w:r w:rsidRPr="009D7330">
          <w:rPr>
            <w:i/>
          </w:rPr>
          <w:t>R</w:t>
        </w:r>
      </w:ins>
      <w:ins w:id="82" w:author="Marco Antonio Casanova" w:date="2013-04-15T15:14:00Z">
        <w:r>
          <w:t xml:space="preserve"> </w:t>
        </w:r>
      </w:ins>
      <w:ins w:id="83" w:author="Marco Antonio Casanova" w:date="2013-04-15T15:20:00Z">
        <w:r>
          <w:t xml:space="preserve">of </w:t>
        </w:r>
        <w:r w:rsidRPr="009D7330">
          <w:rPr>
            <w:b/>
            <w:i/>
          </w:rPr>
          <w:t>S</w:t>
        </w:r>
        <w:r>
          <w:t xml:space="preserve">, </w:t>
        </w:r>
      </w:ins>
      <w:ins w:id="84" w:author="Marco Antonio Casanova" w:date="2013-04-15T15:14:00Z">
        <w:r w:rsidRPr="009D7330">
          <w:t>then</w:t>
        </w:r>
      </w:ins>
      <w:r w:rsidRPr="00604D5F">
        <w:t xml:space="preserve"> </w:t>
      </w:r>
      <w:r w:rsidRPr="00B23008">
        <w:rPr>
          <w:b/>
          <w:i/>
          <w:lang w:eastAsia="pt-BR"/>
        </w:rPr>
        <w:t>M</w:t>
      </w:r>
      <w:r w:rsidRPr="000E5F45">
        <w:rPr>
          <w:rFonts w:ascii="Times" w:hAnsi="Times"/>
          <w:lang w:eastAsia="pt-BR"/>
        </w:rPr>
        <w:t xml:space="preserve"> </w:t>
      </w:r>
      <w:r>
        <w:rPr>
          <w:rFonts w:ascii="Times" w:hAnsi="Times"/>
          <w:lang w:eastAsia="pt-BR"/>
        </w:rPr>
        <w:t xml:space="preserve">must have </w:t>
      </w:r>
      <w:r w:rsidRPr="000E5F45">
        <w:rPr>
          <w:rFonts w:ascii="Times" w:hAnsi="Times"/>
          <w:lang w:eastAsia="pt-BR"/>
        </w:rPr>
        <w:t xml:space="preserve">a </w:t>
      </w:r>
      <w:r w:rsidRPr="000E5F45">
        <w:rPr>
          <w:lang w:eastAsia="pt-BR"/>
        </w:rPr>
        <w:t xml:space="preserve">CCA that matches </w:t>
      </w:r>
      <w:r>
        <w:rPr>
          <w:lang w:eastAsia="pt-BR"/>
        </w:rPr>
        <w:t xml:space="preserve">the </w:t>
      </w:r>
      <w:r w:rsidRPr="002503F8">
        <w:rPr>
          <w:lang w:eastAsia="pt-BR"/>
        </w:rPr>
        <w:t xml:space="preserve">domain </w:t>
      </w:r>
      <w:r w:rsidRPr="00B23008">
        <w:rPr>
          <w:lang w:eastAsia="pt-BR"/>
        </w:rPr>
        <w:t>of</w:t>
      </w:r>
      <w:r w:rsidRPr="00B23008">
        <w:rPr>
          <w:b/>
          <w:lang w:eastAsia="pt-BR"/>
        </w:rPr>
        <w:t xml:space="preserve"> </w:t>
      </w:r>
      <w:r w:rsidRPr="00B23008">
        <w:rPr>
          <w:i/>
          <w:lang w:eastAsia="pt-BR"/>
        </w:rPr>
        <w:t>P</w:t>
      </w:r>
      <w:r w:rsidRPr="00B23008">
        <w:rPr>
          <w:lang w:eastAsia="pt-BR"/>
        </w:rPr>
        <w:t xml:space="preserve"> with </w:t>
      </w:r>
      <w:r w:rsidRPr="00B23008">
        <w:rPr>
          <w:i/>
          <w:lang w:eastAsia="pt-BR"/>
        </w:rPr>
        <w:t>R</w:t>
      </w:r>
      <w:r>
        <w:rPr>
          <w:lang w:eastAsia="pt-BR"/>
        </w:rPr>
        <w:t>.</w:t>
      </w:r>
      <w:r>
        <w:t xml:space="preserve"> </w:t>
      </w:r>
    </w:p>
    <w:p w:rsidR="00E61D2A" w:rsidRPr="00D257D5" w:rsidRDefault="00E61D2A" w:rsidP="00BB1FAC">
      <w:pPr>
        <w:pStyle w:val="heading20"/>
        <w:numPr>
          <w:ilvl w:val="1"/>
          <w:numId w:val="10"/>
        </w:numPr>
      </w:pPr>
      <w:r w:rsidRPr="00D257D5">
        <w:t xml:space="preserve">Transformation Rules generated by Correspondence Assertions </w:t>
      </w:r>
    </w:p>
    <w:p w:rsidR="00E61D2A" w:rsidRPr="00046C88" w:rsidRDefault="00E61D2A" w:rsidP="008C3E8F">
      <w:pPr>
        <w:ind w:firstLine="0"/>
      </w:pPr>
      <w:r w:rsidRPr="00D257D5">
        <w:t>In</w:t>
      </w:r>
      <w:r>
        <w:t xml:space="preserve"> this section, we introduce the notion of transformation rule and show how to interpret correspondence assertions as transformation rules. Let </w:t>
      </w:r>
      <w:r w:rsidRPr="00A05B5F">
        <w:rPr>
          <w:b/>
          <w:i/>
          <w:iCs/>
        </w:rPr>
        <w:t>O</w:t>
      </w:r>
      <w:r w:rsidRPr="00A05B5F">
        <w:rPr>
          <w:i/>
          <w:iCs/>
        </w:rPr>
        <w:t>=(</w:t>
      </w:r>
      <w:r w:rsidRPr="00A05B5F">
        <w:rPr>
          <w:b/>
          <w:i/>
          <w:iCs/>
        </w:rPr>
        <w:t>V</w:t>
      </w:r>
      <w:r w:rsidRPr="00A05B5F">
        <w:rPr>
          <w:i/>
          <w:iCs/>
        </w:rPr>
        <w:t>,</w:t>
      </w:r>
      <w:r w:rsidRPr="00A05B5F">
        <w:rPr>
          <w:i/>
        </w:rPr>
        <w:sym w:font="Symbol" w:char="F053"/>
      </w:r>
      <w:r w:rsidRPr="00A05B5F">
        <w:rPr>
          <w:i/>
          <w:szCs w:val="18"/>
        </w:rPr>
        <w:t>)</w:t>
      </w:r>
      <w:r w:rsidRPr="00520BDE">
        <w:rPr>
          <w:i/>
          <w:szCs w:val="18"/>
        </w:rPr>
        <w:t xml:space="preserve"> </w:t>
      </w:r>
      <w:r>
        <w:t>be an</w:t>
      </w:r>
      <w:r w:rsidRPr="00C374C7">
        <w:t xml:space="preserve"> </w:t>
      </w:r>
      <w:r>
        <w:t xml:space="preserve">ontology and </w:t>
      </w:r>
      <w:r w:rsidRPr="00A866D7">
        <w:rPr>
          <w:b/>
          <w:i/>
        </w:rPr>
        <w:t>S</w:t>
      </w:r>
      <w:r w:rsidRPr="00A866D7">
        <w:rPr>
          <w:i/>
        </w:rPr>
        <w:t>=(</w:t>
      </w:r>
      <w:r w:rsidRPr="00A866D7">
        <w:rPr>
          <w:b/>
          <w:i/>
        </w:rPr>
        <w:t>R</w:t>
      </w:r>
      <w:r w:rsidRPr="00A866D7">
        <w:rPr>
          <w:i/>
        </w:rPr>
        <w:t>,</w:t>
      </w:r>
      <w:r w:rsidRPr="00534843">
        <w:rPr>
          <w:b/>
          <w:i/>
        </w:rPr>
        <w:sym w:font="Symbol" w:char="F057"/>
      </w:r>
      <w:r w:rsidRPr="00A866D7">
        <w:rPr>
          <w:i/>
        </w:rPr>
        <w:t>)</w:t>
      </w:r>
      <w:r>
        <w:t xml:space="preserve"> be a </w:t>
      </w:r>
      <w:r w:rsidRPr="00023669">
        <w:t>relational schema</w:t>
      </w:r>
      <w:r>
        <w:t xml:space="preserve">, with vocabulary </w:t>
      </w:r>
      <w:r w:rsidRPr="00051DB3">
        <w:rPr>
          <w:rFonts w:cs="Arial"/>
          <w:b/>
          <w:i/>
        </w:rPr>
        <w:t>U</w:t>
      </w:r>
      <w:r>
        <w:t xml:space="preserve">. Let </w:t>
      </w:r>
      <w:r w:rsidRPr="00046C88">
        <w:rPr>
          <w:b/>
          <w:i/>
        </w:rPr>
        <w:t>X</w:t>
      </w:r>
      <w:r w:rsidRPr="00046C88">
        <w:t xml:space="preserve"> be </w:t>
      </w:r>
      <w:r>
        <w:t xml:space="preserve">a set of </w:t>
      </w:r>
      <w:r>
        <w:rPr>
          <w:i/>
        </w:rPr>
        <w:t>scalar</w:t>
      </w:r>
      <w:r w:rsidRPr="00046C88">
        <w:rPr>
          <w:i/>
        </w:rPr>
        <w:t xml:space="preserve"> variables</w:t>
      </w:r>
      <w:r>
        <w:t xml:space="preserve"> and </w:t>
      </w:r>
      <w:r w:rsidRPr="00534843">
        <w:rPr>
          <w:b/>
          <w:i/>
        </w:rPr>
        <w:t>T</w:t>
      </w:r>
      <w:r>
        <w:t xml:space="preserve"> be a set of tuple variable, disjoint from each-other and from </w:t>
      </w:r>
      <w:r>
        <w:rPr>
          <w:b/>
          <w:i/>
        </w:rPr>
        <w:t>V</w:t>
      </w:r>
      <w:r>
        <w:t xml:space="preserve"> and </w:t>
      </w:r>
      <w:r>
        <w:rPr>
          <w:b/>
          <w:i/>
        </w:rPr>
        <w:t>U</w:t>
      </w:r>
      <w:r>
        <w:t>.</w:t>
      </w:r>
    </w:p>
    <w:p w:rsidR="00E61D2A" w:rsidRPr="00A866D7" w:rsidRDefault="00E61D2A" w:rsidP="00534843">
      <w:r w:rsidRPr="00A866D7">
        <w:t xml:space="preserve">A </w:t>
      </w:r>
      <w:r w:rsidRPr="00A866D7">
        <w:rPr>
          <w:i/>
        </w:rPr>
        <w:t>literal</w:t>
      </w:r>
      <w:r w:rsidRPr="00A866D7">
        <w:t xml:space="preserve"> is a </w:t>
      </w:r>
      <w:r w:rsidRPr="00A866D7">
        <w:rPr>
          <w:i/>
        </w:rPr>
        <w:t>range expression</w:t>
      </w:r>
      <w:r w:rsidRPr="00A866D7">
        <w:t xml:space="preserve"> of the form </w:t>
      </w:r>
      <w:r w:rsidRPr="00A866D7">
        <w:rPr>
          <w:i/>
        </w:rPr>
        <w:t>R(t)</w:t>
      </w:r>
      <w:r w:rsidRPr="00A866D7">
        <w:t xml:space="preserve">, where </w:t>
      </w:r>
      <w:r w:rsidRPr="00A866D7">
        <w:rPr>
          <w:i/>
        </w:rPr>
        <w:t>R</w:t>
      </w:r>
      <w:r w:rsidRPr="00A866D7">
        <w:t xml:space="preserve"> is a relation name in </w:t>
      </w:r>
      <w:r w:rsidRPr="00A866D7">
        <w:rPr>
          <w:b/>
          <w:i/>
        </w:rPr>
        <w:t>U</w:t>
      </w:r>
      <w:r w:rsidRPr="00A866D7">
        <w:t xml:space="preserve"> and </w:t>
      </w:r>
      <w:r w:rsidRPr="00A866D7">
        <w:rPr>
          <w:i/>
        </w:rPr>
        <w:t>t</w:t>
      </w:r>
      <w:r w:rsidRPr="00A866D7">
        <w:t xml:space="preserve"> is a tuple variable in </w:t>
      </w:r>
      <w:r>
        <w:rPr>
          <w:b/>
          <w:i/>
        </w:rPr>
        <w:t>T</w:t>
      </w:r>
      <w:r w:rsidRPr="00A866D7">
        <w:t xml:space="preserve">, or a </w:t>
      </w:r>
      <w:r w:rsidRPr="00A866D7">
        <w:rPr>
          <w:i/>
        </w:rPr>
        <w:t>built-in predicate</w:t>
      </w:r>
      <w:r w:rsidRPr="00A866D7">
        <w:t xml:space="preserve"> of one of the forms shown in Table 1.</w:t>
      </w:r>
      <w:r>
        <w:t xml:space="preserve"> </w:t>
      </w:r>
      <w:r w:rsidRPr="00A866D7">
        <w:t xml:space="preserve">A </w:t>
      </w:r>
      <w:r w:rsidRPr="00A866D7">
        <w:rPr>
          <w:i/>
        </w:rPr>
        <w:t>rule body</w:t>
      </w:r>
      <w:r w:rsidRPr="00A866D7">
        <w:t xml:space="preserve"> </w:t>
      </w:r>
      <w:r w:rsidRPr="00A866D7">
        <w:rPr>
          <w:i/>
        </w:rPr>
        <w:t>B</w:t>
      </w:r>
      <w:r w:rsidRPr="00A866D7">
        <w:t xml:space="preserve"> is a list of literals. When necessary, we use </w:t>
      </w:r>
      <w:r>
        <w:rPr>
          <w:i/>
        </w:rPr>
        <w:t>“</w:t>
      </w:r>
      <w:r w:rsidRPr="00A866D7">
        <w:rPr>
          <w:i/>
        </w:rPr>
        <w:t>B[</w:t>
      </w:r>
      <w:r>
        <w:rPr>
          <w:i/>
        </w:rPr>
        <w:t>x</w:t>
      </w:r>
      <w:r w:rsidRPr="00A866D7">
        <w:rPr>
          <w:i/>
          <w:vertAlign w:val="subscript"/>
        </w:rPr>
        <w:t>1</w:t>
      </w:r>
      <w:r w:rsidRPr="00A866D7">
        <w:rPr>
          <w:i/>
        </w:rPr>
        <w:t>,…,</w:t>
      </w:r>
      <w:r>
        <w:rPr>
          <w:i/>
        </w:rPr>
        <w:t>x</w:t>
      </w:r>
      <w:r w:rsidRPr="00A866D7">
        <w:rPr>
          <w:i/>
          <w:vertAlign w:val="subscript"/>
        </w:rPr>
        <w:t>k</w:t>
      </w:r>
      <w:r w:rsidRPr="00A866D7">
        <w:rPr>
          <w:i/>
        </w:rPr>
        <w:t>]</w:t>
      </w:r>
      <w:r>
        <w:rPr>
          <w:i/>
        </w:rPr>
        <w:t>”</w:t>
      </w:r>
      <w:r w:rsidRPr="00A866D7">
        <w:t xml:space="preserve"> to indicate that the tuple </w:t>
      </w:r>
      <w:r>
        <w:t xml:space="preserve">or scalar </w:t>
      </w:r>
      <w:r w:rsidRPr="00A866D7">
        <w:t xml:space="preserve">variables </w:t>
      </w:r>
      <w:r>
        <w:rPr>
          <w:i/>
        </w:rPr>
        <w:t>x</w:t>
      </w:r>
      <w:r w:rsidRPr="00A866D7">
        <w:rPr>
          <w:i/>
          <w:vertAlign w:val="subscript"/>
        </w:rPr>
        <w:t>1</w:t>
      </w:r>
      <w:r w:rsidRPr="00A866D7">
        <w:rPr>
          <w:i/>
        </w:rPr>
        <w:t>,…,</w:t>
      </w:r>
      <w:r>
        <w:rPr>
          <w:i/>
        </w:rPr>
        <w:t>x</w:t>
      </w:r>
      <w:r w:rsidRPr="00A866D7">
        <w:rPr>
          <w:i/>
          <w:vertAlign w:val="subscript"/>
        </w:rPr>
        <w:t>k</w:t>
      </w:r>
      <w:r w:rsidRPr="00A866D7">
        <w:t xml:space="preserve"> occur in</w:t>
      </w:r>
      <w:r w:rsidRPr="00A866D7">
        <w:rPr>
          <w:i/>
        </w:rPr>
        <w:t xml:space="preserve"> B</w:t>
      </w:r>
      <w:r w:rsidRPr="00A866D7">
        <w:t>.</w:t>
      </w:r>
      <w:r w:rsidRPr="00B94179">
        <w:t xml:space="preserve"> </w:t>
      </w:r>
      <w:r>
        <w:t xml:space="preserve">We also use </w:t>
      </w:r>
      <w:r>
        <w:br/>
      </w:r>
      <w:r>
        <w:rPr>
          <w:i/>
        </w:rPr>
        <w:t>“</w:t>
      </w:r>
      <w:r w:rsidRPr="00886605">
        <w:rPr>
          <w:i/>
        </w:rPr>
        <w:t>R(t)</w:t>
      </w:r>
      <w:r>
        <w:rPr>
          <w:i/>
        </w:rPr>
        <w:t xml:space="preserve">, </w:t>
      </w:r>
      <w:r w:rsidRPr="00A866D7">
        <w:rPr>
          <w:i/>
        </w:rPr>
        <w:t>B[</w:t>
      </w:r>
      <w:r>
        <w:rPr>
          <w:i/>
        </w:rPr>
        <w:t>t,x</w:t>
      </w:r>
      <w:r w:rsidRPr="00A866D7">
        <w:rPr>
          <w:i/>
          <w:vertAlign w:val="subscript"/>
        </w:rPr>
        <w:t>1</w:t>
      </w:r>
      <w:r w:rsidRPr="00A866D7">
        <w:rPr>
          <w:i/>
        </w:rPr>
        <w:t>,…,</w:t>
      </w:r>
      <w:r>
        <w:rPr>
          <w:i/>
        </w:rPr>
        <w:t>x</w:t>
      </w:r>
      <w:r w:rsidRPr="00A866D7">
        <w:rPr>
          <w:i/>
          <w:vertAlign w:val="subscript"/>
        </w:rPr>
        <w:t>k</w:t>
      </w:r>
      <w:r w:rsidRPr="00A866D7">
        <w:rPr>
          <w:i/>
        </w:rPr>
        <w:t>]</w:t>
      </w:r>
      <w:r>
        <w:rPr>
          <w:i/>
        </w:rPr>
        <w:t>”</w:t>
      </w:r>
      <w:r w:rsidRPr="00A866D7">
        <w:t xml:space="preserve"> to indicate that the </w:t>
      </w:r>
      <w:r>
        <w:t xml:space="preserve">rule body has a literal of the form </w:t>
      </w:r>
      <w:r w:rsidRPr="00886605">
        <w:rPr>
          <w:i/>
        </w:rPr>
        <w:t>R(t).</w:t>
      </w:r>
    </w:p>
    <w:p w:rsidR="00E61D2A" w:rsidRPr="00A866D7" w:rsidRDefault="00E61D2A" w:rsidP="00821B23">
      <w:pPr>
        <w:spacing w:after="60"/>
        <w:rPr>
          <w:i/>
        </w:rPr>
      </w:pPr>
      <w:r w:rsidRPr="00A866D7">
        <w:t xml:space="preserve">A </w:t>
      </w:r>
      <w:r w:rsidRPr="00A866D7">
        <w:rPr>
          <w:i/>
        </w:rPr>
        <w:t>transformation rule</w:t>
      </w:r>
      <w:r w:rsidRPr="00A866D7">
        <w:t xml:space="preserve">, or simply a </w:t>
      </w:r>
      <w:r w:rsidRPr="00A866D7">
        <w:rPr>
          <w:i/>
        </w:rPr>
        <w:t>rule</w:t>
      </w:r>
      <w:r w:rsidRPr="00A866D7">
        <w:t>, is an expression of one of the forms:</w:t>
      </w:r>
      <w:r w:rsidRPr="00A866D7">
        <w:rPr>
          <w:i/>
        </w:rPr>
        <w:t xml:space="preserve"> </w:t>
      </w:r>
    </w:p>
    <w:p w:rsidR="00E61D2A" w:rsidRPr="00A866D7" w:rsidRDefault="00E61D2A" w:rsidP="00F75908">
      <w:pPr>
        <w:pStyle w:val="ColorfulList-Accent11"/>
        <w:numPr>
          <w:ilvl w:val="0"/>
          <w:numId w:val="21"/>
        </w:numPr>
        <w:rPr>
          <w:sz w:val="20"/>
          <w:szCs w:val="20"/>
        </w:rPr>
      </w:pPr>
      <w:r w:rsidRPr="00A866D7">
        <w:rPr>
          <w:i/>
          <w:sz w:val="20"/>
          <w:szCs w:val="20"/>
        </w:rPr>
        <w:t>C(</w:t>
      </w:r>
      <w:r>
        <w:rPr>
          <w:i/>
          <w:sz w:val="20"/>
          <w:szCs w:val="20"/>
        </w:rPr>
        <w:t>x</w:t>
      </w:r>
      <w:r w:rsidRPr="00A866D7">
        <w:rPr>
          <w:i/>
          <w:sz w:val="20"/>
          <w:szCs w:val="20"/>
        </w:rPr>
        <w:t xml:space="preserve">) </w:t>
      </w:r>
      <w:r w:rsidRPr="00A866D7">
        <w:rPr>
          <w:i/>
          <w:sz w:val="20"/>
          <w:szCs w:val="20"/>
        </w:rPr>
        <w:sym w:font="Symbol" w:char="F0AC"/>
      </w:r>
      <w:r w:rsidRPr="00A866D7">
        <w:rPr>
          <w:i/>
          <w:sz w:val="20"/>
          <w:szCs w:val="20"/>
        </w:rPr>
        <w:t xml:space="preserve"> B[</w:t>
      </w:r>
      <w:r>
        <w:rPr>
          <w:i/>
          <w:sz w:val="20"/>
          <w:szCs w:val="20"/>
        </w:rPr>
        <w:t>x</w:t>
      </w:r>
      <w:r w:rsidRPr="00A866D7">
        <w:rPr>
          <w:i/>
          <w:sz w:val="20"/>
          <w:szCs w:val="20"/>
        </w:rPr>
        <w:t>]</w:t>
      </w:r>
      <w:r w:rsidRPr="00A866D7">
        <w:rPr>
          <w:sz w:val="20"/>
          <w:szCs w:val="20"/>
        </w:rPr>
        <w:t xml:space="preserve">, where </w:t>
      </w:r>
      <w:r w:rsidRPr="00A866D7">
        <w:rPr>
          <w:i/>
          <w:sz w:val="20"/>
          <w:szCs w:val="20"/>
        </w:rPr>
        <w:t>C</w:t>
      </w:r>
      <w:r w:rsidRPr="00A866D7">
        <w:rPr>
          <w:sz w:val="20"/>
          <w:szCs w:val="20"/>
        </w:rPr>
        <w:t xml:space="preserve"> is a class in </w:t>
      </w:r>
      <w:r w:rsidRPr="00A866D7">
        <w:rPr>
          <w:b/>
          <w:i/>
          <w:sz w:val="20"/>
          <w:szCs w:val="20"/>
        </w:rPr>
        <w:t>V</w:t>
      </w:r>
      <w:r w:rsidRPr="00A866D7">
        <w:rPr>
          <w:sz w:val="20"/>
          <w:szCs w:val="20"/>
        </w:rPr>
        <w:t xml:space="preserve"> and </w:t>
      </w:r>
      <w:r w:rsidRPr="00A866D7">
        <w:rPr>
          <w:i/>
          <w:sz w:val="20"/>
          <w:szCs w:val="20"/>
        </w:rPr>
        <w:t>B[</w:t>
      </w:r>
      <w:r>
        <w:rPr>
          <w:i/>
          <w:sz w:val="20"/>
          <w:szCs w:val="20"/>
        </w:rPr>
        <w:t>x</w:t>
      </w:r>
      <w:r w:rsidRPr="00A866D7">
        <w:rPr>
          <w:i/>
          <w:sz w:val="20"/>
          <w:szCs w:val="20"/>
        </w:rPr>
        <w:t>]</w:t>
      </w:r>
      <w:r w:rsidRPr="00A866D7">
        <w:rPr>
          <w:sz w:val="20"/>
          <w:szCs w:val="20"/>
        </w:rPr>
        <w:t xml:space="preserve"> is a rule body</w:t>
      </w:r>
    </w:p>
    <w:p w:rsidR="00E61D2A" w:rsidRPr="00A866D7" w:rsidRDefault="00E61D2A" w:rsidP="00821B23">
      <w:pPr>
        <w:pStyle w:val="ColorfulList-Accent11"/>
        <w:numPr>
          <w:ilvl w:val="0"/>
          <w:numId w:val="21"/>
        </w:numPr>
        <w:spacing w:after="60"/>
        <w:ind w:left="714" w:hanging="357"/>
        <w:rPr>
          <w:sz w:val="20"/>
          <w:szCs w:val="20"/>
        </w:rPr>
      </w:pPr>
      <w:r w:rsidRPr="00A866D7">
        <w:rPr>
          <w:i/>
          <w:sz w:val="20"/>
          <w:szCs w:val="20"/>
        </w:rPr>
        <w:t>P(</w:t>
      </w:r>
      <w:r>
        <w:rPr>
          <w:i/>
          <w:sz w:val="20"/>
          <w:szCs w:val="20"/>
        </w:rPr>
        <w:t>x</w:t>
      </w:r>
      <w:r w:rsidRPr="00A866D7">
        <w:rPr>
          <w:i/>
          <w:sz w:val="20"/>
          <w:szCs w:val="20"/>
        </w:rPr>
        <w:t>,</w:t>
      </w:r>
      <w:r>
        <w:rPr>
          <w:i/>
          <w:sz w:val="20"/>
          <w:szCs w:val="20"/>
        </w:rPr>
        <w:t>y</w:t>
      </w:r>
      <w:r w:rsidRPr="00A866D7">
        <w:rPr>
          <w:i/>
          <w:sz w:val="20"/>
          <w:szCs w:val="20"/>
        </w:rPr>
        <w:t>)</w:t>
      </w:r>
      <w:r w:rsidRPr="00A866D7">
        <w:rPr>
          <w:i/>
          <w:sz w:val="20"/>
          <w:szCs w:val="20"/>
        </w:rPr>
        <w:sym w:font="Symbol" w:char="F0AC"/>
      </w:r>
      <w:r>
        <w:rPr>
          <w:i/>
          <w:sz w:val="20"/>
          <w:szCs w:val="20"/>
        </w:rPr>
        <w:t xml:space="preserve"> </w:t>
      </w:r>
      <w:r w:rsidRPr="00A866D7">
        <w:rPr>
          <w:i/>
          <w:sz w:val="20"/>
          <w:szCs w:val="20"/>
        </w:rPr>
        <w:t>B[</w:t>
      </w:r>
      <w:r>
        <w:rPr>
          <w:i/>
          <w:sz w:val="20"/>
          <w:szCs w:val="20"/>
        </w:rPr>
        <w:t>x</w:t>
      </w:r>
      <w:r w:rsidRPr="00A866D7">
        <w:rPr>
          <w:i/>
          <w:sz w:val="20"/>
          <w:szCs w:val="20"/>
        </w:rPr>
        <w:t>,</w:t>
      </w:r>
      <w:r>
        <w:rPr>
          <w:i/>
          <w:sz w:val="20"/>
          <w:szCs w:val="20"/>
        </w:rPr>
        <w:t>y</w:t>
      </w:r>
      <w:r w:rsidRPr="00A866D7">
        <w:rPr>
          <w:i/>
          <w:sz w:val="20"/>
          <w:szCs w:val="20"/>
        </w:rPr>
        <w:t>]</w:t>
      </w:r>
      <w:r w:rsidRPr="00A866D7">
        <w:rPr>
          <w:sz w:val="20"/>
          <w:szCs w:val="20"/>
        </w:rPr>
        <w:t xml:space="preserve">, where </w:t>
      </w:r>
      <w:r w:rsidRPr="00A866D7">
        <w:rPr>
          <w:i/>
          <w:sz w:val="20"/>
          <w:szCs w:val="20"/>
        </w:rPr>
        <w:t>P</w:t>
      </w:r>
      <w:r w:rsidRPr="00A866D7">
        <w:rPr>
          <w:sz w:val="20"/>
          <w:szCs w:val="20"/>
        </w:rPr>
        <w:t xml:space="preserve"> is a property and </w:t>
      </w:r>
      <w:r w:rsidRPr="00A866D7">
        <w:rPr>
          <w:i/>
          <w:sz w:val="20"/>
          <w:szCs w:val="20"/>
        </w:rPr>
        <w:t>B[</w:t>
      </w:r>
      <w:r>
        <w:rPr>
          <w:i/>
          <w:sz w:val="20"/>
          <w:szCs w:val="20"/>
        </w:rPr>
        <w:t>x</w:t>
      </w:r>
      <w:r w:rsidRPr="00A866D7">
        <w:rPr>
          <w:i/>
          <w:sz w:val="20"/>
          <w:szCs w:val="20"/>
        </w:rPr>
        <w:t>,</w:t>
      </w:r>
      <w:r>
        <w:rPr>
          <w:i/>
          <w:sz w:val="20"/>
          <w:szCs w:val="20"/>
        </w:rPr>
        <w:t>y</w:t>
      </w:r>
      <w:r w:rsidRPr="00A866D7">
        <w:rPr>
          <w:i/>
          <w:sz w:val="20"/>
          <w:szCs w:val="20"/>
        </w:rPr>
        <w:t>]</w:t>
      </w:r>
      <w:r w:rsidRPr="00A866D7">
        <w:rPr>
          <w:sz w:val="20"/>
          <w:szCs w:val="20"/>
        </w:rPr>
        <w:t xml:space="preserve"> is a rule body</w:t>
      </w:r>
    </w:p>
    <w:p w:rsidR="00E61D2A" w:rsidRPr="00A05DAF" w:rsidRDefault="00E61D2A" w:rsidP="00247CA4">
      <w:pPr>
        <w:overflowPunct/>
        <w:autoSpaceDE/>
        <w:autoSpaceDN/>
        <w:adjustRightInd/>
        <w:spacing w:line="240" w:lineRule="auto"/>
        <w:textAlignment w:val="auto"/>
        <w:rPr>
          <w:rFonts w:ascii="Times" w:hAnsi="Times"/>
          <w:iCs/>
        </w:rPr>
      </w:pPr>
      <w:r w:rsidRPr="00A05DAF">
        <w:rPr>
          <w:rFonts w:ascii="Times" w:hAnsi="Times"/>
          <w:lang w:eastAsia="pt-BR"/>
        </w:rPr>
        <w:t xml:space="preserve">Let </w:t>
      </w:r>
      <w:r w:rsidRPr="00A05DAF">
        <w:rPr>
          <w:rFonts w:ascii="Times" w:hAnsi="Times"/>
          <w:b/>
          <w:i/>
          <w:lang w:eastAsia="pt-BR"/>
        </w:rPr>
        <w:t>M</w:t>
      </w:r>
      <w:r w:rsidRPr="00A05DAF">
        <w:rPr>
          <w:rFonts w:ascii="Times" w:hAnsi="Times"/>
          <w:lang w:eastAsia="pt-BR"/>
        </w:rPr>
        <w:t xml:space="preserve"> be a set of correspondence assertions</w:t>
      </w:r>
      <w:r w:rsidRPr="00A05DAF">
        <w:rPr>
          <w:rFonts w:ascii="Times" w:hAnsi="Times"/>
          <w:i/>
          <w:lang w:eastAsia="pt-BR"/>
        </w:rPr>
        <w:t xml:space="preserve"> </w:t>
      </w:r>
      <w:r w:rsidRPr="00A05DAF">
        <w:rPr>
          <w:rFonts w:ascii="Times" w:hAnsi="Times"/>
          <w:lang w:eastAsia="pt-BR"/>
        </w:rPr>
        <w:t xml:space="preserve">that defines a mapping between </w:t>
      </w:r>
      <w:r w:rsidRPr="00A05DAF">
        <w:rPr>
          <w:rFonts w:ascii="Times" w:hAnsi="Times"/>
          <w:b/>
          <w:i/>
        </w:rPr>
        <w:t>V</w:t>
      </w:r>
      <w:r w:rsidRPr="00A05DAF">
        <w:rPr>
          <w:rFonts w:ascii="Times" w:hAnsi="Times"/>
          <w:b/>
        </w:rPr>
        <w:t xml:space="preserve"> </w:t>
      </w:r>
      <w:r w:rsidRPr="00A05DAF">
        <w:rPr>
          <w:rFonts w:ascii="Times" w:hAnsi="Times"/>
          <w:lang w:eastAsia="pt-BR"/>
        </w:rPr>
        <w:t xml:space="preserve">and </w:t>
      </w:r>
      <w:r w:rsidRPr="00A05DAF">
        <w:rPr>
          <w:rFonts w:ascii="Times" w:hAnsi="Times"/>
          <w:b/>
          <w:i/>
        </w:rPr>
        <w:t>S</w:t>
      </w:r>
      <w:r w:rsidRPr="00187A1B">
        <w:rPr>
          <w:rFonts w:ascii="Times" w:hAnsi="Times"/>
        </w:rPr>
        <w:t>, t</w:t>
      </w:r>
      <w:r w:rsidRPr="00A05DAF">
        <w:rPr>
          <w:rFonts w:ascii="Times" w:hAnsi="Times"/>
        </w:rPr>
        <w:t xml:space="preserve">hat is, </w:t>
      </w:r>
      <w:r w:rsidRPr="00A05DAF">
        <w:rPr>
          <w:rFonts w:ascii="Times" w:hAnsi="Times"/>
          <w:b/>
          <w:i/>
        </w:rPr>
        <w:t>M</w:t>
      </w:r>
      <w:r w:rsidRPr="00A05DAF">
        <w:rPr>
          <w:rFonts w:ascii="Times" w:hAnsi="Times"/>
        </w:rPr>
        <w:t xml:space="preserve"> satisfies that the conditions stated in Definition 2.5. Assume that each class </w:t>
      </w:r>
      <w:r w:rsidRPr="00A05DAF">
        <w:rPr>
          <w:rFonts w:ascii="Times" w:hAnsi="Times"/>
          <w:i/>
        </w:rPr>
        <w:t>C</w:t>
      </w:r>
      <w:r w:rsidRPr="00A05DAF">
        <w:rPr>
          <w:rFonts w:ascii="Times" w:hAnsi="Times"/>
        </w:rPr>
        <w:t xml:space="preserve"> in </w:t>
      </w:r>
      <w:r w:rsidRPr="00A05DAF">
        <w:rPr>
          <w:rFonts w:ascii="Times" w:hAnsi="Times"/>
          <w:b/>
          <w:i/>
        </w:rPr>
        <w:t>V</w:t>
      </w:r>
      <w:r w:rsidRPr="00A05DAF">
        <w:rPr>
          <w:rFonts w:ascii="Times" w:hAnsi="Times"/>
        </w:rPr>
        <w:t xml:space="preserve"> is associated with a namespace prefix</w:t>
      </w:r>
      <w:r w:rsidRPr="00A05DAF">
        <w:rPr>
          <w:rFonts w:ascii="Times" w:hAnsi="Times"/>
          <w:i/>
          <w:iCs/>
        </w:rPr>
        <w:t>.</w:t>
      </w:r>
      <w:r w:rsidRPr="00A05DAF">
        <w:rPr>
          <w:rFonts w:ascii="Times" w:hAnsi="Times"/>
          <w:iCs/>
        </w:rPr>
        <w:t xml:space="preserve"> </w:t>
      </w:r>
    </w:p>
    <w:p w:rsidR="00E61D2A" w:rsidRDefault="00E61D2A" w:rsidP="00247CA4">
      <w:pPr>
        <w:overflowPunct/>
        <w:autoSpaceDE/>
        <w:autoSpaceDN/>
        <w:adjustRightInd/>
        <w:spacing w:line="240" w:lineRule="auto"/>
        <w:textAlignment w:val="auto"/>
        <w:rPr>
          <w:ins w:id="85" w:author="Marco Antonio Casanova" w:date="2013-04-15T18:50:00Z"/>
        </w:rPr>
      </w:pPr>
      <w:r w:rsidRPr="00FB491A">
        <w:t xml:space="preserve">Table 2 shows the transformation rules </w:t>
      </w:r>
      <w:r w:rsidRPr="00184738">
        <w:rPr>
          <w:i/>
        </w:rPr>
        <w:t>induced</w:t>
      </w:r>
      <w:r w:rsidRPr="00FB491A">
        <w:t xml:space="preserve"> by the correspondence assertions</w:t>
      </w:r>
      <w:r>
        <w:t xml:space="preserve"> in </w:t>
      </w:r>
      <w:r w:rsidRPr="002247B9">
        <w:rPr>
          <w:b/>
          <w:i/>
        </w:rPr>
        <w:t>M</w:t>
      </w:r>
      <w:r w:rsidRPr="00FB491A">
        <w:t xml:space="preserve">. </w:t>
      </w:r>
      <w:r w:rsidRPr="00A866D7">
        <w:t xml:space="preserve">For example, </w:t>
      </w:r>
      <w:r>
        <w:t>t</w:t>
      </w:r>
      <w:r w:rsidRPr="00220D29">
        <w:t xml:space="preserve">he rule on the right-hand side </w:t>
      </w:r>
      <w:r>
        <w:t xml:space="preserve">of Line 5 </w:t>
      </w:r>
      <w:r w:rsidRPr="00220D29">
        <w:t xml:space="preserve">indicates that, for each tuple </w:t>
      </w:r>
      <w:r w:rsidRPr="00220D29">
        <w:rPr>
          <w:i/>
        </w:rPr>
        <w:t>t</w:t>
      </w:r>
      <w:r w:rsidRPr="00220D29">
        <w:t xml:space="preserve"> of </w:t>
      </w:r>
      <w:r w:rsidRPr="00220D29">
        <w:rPr>
          <w:i/>
        </w:rPr>
        <w:t>R</w:t>
      </w:r>
      <w:r>
        <w:t xml:space="preserve"> such that </w:t>
      </w:r>
      <w:r w:rsidRPr="00184738">
        <w:rPr>
          <w:i/>
        </w:rPr>
        <w:t>t.A</w:t>
      </w:r>
      <w:r>
        <w:t xml:space="preserve"> is not null</w:t>
      </w:r>
      <w:ins w:id="86" w:author="Marco Antonio Casanova" w:date="2013-04-15T18:52:00Z">
        <w:r>
          <w:t>, one should</w:t>
        </w:r>
      </w:ins>
      <w:r>
        <w:t xml:space="preserve">: </w:t>
      </w:r>
    </w:p>
    <w:p w:rsidR="00E61D2A" w:rsidRPr="00E61D2A" w:rsidRDefault="00E61D2A" w:rsidP="00E61D2A">
      <w:pPr>
        <w:pStyle w:val="ListParagraph"/>
        <w:numPr>
          <w:ilvl w:val="0"/>
          <w:numId w:val="31"/>
        </w:numPr>
        <w:spacing w:line="240" w:lineRule="auto"/>
        <w:rPr>
          <w:ins w:id="87" w:author="Marco Antonio Casanova" w:date="2013-04-15T18:51:00Z"/>
          <w:rPrChange w:id="88" w:author="Marco Antonio Casanova" w:date="2013-04-15T18:53:00Z">
            <w:rPr>
              <w:ins w:id="89" w:author="Marco Antonio Casanova" w:date="2013-04-15T18:51:00Z"/>
              <w:sz w:val="20"/>
              <w:lang w:eastAsia="de-DE"/>
            </w:rPr>
          </w:rPrChange>
        </w:rPr>
        <w:pPrChange w:id="90" w:author="Marco Antonio Casanova" w:date="2013-04-15T18:53:00Z">
          <w:pPr>
            <w:pStyle w:val="ListParagraph"/>
            <w:numPr>
              <w:numId w:val="31"/>
            </w:numPr>
            <w:ind w:left="0" w:firstLine="227"/>
          </w:pPr>
        </w:pPrChange>
      </w:pPr>
      <w:ins w:id="91" w:author="Marco Antonio Casanova" w:date="2013-04-15T18:52:00Z">
        <w:r>
          <w:rPr>
            <w:sz w:val="20"/>
            <w:szCs w:val="20"/>
            <w:rPrChange w:id="92" w:author="Marco Antonio Casanova" w:date="2013-04-15T18:53:00Z">
              <w:rPr>
                <w:sz w:val="20"/>
                <w:szCs w:val="20"/>
                <w:lang w:eastAsia="de-DE"/>
              </w:rPr>
            </w:rPrChange>
          </w:rPr>
          <w:t>C</w:t>
        </w:r>
      </w:ins>
      <w:del w:id="93" w:author="Marco Antonio Casanova" w:date="2013-04-15T18:51:00Z">
        <w:r>
          <w:rPr>
            <w:sz w:val="20"/>
            <w:szCs w:val="20"/>
            <w:rPrChange w:id="94" w:author="Marco Antonio Casanova" w:date="2013-04-15T18:53:00Z">
              <w:rPr>
                <w:sz w:val="20"/>
                <w:szCs w:val="20"/>
                <w:lang w:eastAsia="de-DE"/>
              </w:rPr>
            </w:rPrChange>
          </w:rPr>
          <w:delText>(1) o</w:delText>
        </w:r>
      </w:del>
      <w:del w:id="95" w:author="Marco Antonio Casanova" w:date="2013-04-15T18:52:00Z">
        <w:r>
          <w:rPr>
            <w:sz w:val="20"/>
            <w:szCs w:val="20"/>
            <w:rPrChange w:id="96" w:author="Marco Antonio Casanova" w:date="2013-04-15T18:53:00Z">
              <w:rPr>
                <w:sz w:val="20"/>
                <w:szCs w:val="20"/>
                <w:lang w:eastAsia="de-DE"/>
              </w:rPr>
            </w:rPrChange>
          </w:rPr>
          <w:delText>ne should c</w:delText>
        </w:r>
      </w:del>
      <w:r>
        <w:rPr>
          <w:sz w:val="20"/>
          <w:szCs w:val="20"/>
          <w:rPrChange w:id="97" w:author="Marco Antonio Casanova" w:date="2013-04-15T18:53:00Z">
            <w:rPr>
              <w:sz w:val="20"/>
              <w:szCs w:val="20"/>
              <w:lang w:eastAsia="de-DE"/>
            </w:rPr>
          </w:rPrChange>
        </w:rPr>
        <w:t xml:space="preserve">ompute </w:t>
      </w:r>
      <w:del w:id="98" w:author="Marco Antonio Casanova" w:date="2013-04-15T18:52:00Z">
        <w:r>
          <w:rPr>
            <w:i/>
            <w:sz w:val="20"/>
            <w:szCs w:val="20"/>
            <w:rPrChange w:id="99" w:author="Marco Antonio Casanova" w:date="2013-04-15T18:53:00Z">
              <w:rPr>
                <w:i/>
                <w:sz w:val="20"/>
                <w:szCs w:val="20"/>
                <w:lang w:eastAsia="de-DE"/>
              </w:rPr>
            </w:rPrChange>
          </w:rPr>
          <w:delText>s</w:delText>
        </w:r>
        <w:r>
          <w:rPr>
            <w:sz w:val="20"/>
            <w:szCs w:val="20"/>
            <w:rPrChange w:id="100" w:author="Marco Antonio Casanova" w:date="2013-04-15T18:53:00Z">
              <w:rPr>
                <w:sz w:val="20"/>
                <w:szCs w:val="20"/>
                <w:lang w:eastAsia="de-DE"/>
              </w:rPr>
            </w:rPrChange>
          </w:rPr>
          <w:delText xml:space="preserve">, </w:delText>
        </w:r>
      </w:del>
      <w:r>
        <w:rPr>
          <w:sz w:val="20"/>
          <w:szCs w:val="20"/>
          <w:rPrChange w:id="101" w:author="Marco Antonio Casanova" w:date="2013-04-15T18:53:00Z">
            <w:rPr>
              <w:sz w:val="20"/>
              <w:szCs w:val="20"/>
              <w:lang w:eastAsia="de-DE"/>
            </w:rPr>
          </w:rPrChange>
        </w:rPr>
        <w:t xml:space="preserve">the URI </w:t>
      </w:r>
      <w:ins w:id="102" w:author="Marco Antonio Casanova" w:date="2013-04-15T18:52:00Z">
        <w:r>
          <w:rPr>
            <w:i/>
            <w:sz w:val="20"/>
            <w:szCs w:val="20"/>
            <w:rPrChange w:id="103" w:author="Marco Antonio Casanova" w:date="2013-04-15T18:53:00Z">
              <w:rPr>
                <w:i/>
                <w:sz w:val="20"/>
                <w:szCs w:val="20"/>
                <w:lang w:eastAsia="de-DE"/>
              </w:rPr>
            </w:rPrChange>
          </w:rPr>
          <w:t>s</w:t>
        </w:r>
        <w:r>
          <w:rPr>
            <w:sz w:val="20"/>
            <w:szCs w:val="20"/>
            <w:rPrChange w:id="104" w:author="Marco Antonio Casanova" w:date="2013-04-15T18:53:00Z">
              <w:rPr>
                <w:sz w:val="20"/>
                <w:szCs w:val="20"/>
                <w:lang w:eastAsia="de-DE"/>
              </w:rPr>
            </w:rPrChange>
          </w:rPr>
          <w:t xml:space="preserve"> </w:t>
        </w:r>
      </w:ins>
      <w:r>
        <w:rPr>
          <w:sz w:val="20"/>
          <w:szCs w:val="20"/>
          <w:rPrChange w:id="105" w:author="Marco Antonio Casanova" w:date="2013-04-15T18:53:00Z">
            <w:rPr>
              <w:sz w:val="20"/>
              <w:szCs w:val="20"/>
              <w:lang w:eastAsia="de-DE"/>
            </w:rPr>
          </w:rPrChange>
        </w:rPr>
        <w:t xml:space="preserve">of the instance of domain </w:t>
      </w:r>
      <w:r>
        <w:rPr>
          <w:i/>
          <w:sz w:val="20"/>
          <w:szCs w:val="20"/>
          <w:rPrChange w:id="106" w:author="Marco Antonio Casanova" w:date="2013-04-15T18:53:00Z">
            <w:rPr>
              <w:i/>
              <w:sz w:val="20"/>
              <w:szCs w:val="20"/>
              <w:lang w:eastAsia="de-DE"/>
            </w:rPr>
          </w:rPrChange>
        </w:rPr>
        <w:t>D</w:t>
      </w:r>
      <w:r>
        <w:rPr>
          <w:sz w:val="20"/>
          <w:szCs w:val="20"/>
          <w:rPrChange w:id="107" w:author="Marco Antonio Casanova" w:date="2013-04-15T18:53:00Z">
            <w:rPr>
              <w:sz w:val="20"/>
              <w:szCs w:val="20"/>
              <w:lang w:eastAsia="de-DE"/>
            </w:rPr>
          </w:rPrChange>
        </w:rPr>
        <w:t xml:space="preserve"> of </w:t>
      </w:r>
      <w:r>
        <w:rPr>
          <w:i/>
          <w:sz w:val="20"/>
          <w:szCs w:val="20"/>
          <w:rPrChange w:id="108" w:author="Marco Antonio Casanova" w:date="2013-04-15T18:53:00Z">
            <w:rPr>
              <w:i/>
              <w:sz w:val="20"/>
              <w:szCs w:val="20"/>
              <w:lang w:eastAsia="de-DE"/>
            </w:rPr>
          </w:rPrChange>
        </w:rPr>
        <w:t>P</w:t>
      </w:r>
      <w:r>
        <w:rPr>
          <w:sz w:val="20"/>
          <w:szCs w:val="20"/>
          <w:rPrChange w:id="109" w:author="Marco Antonio Casanova" w:date="2013-04-15T18:53:00Z">
            <w:rPr>
              <w:sz w:val="20"/>
              <w:szCs w:val="20"/>
              <w:lang w:eastAsia="de-DE"/>
            </w:rPr>
          </w:rPrChange>
        </w:rPr>
        <w:t xml:space="preserve"> that </w:t>
      </w:r>
      <w:r>
        <w:rPr>
          <w:i/>
          <w:sz w:val="20"/>
          <w:szCs w:val="20"/>
          <w:rPrChange w:id="110" w:author="Marco Antonio Casanova" w:date="2013-04-15T18:53:00Z">
            <w:rPr>
              <w:i/>
              <w:sz w:val="20"/>
              <w:szCs w:val="20"/>
              <w:lang w:eastAsia="de-DE"/>
            </w:rPr>
          </w:rPrChange>
        </w:rPr>
        <w:t>t</w:t>
      </w:r>
      <w:r>
        <w:rPr>
          <w:sz w:val="20"/>
          <w:szCs w:val="20"/>
          <w:rPrChange w:id="111" w:author="Marco Antonio Casanova" w:date="2013-04-15T18:53:00Z">
            <w:rPr>
              <w:sz w:val="20"/>
              <w:szCs w:val="20"/>
              <w:lang w:eastAsia="de-DE"/>
            </w:rPr>
          </w:rPrChange>
        </w:rPr>
        <w:t xml:space="preserve"> represents, using the class correspondence assertion </w:t>
      </w:r>
      <w:r>
        <w:rPr>
          <w:i/>
          <w:sz w:val="20"/>
          <w:szCs w:val="20"/>
          <w:lang w:val="pt-BR"/>
          <w:rPrChange w:id="112" w:author="Marco Antonio Casanova" w:date="2013-04-15T18:53:00Z">
            <w:rPr>
              <w:i/>
              <w:sz w:val="20"/>
              <w:szCs w:val="20"/>
              <w:lang w:val="pt-BR" w:eastAsia="de-DE"/>
            </w:rPr>
          </w:rPrChange>
        </w:rPr>
        <w:t>Ψ</w:t>
      </w:r>
      <w:r>
        <w:rPr>
          <w:i/>
          <w:sz w:val="20"/>
          <w:szCs w:val="20"/>
          <w:vertAlign w:val="subscript"/>
          <w:rPrChange w:id="113" w:author="Marco Antonio Casanova" w:date="2013-04-15T18:53:00Z">
            <w:rPr>
              <w:i/>
              <w:sz w:val="20"/>
              <w:szCs w:val="20"/>
              <w:vertAlign w:val="subscript"/>
              <w:lang w:eastAsia="de-DE"/>
            </w:rPr>
          </w:rPrChange>
        </w:rPr>
        <w:t>D</w:t>
      </w:r>
      <w:ins w:id="114" w:author="Marco Antonio Casanova" w:date="2013-04-15T18:46:00Z">
        <w:r>
          <w:rPr>
            <w:sz w:val="20"/>
            <w:szCs w:val="20"/>
            <w:rPrChange w:id="115" w:author="Marco Antonio Casanova" w:date="2013-04-15T18:53:00Z">
              <w:rPr>
                <w:sz w:val="20"/>
                <w:szCs w:val="20"/>
                <w:lang w:eastAsia="de-DE"/>
              </w:rPr>
            </w:rPrChange>
          </w:rPr>
          <w:t xml:space="preserve">: </w:t>
        </w:r>
        <w:r w:rsidRPr="00E61D2A">
          <w:rPr>
            <w:i/>
            <w:sz w:val="20"/>
            <w:szCs w:val="20"/>
            <w:rPrChange w:id="116" w:author="Marco Antonio Casanova" w:date="2013-04-15T18:53:00Z">
              <w:rPr>
                <w:i/>
                <w:sz w:val="18"/>
                <w:szCs w:val="20"/>
                <w:lang w:eastAsia="de-DE"/>
              </w:rPr>
            </w:rPrChange>
          </w:rPr>
          <w:t>D(s)</w:t>
        </w:r>
        <w:r w:rsidRPr="00C85F2C">
          <w:rPr>
            <w:i/>
            <w:sz w:val="20"/>
            <w:szCs w:val="20"/>
          </w:rPr>
          <w:sym w:font="Symbol" w:char="F0AC"/>
        </w:r>
        <w:r w:rsidRPr="00E61D2A">
          <w:rPr>
            <w:i/>
            <w:sz w:val="20"/>
            <w:szCs w:val="20"/>
            <w:rPrChange w:id="117" w:author="Marco Antonio Casanova" w:date="2013-04-15T18:53:00Z">
              <w:rPr>
                <w:i/>
                <w:sz w:val="18"/>
                <w:szCs w:val="20"/>
                <w:lang w:eastAsia="de-DE"/>
              </w:rPr>
            </w:rPrChange>
          </w:rPr>
          <w:t>R(t),B</w:t>
        </w:r>
        <w:r w:rsidRPr="00E61D2A">
          <w:rPr>
            <w:i/>
            <w:sz w:val="20"/>
            <w:szCs w:val="20"/>
            <w:vertAlign w:val="subscript"/>
            <w:rPrChange w:id="118" w:author="Marco Antonio Casanova" w:date="2013-04-15T18:53:00Z">
              <w:rPr>
                <w:i/>
                <w:sz w:val="18"/>
                <w:szCs w:val="20"/>
                <w:vertAlign w:val="subscript"/>
                <w:lang w:eastAsia="de-DE"/>
              </w:rPr>
            </w:rPrChange>
          </w:rPr>
          <w:t>D</w:t>
        </w:r>
        <w:r w:rsidRPr="00E61D2A">
          <w:rPr>
            <w:i/>
            <w:sz w:val="20"/>
            <w:szCs w:val="20"/>
            <w:rPrChange w:id="119" w:author="Marco Antonio Casanova" w:date="2013-04-15T18:53:00Z">
              <w:rPr>
                <w:i/>
                <w:sz w:val="18"/>
                <w:szCs w:val="20"/>
                <w:lang w:eastAsia="de-DE"/>
              </w:rPr>
            </w:rPrChange>
          </w:rPr>
          <w:t>[t,s]</w:t>
        </w:r>
      </w:ins>
      <w:del w:id="120" w:author="Marco Antonio Casanova" w:date="2013-04-15T18:46:00Z">
        <w:r>
          <w:rPr>
            <w:sz w:val="20"/>
            <w:szCs w:val="20"/>
            <w:rPrChange w:id="121" w:author="Marco Antonio Casanova" w:date="2013-04-15T18:53:00Z">
              <w:rPr>
                <w:sz w:val="20"/>
                <w:szCs w:val="20"/>
                <w:lang w:eastAsia="de-DE"/>
              </w:rPr>
            </w:rPrChange>
          </w:rPr>
          <w:delText>;</w:delText>
        </w:r>
      </w:del>
      <w:ins w:id="122" w:author="Marco Antonio Casanova" w:date="2013-04-15T18:46:00Z">
        <w:r>
          <w:rPr>
            <w:sz w:val="20"/>
            <w:szCs w:val="20"/>
            <w:rPrChange w:id="123" w:author="Marco Antonio Casanova" w:date="2013-04-15T18:53:00Z">
              <w:rPr>
                <w:sz w:val="20"/>
                <w:szCs w:val="20"/>
                <w:lang w:eastAsia="de-DE"/>
              </w:rPr>
            </w:rPrChange>
          </w:rPr>
          <w:t xml:space="preserve">, where </w:t>
        </w:r>
      </w:ins>
      <w:ins w:id="124" w:author="Marco Antonio Casanova" w:date="2013-04-15T18:47:00Z">
        <w:r>
          <w:rPr>
            <w:i/>
            <w:sz w:val="20"/>
            <w:szCs w:val="20"/>
            <w:rPrChange w:id="125" w:author="Marco Antonio Casanova" w:date="2013-04-15T18:53:00Z">
              <w:rPr>
                <w:i/>
                <w:sz w:val="20"/>
                <w:szCs w:val="20"/>
                <w:lang w:eastAsia="de-DE"/>
              </w:rPr>
            </w:rPrChange>
          </w:rPr>
          <w:t>B</w:t>
        </w:r>
        <w:r>
          <w:rPr>
            <w:i/>
            <w:sz w:val="20"/>
            <w:szCs w:val="20"/>
            <w:vertAlign w:val="subscript"/>
            <w:rPrChange w:id="126" w:author="Marco Antonio Casanova" w:date="2013-04-15T18:53:00Z">
              <w:rPr>
                <w:i/>
                <w:sz w:val="20"/>
                <w:szCs w:val="20"/>
                <w:vertAlign w:val="subscript"/>
                <w:lang w:eastAsia="de-DE"/>
              </w:rPr>
            </w:rPrChange>
          </w:rPr>
          <w:t>D</w:t>
        </w:r>
        <w:r>
          <w:rPr>
            <w:i/>
            <w:sz w:val="20"/>
            <w:szCs w:val="20"/>
            <w:rPrChange w:id="127" w:author="Marco Antonio Casanova" w:date="2013-04-15T18:53:00Z">
              <w:rPr>
                <w:i/>
                <w:sz w:val="20"/>
                <w:szCs w:val="20"/>
                <w:lang w:eastAsia="de-DE"/>
              </w:rPr>
            </w:rPrChange>
          </w:rPr>
          <w:t>[t,s]</w:t>
        </w:r>
        <w:r>
          <w:rPr>
            <w:sz w:val="20"/>
            <w:szCs w:val="20"/>
            <w:rPrChange w:id="128" w:author="Marco Antonio Casanova" w:date="2013-04-15T18:53:00Z">
              <w:rPr>
                <w:sz w:val="20"/>
                <w:szCs w:val="20"/>
                <w:lang w:eastAsia="de-DE"/>
              </w:rPr>
            </w:rPrChange>
          </w:rPr>
          <w:t xml:space="preserve"> stands for </w:t>
        </w:r>
      </w:ins>
      <w:ins w:id="129" w:author="Marco Antonio Casanova" w:date="2013-04-15T18:49:00Z">
        <w:r w:rsidRPr="00E61D2A">
          <w:rPr>
            <w:i/>
            <w:sz w:val="20"/>
            <w:szCs w:val="20"/>
            <w:rPrChange w:id="130" w:author="Marco Antonio Casanova" w:date="2013-04-15T18:53:00Z">
              <w:rPr>
                <w:sz w:val="20"/>
                <w:szCs w:val="20"/>
                <w:lang w:eastAsia="de-DE"/>
              </w:rPr>
            </w:rPrChange>
          </w:rPr>
          <w:t>“</w:t>
        </w:r>
      </w:ins>
      <w:ins w:id="131" w:author="Marco Antonio Casanova" w:date="2013-04-15T18:47:00Z">
        <w:r w:rsidRPr="00E61D2A">
          <w:rPr>
            <w:i/>
            <w:sz w:val="20"/>
            <w:szCs w:val="20"/>
            <w:rPrChange w:id="132" w:author="Marco Antonio Casanova" w:date="2013-04-15T18:53:00Z">
              <w:rPr>
                <w:i/>
                <w:sz w:val="18"/>
                <w:szCs w:val="20"/>
                <w:lang w:eastAsia="de-DE"/>
              </w:rPr>
            </w:rPrChange>
          </w:rPr>
          <w:t>HasURI[</w:t>
        </w:r>
        <w:r w:rsidRPr="00E61D2A">
          <w:rPr>
            <w:i/>
            <w:sz w:val="20"/>
            <w:szCs w:val="20"/>
            <w:lang w:val="pt-BR"/>
            <w:rPrChange w:id="133" w:author="Marco Antonio Casanova" w:date="2013-04-15T18:53:00Z">
              <w:rPr>
                <w:i/>
                <w:sz w:val="18"/>
                <w:szCs w:val="20"/>
                <w:lang w:val="pt-BR" w:eastAsia="de-DE"/>
              </w:rPr>
            </w:rPrChange>
          </w:rPr>
          <w:t>Ψ</w:t>
        </w:r>
        <w:r w:rsidRPr="00E61D2A">
          <w:rPr>
            <w:i/>
            <w:sz w:val="20"/>
            <w:szCs w:val="20"/>
            <w:rPrChange w:id="134" w:author="Marco Antonio Casanova" w:date="2013-04-15T18:53:00Z">
              <w:rPr>
                <w:i/>
                <w:sz w:val="18"/>
                <w:szCs w:val="20"/>
                <w:lang w:eastAsia="de-DE"/>
              </w:rPr>
            </w:rPrChange>
          </w:rPr>
          <w:t>](t,s)</w:t>
        </w:r>
      </w:ins>
      <w:ins w:id="135" w:author="Marco Antonio Casanova" w:date="2013-04-15T18:49:00Z">
        <w:r>
          <w:rPr>
            <w:i/>
            <w:sz w:val="20"/>
            <w:szCs w:val="20"/>
            <w:rPrChange w:id="136" w:author="Marco Antonio Casanova" w:date="2013-04-15T18:53:00Z">
              <w:rPr>
                <w:i/>
                <w:sz w:val="20"/>
                <w:szCs w:val="20"/>
                <w:lang w:eastAsia="de-DE"/>
              </w:rPr>
            </w:rPrChange>
          </w:rPr>
          <w:t>”</w:t>
        </w:r>
      </w:ins>
      <w:ins w:id="137" w:author="Marco Antonio Casanova" w:date="2013-04-15T18:47:00Z">
        <w:r>
          <w:rPr>
            <w:sz w:val="20"/>
            <w:szCs w:val="20"/>
            <w:rPrChange w:id="138" w:author="Marco Antonio Casanova" w:date="2013-04-15T18:53:00Z">
              <w:rPr>
                <w:sz w:val="20"/>
                <w:szCs w:val="20"/>
                <w:lang w:eastAsia="de-DE"/>
              </w:rPr>
            </w:rPrChange>
          </w:rPr>
          <w:t xml:space="preserve">, if the CCA for </w:t>
        </w:r>
        <w:r w:rsidRPr="00E61D2A">
          <w:rPr>
            <w:i/>
            <w:sz w:val="20"/>
            <w:szCs w:val="20"/>
            <w:rPrChange w:id="139" w:author="Marco Antonio Casanova" w:date="2013-04-15T18:53:00Z">
              <w:rPr>
                <w:sz w:val="20"/>
                <w:szCs w:val="20"/>
                <w:lang w:eastAsia="de-DE"/>
              </w:rPr>
            </w:rPrChange>
          </w:rPr>
          <w:t>D</w:t>
        </w:r>
        <w:r>
          <w:rPr>
            <w:sz w:val="20"/>
            <w:szCs w:val="20"/>
            <w:rPrChange w:id="140" w:author="Marco Antonio Casanova" w:date="2013-04-15T18:53:00Z">
              <w:rPr>
                <w:sz w:val="20"/>
                <w:szCs w:val="20"/>
                <w:lang w:eastAsia="de-DE"/>
              </w:rPr>
            </w:rPrChange>
          </w:rPr>
          <w:t xml:space="preserve"> follows </w:t>
        </w:r>
      </w:ins>
      <w:ins w:id="141" w:author="Marco Antonio Casanova" w:date="2013-04-15T18:48:00Z">
        <w:r>
          <w:rPr>
            <w:sz w:val="20"/>
            <w:szCs w:val="20"/>
            <w:rPrChange w:id="142" w:author="Marco Antonio Casanova" w:date="2013-04-15T18:53:00Z">
              <w:rPr>
                <w:sz w:val="20"/>
                <w:szCs w:val="20"/>
                <w:lang w:eastAsia="de-DE"/>
              </w:rPr>
            </w:rPrChange>
          </w:rPr>
          <w:t xml:space="preserve">Line 1 of Table 2, or </w:t>
        </w:r>
        <w:r>
          <w:rPr>
            <w:i/>
            <w:sz w:val="20"/>
            <w:szCs w:val="20"/>
            <w:rPrChange w:id="143" w:author="Marco Antonio Casanova" w:date="2013-04-15T18:53:00Z">
              <w:rPr>
                <w:i/>
                <w:sz w:val="20"/>
                <w:szCs w:val="20"/>
                <w:lang w:eastAsia="de-DE"/>
              </w:rPr>
            </w:rPrChange>
          </w:rPr>
          <w:t>B</w:t>
        </w:r>
        <w:r>
          <w:rPr>
            <w:i/>
            <w:sz w:val="20"/>
            <w:szCs w:val="20"/>
            <w:vertAlign w:val="subscript"/>
            <w:rPrChange w:id="144" w:author="Marco Antonio Casanova" w:date="2013-04-15T18:53:00Z">
              <w:rPr>
                <w:i/>
                <w:sz w:val="20"/>
                <w:szCs w:val="20"/>
                <w:vertAlign w:val="subscript"/>
                <w:lang w:eastAsia="de-DE"/>
              </w:rPr>
            </w:rPrChange>
          </w:rPr>
          <w:t>D</w:t>
        </w:r>
        <w:r>
          <w:rPr>
            <w:i/>
            <w:sz w:val="20"/>
            <w:szCs w:val="20"/>
            <w:rPrChange w:id="145" w:author="Marco Antonio Casanova" w:date="2013-04-15T18:53:00Z">
              <w:rPr>
                <w:i/>
                <w:sz w:val="20"/>
                <w:szCs w:val="20"/>
                <w:lang w:eastAsia="de-DE"/>
              </w:rPr>
            </w:rPrChange>
          </w:rPr>
          <w:t>[t,s]</w:t>
        </w:r>
        <w:r>
          <w:rPr>
            <w:sz w:val="20"/>
            <w:szCs w:val="20"/>
            <w:rPrChange w:id="146" w:author="Marco Antonio Casanova" w:date="2013-04-15T18:53:00Z">
              <w:rPr>
                <w:sz w:val="20"/>
                <w:szCs w:val="20"/>
                <w:lang w:eastAsia="de-DE"/>
              </w:rPr>
            </w:rPrChange>
          </w:rPr>
          <w:t xml:space="preserve"> stands for </w:t>
        </w:r>
      </w:ins>
      <w:ins w:id="147" w:author="Marco Antonio Casanova" w:date="2013-04-15T18:49:00Z">
        <w:r>
          <w:rPr>
            <w:i/>
            <w:sz w:val="20"/>
            <w:szCs w:val="20"/>
            <w:rPrChange w:id="148" w:author="Marco Antonio Casanova" w:date="2013-04-15T18:53:00Z">
              <w:rPr>
                <w:i/>
                <w:sz w:val="20"/>
                <w:szCs w:val="20"/>
                <w:lang w:eastAsia="de-DE"/>
              </w:rPr>
            </w:rPrChange>
          </w:rPr>
          <w:t>“</w:t>
        </w:r>
      </w:ins>
      <w:ins w:id="149" w:author="Marco Antonio Casanova" w:date="2013-04-15T18:48:00Z">
        <w:r>
          <w:rPr>
            <w:i/>
            <w:sz w:val="20"/>
            <w:szCs w:val="20"/>
            <w:rPrChange w:id="150" w:author="Marco Antonio Casanova" w:date="2013-04-15T18:53:00Z">
              <w:rPr>
                <w:i/>
                <w:sz w:val="20"/>
                <w:szCs w:val="20"/>
                <w:lang w:eastAsia="de-DE"/>
              </w:rPr>
            </w:rPrChange>
          </w:rPr>
          <w:t>HasURI[</w:t>
        </w:r>
        <w:r>
          <w:rPr>
            <w:i/>
            <w:sz w:val="20"/>
            <w:szCs w:val="20"/>
            <w:lang w:val="pt-BR"/>
            <w:rPrChange w:id="151" w:author="Marco Antonio Casanova" w:date="2013-04-15T18:53:00Z">
              <w:rPr>
                <w:i/>
                <w:sz w:val="20"/>
                <w:szCs w:val="20"/>
                <w:lang w:val="pt-BR" w:eastAsia="de-DE"/>
              </w:rPr>
            </w:rPrChange>
          </w:rPr>
          <w:t>Ψ</w:t>
        </w:r>
        <w:r>
          <w:rPr>
            <w:i/>
            <w:sz w:val="20"/>
            <w:szCs w:val="20"/>
            <w:rPrChange w:id="152" w:author="Marco Antonio Casanova" w:date="2013-04-15T18:53:00Z">
              <w:rPr>
                <w:i/>
                <w:sz w:val="20"/>
                <w:szCs w:val="20"/>
                <w:lang w:eastAsia="de-DE"/>
              </w:rPr>
            </w:rPrChange>
          </w:rPr>
          <w:t>](t,s)</w:t>
        </w:r>
      </w:ins>
      <w:ins w:id="153" w:author="Marco Antonio Casanova" w:date="2013-04-15T18:49:00Z">
        <w:r w:rsidRPr="00E61D2A">
          <w:rPr>
            <w:i/>
            <w:sz w:val="20"/>
            <w:szCs w:val="20"/>
            <w:rPrChange w:id="154" w:author="Marco Antonio Casanova" w:date="2013-04-15T18:53:00Z">
              <w:rPr>
                <w:i/>
                <w:sz w:val="18"/>
                <w:szCs w:val="20"/>
                <w:lang w:eastAsia="de-DE"/>
              </w:rPr>
            </w:rPrChange>
          </w:rPr>
          <w:t>,</w:t>
        </w:r>
        <w:r w:rsidRPr="00C85F2C">
          <w:rPr>
            <w:i/>
            <w:sz w:val="20"/>
            <w:szCs w:val="20"/>
          </w:rPr>
          <w:sym w:font="Symbol" w:char="F073"/>
        </w:r>
        <w:r w:rsidRPr="00E61D2A">
          <w:rPr>
            <w:i/>
            <w:sz w:val="20"/>
            <w:szCs w:val="20"/>
            <w:rPrChange w:id="155" w:author="Marco Antonio Casanova" w:date="2013-04-15T18:53:00Z">
              <w:rPr>
                <w:i/>
                <w:sz w:val="18"/>
                <w:szCs w:val="20"/>
                <w:lang w:eastAsia="de-DE"/>
              </w:rPr>
            </w:rPrChange>
          </w:rPr>
          <w:t>(t)</w:t>
        </w:r>
      </w:ins>
      <w:ins w:id="156" w:author="Marco Antonio Casanova" w:date="2013-04-15T18:50:00Z">
        <w:r>
          <w:rPr>
            <w:i/>
            <w:sz w:val="20"/>
            <w:szCs w:val="20"/>
            <w:rPrChange w:id="157" w:author="Marco Antonio Casanova" w:date="2013-04-15T18:53:00Z">
              <w:rPr>
                <w:i/>
                <w:sz w:val="20"/>
                <w:szCs w:val="20"/>
                <w:lang w:eastAsia="de-DE"/>
              </w:rPr>
            </w:rPrChange>
          </w:rPr>
          <w:t>”</w:t>
        </w:r>
      </w:ins>
      <w:ins w:id="158" w:author="Marco Antonio Casanova" w:date="2013-04-15T18:48:00Z">
        <w:r>
          <w:rPr>
            <w:sz w:val="20"/>
            <w:szCs w:val="20"/>
            <w:rPrChange w:id="159" w:author="Marco Antonio Casanova" w:date="2013-04-15T18:53:00Z">
              <w:rPr>
                <w:sz w:val="20"/>
                <w:szCs w:val="20"/>
                <w:lang w:eastAsia="de-DE"/>
              </w:rPr>
            </w:rPrChange>
          </w:rPr>
          <w:t xml:space="preserve">, if the CCA for </w:t>
        </w:r>
        <w:r>
          <w:rPr>
            <w:i/>
            <w:sz w:val="20"/>
            <w:szCs w:val="20"/>
            <w:rPrChange w:id="160" w:author="Marco Antonio Casanova" w:date="2013-04-15T18:53:00Z">
              <w:rPr>
                <w:i/>
                <w:sz w:val="20"/>
                <w:szCs w:val="20"/>
                <w:lang w:eastAsia="de-DE"/>
              </w:rPr>
            </w:rPrChange>
          </w:rPr>
          <w:t>D</w:t>
        </w:r>
        <w:r>
          <w:rPr>
            <w:sz w:val="20"/>
            <w:szCs w:val="20"/>
            <w:rPrChange w:id="161" w:author="Marco Antonio Casanova" w:date="2013-04-15T18:53:00Z">
              <w:rPr>
                <w:sz w:val="20"/>
                <w:szCs w:val="20"/>
                <w:lang w:eastAsia="de-DE"/>
              </w:rPr>
            </w:rPrChange>
          </w:rPr>
          <w:t xml:space="preserve"> follows Line 1;</w:t>
        </w:r>
      </w:ins>
    </w:p>
    <w:p w:rsidR="00E61D2A" w:rsidRPr="00E61D2A" w:rsidRDefault="00E61D2A" w:rsidP="00E61D2A">
      <w:pPr>
        <w:pStyle w:val="ListParagraph"/>
        <w:numPr>
          <w:ilvl w:val="0"/>
          <w:numId w:val="31"/>
        </w:numPr>
        <w:spacing w:line="240" w:lineRule="auto"/>
        <w:rPr>
          <w:ins w:id="162" w:author="Marco Antonio Casanova" w:date="2013-04-15T18:53:00Z"/>
          <w:rPrChange w:id="163" w:author="Marco Antonio Casanova" w:date="2013-04-15T18:53:00Z">
            <w:rPr>
              <w:ins w:id="164" w:author="Marco Antonio Casanova" w:date="2013-04-15T18:53:00Z"/>
              <w:sz w:val="20"/>
              <w:lang w:eastAsia="de-DE"/>
            </w:rPr>
          </w:rPrChange>
        </w:rPr>
        <w:pPrChange w:id="165" w:author="Marco Antonio Casanova" w:date="2013-04-15T18:53:00Z">
          <w:pPr>
            <w:pStyle w:val="ListParagraph"/>
            <w:numPr>
              <w:numId w:val="31"/>
            </w:numPr>
            <w:spacing w:line="240" w:lineRule="auto"/>
            <w:ind w:left="0" w:firstLine="227"/>
          </w:pPr>
        </w:pPrChange>
      </w:pPr>
      <w:del w:id="166" w:author="Marco Antonio Casanova" w:date="2013-04-15T18:46:00Z">
        <w:r>
          <w:rPr>
            <w:sz w:val="20"/>
            <w:szCs w:val="20"/>
            <w:rPrChange w:id="167" w:author="Marco Antonio Casanova" w:date="2013-04-15T18:53:00Z">
              <w:rPr>
                <w:sz w:val="20"/>
                <w:szCs w:val="20"/>
                <w:lang w:eastAsia="de-DE"/>
              </w:rPr>
            </w:rPrChange>
          </w:rPr>
          <w:delText xml:space="preserve"> </w:delText>
        </w:r>
      </w:del>
      <w:del w:id="168" w:author="Marco Antonio Casanova" w:date="2013-04-15T18:53:00Z">
        <w:r>
          <w:rPr>
            <w:sz w:val="20"/>
            <w:szCs w:val="20"/>
            <w:rPrChange w:id="169" w:author="Marco Antonio Casanova" w:date="2013-04-15T18:53:00Z">
              <w:rPr>
                <w:sz w:val="20"/>
                <w:szCs w:val="20"/>
                <w:lang w:eastAsia="de-DE"/>
              </w:rPr>
            </w:rPrChange>
          </w:rPr>
          <w:delText xml:space="preserve">(2) </w:delText>
        </w:r>
      </w:del>
      <w:ins w:id="170" w:author="Marco Antonio Casanova" w:date="2013-04-15T18:52:00Z">
        <w:r>
          <w:rPr>
            <w:sz w:val="20"/>
            <w:szCs w:val="20"/>
            <w:rPrChange w:id="171" w:author="Marco Antonio Casanova" w:date="2013-04-15T18:53:00Z">
              <w:rPr>
                <w:sz w:val="20"/>
                <w:szCs w:val="20"/>
                <w:lang w:eastAsia="de-DE"/>
              </w:rPr>
            </w:rPrChange>
          </w:rPr>
          <w:t>T</w:t>
        </w:r>
      </w:ins>
      <w:del w:id="172" w:author="Marco Antonio Casanova" w:date="2013-04-15T18:52:00Z">
        <w:r>
          <w:rPr>
            <w:sz w:val="20"/>
            <w:szCs w:val="20"/>
            <w:rPrChange w:id="173" w:author="Marco Antonio Casanova" w:date="2013-04-15T18:53:00Z">
              <w:rPr>
                <w:sz w:val="20"/>
                <w:szCs w:val="20"/>
                <w:lang w:eastAsia="de-DE"/>
              </w:rPr>
            </w:rPrChange>
          </w:rPr>
          <w:delText>t</w:delText>
        </w:r>
      </w:del>
      <w:r>
        <w:rPr>
          <w:sz w:val="20"/>
          <w:szCs w:val="20"/>
          <w:rPrChange w:id="174" w:author="Marco Antonio Casanova" w:date="2013-04-15T18:53:00Z">
            <w:rPr>
              <w:sz w:val="20"/>
              <w:szCs w:val="20"/>
              <w:lang w:eastAsia="de-DE"/>
            </w:rPr>
          </w:rPrChange>
        </w:rPr>
        <w:t xml:space="preserve">ranslate the value of </w:t>
      </w:r>
      <w:r>
        <w:rPr>
          <w:i/>
          <w:sz w:val="20"/>
          <w:szCs w:val="20"/>
          <w:rPrChange w:id="175" w:author="Marco Antonio Casanova" w:date="2013-04-15T18:53:00Z">
            <w:rPr>
              <w:i/>
              <w:sz w:val="20"/>
              <w:szCs w:val="20"/>
              <w:lang w:eastAsia="de-DE"/>
            </w:rPr>
          </w:rPrChange>
        </w:rPr>
        <w:t>A</w:t>
      </w:r>
      <w:r>
        <w:rPr>
          <w:sz w:val="20"/>
          <w:szCs w:val="20"/>
          <w:rPrChange w:id="176" w:author="Marco Antonio Casanova" w:date="2013-04-15T18:53:00Z">
            <w:rPr>
              <w:sz w:val="20"/>
              <w:szCs w:val="20"/>
              <w:lang w:eastAsia="de-DE"/>
            </w:rPr>
          </w:rPrChange>
        </w:rPr>
        <w:t xml:space="preserve"> in tuple </w:t>
      </w:r>
      <w:r>
        <w:rPr>
          <w:i/>
          <w:sz w:val="20"/>
          <w:szCs w:val="20"/>
          <w:rPrChange w:id="177" w:author="Marco Antonio Casanova" w:date="2013-04-15T18:53:00Z">
            <w:rPr>
              <w:i/>
              <w:sz w:val="20"/>
              <w:szCs w:val="20"/>
              <w:lang w:eastAsia="de-DE"/>
            </w:rPr>
          </w:rPrChange>
        </w:rPr>
        <w:t>t</w:t>
      </w:r>
      <w:r>
        <w:rPr>
          <w:sz w:val="20"/>
          <w:szCs w:val="20"/>
          <w:rPrChange w:id="178" w:author="Marco Antonio Casanova" w:date="2013-04-15T18:53:00Z">
            <w:rPr>
              <w:sz w:val="20"/>
              <w:szCs w:val="20"/>
              <w:lang w:eastAsia="de-DE"/>
            </w:rPr>
          </w:rPrChange>
        </w:rPr>
        <w:t xml:space="preserve">, generating the literal </w:t>
      </w:r>
      <w:r>
        <w:rPr>
          <w:i/>
          <w:sz w:val="20"/>
          <w:szCs w:val="20"/>
          <w:rPrChange w:id="179" w:author="Marco Antonio Casanova" w:date="2013-04-15T18:53:00Z">
            <w:rPr>
              <w:i/>
              <w:sz w:val="20"/>
              <w:szCs w:val="20"/>
              <w:lang w:eastAsia="de-DE"/>
            </w:rPr>
          </w:rPrChange>
        </w:rPr>
        <w:t>v</w:t>
      </w:r>
      <w:r>
        <w:rPr>
          <w:sz w:val="20"/>
          <w:szCs w:val="20"/>
          <w:rPrChange w:id="180" w:author="Marco Antonio Casanova" w:date="2013-04-15T18:53:00Z">
            <w:rPr>
              <w:sz w:val="20"/>
              <w:szCs w:val="20"/>
              <w:lang w:eastAsia="de-DE"/>
            </w:rPr>
          </w:rPrChange>
        </w:rPr>
        <w:t xml:space="preserve">; </w:t>
      </w:r>
    </w:p>
    <w:p w:rsidR="00E61D2A" w:rsidRPr="00E61D2A" w:rsidRDefault="00E61D2A" w:rsidP="00E61D2A">
      <w:pPr>
        <w:pStyle w:val="ListParagraph"/>
        <w:numPr>
          <w:ilvl w:val="0"/>
          <w:numId w:val="31"/>
        </w:numPr>
        <w:spacing w:line="240" w:lineRule="auto"/>
        <w:rPr>
          <w:rPrChange w:id="181" w:author="Marco Antonio Casanova" w:date="2013-04-15T18:53:00Z">
            <w:rPr>
              <w:sz w:val="20"/>
              <w:lang w:eastAsia="de-DE"/>
            </w:rPr>
          </w:rPrChange>
        </w:rPr>
        <w:pPrChange w:id="182" w:author="Marco Antonio Casanova" w:date="2013-04-15T18:53:00Z">
          <w:pPr>
            <w:pStyle w:val="ListParagraph"/>
            <w:numPr>
              <w:numId w:val="31"/>
            </w:numPr>
            <w:spacing w:line="240" w:lineRule="auto"/>
            <w:ind w:left="0" w:firstLine="227"/>
          </w:pPr>
        </w:pPrChange>
      </w:pPr>
      <w:del w:id="183" w:author="Marco Antonio Casanova" w:date="2013-04-15T18:53:00Z">
        <w:r>
          <w:rPr>
            <w:sz w:val="20"/>
            <w:szCs w:val="20"/>
            <w:rPrChange w:id="184" w:author="Marco Antonio Casanova" w:date="2013-04-15T18:53:00Z">
              <w:rPr>
                <w:sz w:val="20"/>
                <w:szCs w:val="20"/>
                <w:lang w:eastAsia="de-DE"/>
              </w:rPr>
            </w:rPrChange>
          </w:rPr>
          <w:delText xml:space="preserve">(3) associate </w:delText>
        </w:r>
      </w:del>
      <w:ins w:id="185" w:author="Marco Antonio Casanova" w:date="2013-04-15T18:53:00Z">
        <w:r>
          <w:rPr>
            <w:sz w:val="20"/>
            <w:szCs w:val="20"/>
            <w:rPrChange w:id="186" w:author="Marco Antonio Casanova" w:date="2013-04-15T18:53:00Z">
              <w:rPr>
                <w:sz w:val="20"/>
                <w:szCs w:val="20"/>
                <w:lang w:eastAsia="de-DE"/>
              </w:rPr>
            </w:rPrChange>
          </w:rPr>
          <w:t xml:space="preserve">Associate </w:t>
        </w:r>
      </w:ins>
      <w:r>
        <w:rPr>
          <w:i/>
          <w:sz w:val="20"/>
          <w:szCs w:val="20"/>
          <w:rPrChange w:id="187" w:author="Marco Antonio Casanova" w:date="2013-04-15T18:53:00Z">
            <w:rPr>
              <w:i/>
              <w:sz w:val="20"/>
              <w:szCs w:val="20"/>
              <w:lang w:eastAsia="de-DE"/>
            </w:rPr>
          </w:rPrChange>
        </w:rPr>
        <w:t>v</w:t>
      </w:r>
      <w:r>
        <w:rPr>
          <w:sz w:val="20"/>
          <w:szCs w:val="20"/>
          <w:rPrChange w:id="188" w:author="Marco Antonio Casanova" w:date="2013-04-15T18:53:00Z">
            <w:rPr>
              <w:sz w:val="20"/>
              <w:szCs w:val="20"/>
              <w:lang w:eastAsia="de-DE"/>
            </w:rPr>
          </w:rPrChange>
        </w:rPr>
        <w:t xml:space="preserve"> as the value for property </w:t>
      </w:r>
      <w:r>
        <w:rPr>
          <w:i/>
          <w:sz w:val="20"/>
          <w:szCs w:val="20"/>
          <w:rPrChange w:id="189" w:author="Marco Antonio Casanova" w:date="2013-04-15T18:53:00Z">
            <w:rPr>
              <w:i/>
              <w:sz w:val="20"/>
              <w:szCs w:val="20"/>
              <w:lang w:eastAsia="de-DE"/>
            </w:rPr>
          </w:rPrChange>
        </w:rPr>
        <w:t>P</w:t>
      </w:r>
      <w:r>
        <w:rPr>
          <w:sz w:val="20"/>
          <w:szCs w:val="20"/>
          <w:rPrChange w:id="190" w:author="Marco Antonio Casanova" w:date="2013-04-15T18:53:00Z">
            <w:rPr>
              <w:sz w:val="20"/>
              <w:szCs w:val="20"/>
              <w:lang w:eastAsia="de-DE"/>
            </w:rPr>
          </w:rPrChange>
        </w:rPr>
        <w:t xml:space="preserve"> of </w:t>
      </w:r>
      <w:r>
        <w:rPr>
          <w:i/>
          <w:sz w:val="20"/>
          <w:szCs w:val="20"/>
          <w:rPrChange w:id="191" w:author="Marco Antonio Casanova" w:date="2013-04-15T18:53:00Z">
            <w:rPr>
              <w:i/>
              <w:sz w:val="20"/>
              <w:szCs w:val="20"/>
              <w:lang w:eastAsia="de-DE"/>
            </w:rPr>
          </w:rPrChange>
        </w:rPr>
        <w:t>s</w:t>
      </w:r>
      <w:r>
        <w:rPr>
          <w:sz w:val="20"/>
          <w:szCs w:val="20"/>
          <w:rPrChange w:id="192" w:author="Marco Antonio Casanova" w:date="2013-04-15T18:53:00Z">
            <w:rPr>
              <w:sz w:val="20"/>
              <w:szCs w:val="20"/>
              <w:lang w:eastAsia="de-DE"/>
            </w:rPr>
          </w:rPrChange>
        </w:rPr>
        <w:t>.</w:t>
      </w:r>
    </w:p>
    <w:p w:rsidR="00E61D2A" w:rsidRPr="00CE0374" w:rsidRDefault="00E61D2A" w:rsidP="00534843">
      <w:pPr>
        <w:pStyle w:val="tablecaption"/>
      </w:pPr>
      <w:r>
        <w:rPr>
          <w:b/>
        </w:rPr>
        <w:t xml:space="preserve">Table </w:t>
      </w:r>
      <w:fldSimple w:instr=" SEQ &quot;Table&quot; \* MERGEFORMAT ">
        <w:r w:rsidRPr="008C3E8F">
          <w:rPr>
            <w:b/>
            <w:noProof/>
          </w:rPr>
          <w:t>1</w:t>
        </w:r>
      </w:fldSimple>
      <w:r>
        <w:rPr>
          <w:b/>
        </w:rPr>
        <w:t>.</w:t>
      </w:r>
      <w:r>
        <w:t xml:space="preserve"> </w:t>
      </w:r>
      <w:r w:rsidRPr="0018408B">
        <w:t>Built-in</w:t>
      </w:r>
      <w:r w:rsidRPr="00AD1DD4">
        <w:t xml:space="preserve"> predicates</w:t>
      </w:r>
    </w:p>
    <w:tbl>
      <w:tblPr>
        <w:tblW w:w="7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28" w:type="dxa"/>
          <w:bottom w:w="11" w:type="dxa"/>
          <w:right w:w="28" w:type="dxa"/>
        </w:tblCellMar>
        <w:tblLook w:val="00A0"/>
      </w:tblPr>
      <w:tblGrid>
        <w:gridCol w:w="2819"/>
        <w:gridCol w:w="4349"/>
      </w:tblGrid>
      <w:tr w:rsidR="00E61D2A" w:rsidRPr="00361E49" w:rsidTr="008C3E8F">
        <w:trPr>
          <w:jc w:val="center"/>
        </w:trPr>
        <w:tc>
          <w:tcPr>
            <w:tcW w:w="2819" w:type="dxa"/>
          </w:tcPr>
          <w:p w:rsidR="00E61D2A" w:rsidRPr="00FB491A" w:rsidRDefault="00E61D2A" w:rsidP="00534843">
            <w:pPr>
              <w:overflowPunct/>
              <w:autoSpaceDE/>
              <w:autoSpaceDN/>
              <w:adjustRightInd/>
              <w:spacing w:before="100" w:beforeAutospacing="1" w:after="100" w:afterAutospacing="1" w:line="240" w:lineRule="auto"/>
              <w:ind w:firstLine="0"/>
              <w:jc w:val="center"/>
              <w:textAlignment w:val="auto"/>
              <w:rPr>
                <w:b/>
                <w:sz w:val="18"/>
                <w:szCs w:val="18"/>
                <w:lang w:eastAsia="en-US"/>
              </w:rPr>
            </w:pPr>
            <w:r w:rsidRPr="00FB491A">
              <w:rPr>
                <w:b/>
                <w:sz w:val="18"/>
                <w:szCs w:val="18"/>
                <w:lang w:eastAsia="en-US"/>
              </w:rPr>
              <w:t>Built-in predicate</w:t>
            </w:r>
          </w:p>
        </w:tc>
        <w:tc>
          <w:tcPr>
            <w:tcW w:w="4349" w:type="dxa"/>
          </w:tcPr>
          <w:p w:rsidR="00E61D2A" w:rsidRPr="00FB491A" w:rsidRDefault="00E61D2A" w:rsidP="00534843">
            <w:pPr>
              <w:overflowPunct/>
              <w:autoSpaceDE/>
              <w:autoSpaceDN/>
              <w:adjustRightInd/>
              <w:spacing w:before="100" w:beforeAutospacing="1" w:after="100" w:afterAutospacing="1" w:line="240" w:lineRule="auto"/>
              <w:ind w:firstLine="0"/>
              <w:jc w:val="center"/>
              <w:textAlignment w:val="auto"/>
              <w:rPr>
                <w:b/>
                <w:sz w:val="18"/>
                <w:szCs w:val="18"/>
                <w:lang w:eastAsia="en-US"/>
              </w:rPr>
            </w:pPr>
            <w:r w:rsidRPr="00FB491A">
              <w:rPr>
                <w:b/>
                <w:sz w:val="18"/>
                <w:szCs w:val="18"/>
                <w:lang w:eastAsia="en-US"/>
              </w:rPr>
              <w:t>Intuitive definition</w:t>
            </w:r>
          </w:p>
        </w:tc>
      </w:tr>
      <w:tr w:rsidR="00E61D2A" w:rsidRPr="00361E49" w:rsidTr="008C3E8F">
        <w:trPr>
          <w:jc w:val="center"/>
        </w:trPr>
        <w:tc>
          <w:tcPr>
            <w:tcW w:w="2819" w:type="dxa"/>
          </w:tcPr>
          <w:p w:rsidR="00E61D2A" w:rsidRPr="00EE1700" w:rsidRDefault="00E61D2A" w:rsidP="00534843">
            <w:pPr>
              <w:overflowPunct/>
              <w:autoSpaceDE/>
              <w:autoSpaceDN/>
              <w:adjustRightInd/>
              <w:spacing w:before="100" w:beforeAutospacing="1" w:after="100" w:afterAutospacing="1" w:line="240" w:lineRule="auto"/>
              <w:ind w:firstLine="0"/>
              <w:jc w:val="left"/>
              <w:textAlignment w:val="auto"/>
              <w:rPr>
                <w:i/>
                <w:sz w:val="18"/>
                <w:szCs w:val="18"/>
              </w:rPr>
            </w:pPr>
            <w:r w:rsidRPr="00EE1700">
              <w:rPr>
                <w:i/>
                <w:sz w:val="18"/>
                <w:szCs w:val="18"/>
                <w:lang w:eastAsia="en-US"/>
              </w:rPr>
              <w:t>nonNull(v)</w:t>
            </w:r>
          </w:p>
        </w:tc>
        <w:tc>
          <w:tcPr>
            <w:tcW w:w="4349" w:type="dxa"/>
          </w:tcPr>
          <w:p w:rsidR="00E61D2A" w:rsidRPr="00EE1700" w:rsidRDefault="00E61D2A" w:rsidP="00534843">
            <w:pPr>
              <w:overflowPunct/>
              <w:autoSpaceDE/>
              <w:autoSpaceDN/>
              <w:adjustRightInd/>
              <w:spacing w:before="100" w:beforeAutospacing="1" w:after="100" w:afterAutospacing="1" w:line="240" w:lineRule="auto"/>
              <w:ind w:firstLine="0"/>
              <w:jc w:val="left"/>
              <w:textAlignment w:val="auto"/>
              <w:rPr>
                <w:sz w:val="18"/>
                <w:szCs w:val="18"/>
                <w:lang w:eastAsia="en-US"/>
              </w:rPr>
            </w:pPr>
            <w:r w:rsidRPr="00EE1700">
              <w:rPr>
                <w:i/>
                <w:sz w:val="18"/>
                <w:szCs w:val="18"/>
                <w:lang w:eastAsia="en-US"/>
              </w:rPr>
              <w:t>nonNull(v)</w:t>
            </w:r>
            <w:r w:rsidRPr="00EE1700">
              <w:rPr>
                <w:sz w:val="18"/>
                <w:szCs w:val="18"/>
                <w:lang w:eastAsia="en-US"/>
              </w:rPr>
              <w:t xml:space="preserve"> holds iff value </w:t>
            </w:r>
            <w:r w:rsidRPr="00EE1700">
              <w:rPr>
                <w:i/>
                <w:sz w:val="18"/>
                <w:szCs w:val="18"/>
                <w:lang w:eastAsia="en-US"/>
              </w:rPr>
              <w:t>v</w:t>
            </w:r>
            <w:r w:rsidRPr="00EE1700">
              <w:rPr>
                <w:sz w:val="18"/>
                <w:szCs w:val="18"/>
                <w:lang w:eastAsia="en-US"/>
              </w:rPr>
              <w:t xml:space="preserve"> is not null </w:t>
            </w:r>
          </w:p>
        </w:tc>
      </w:tr>
      <w:tr w:rsidR="00E61D2A" w:rsidRPr="00361E49" w:rsidTr="008C3E8F">
        <w:trPr>
          <w:jc w:val="center"/>
        </w:trPr>
        <w:tc>
          <w:tcPr>
            <w:tcW w:w="2819" w:type="dxa"/>
          </w:tcPr>
          <w:p w:rsidR="00E61D2A" w:rsidRPr="00EE1700" w:rsidRDefault="00E61D2A" w:rsidP="00534843">
            <w:pPr>
              <w:pStyle w:val="p1a"/>
              <w:jc w:val="left"/>
              <w:rPr>
                <w:i/>
                <w:lang w:val="pt-BR"/>
              </w:rPr>
            </w:pPr>
            <w:r w:rsidRPr="00EE1700">
              <w:rPr>
                <w:i/>
                <w:sz w:val="18"/>
                <w:szCs w:val="18"/>
                <w:lang w:val="pt-BR" w:eastAsia="en-US"/>
              </w:rPr>
              <w:t>RDFLiteral</w:t>
            </w:r>
            <w:r w:rsidRPr="00EE1700">
              <w:rPr>
                <w:i/>
                <w:sz w:val="18"/>
                <w:szCs w:val="18"/>
                <w:lang w:val="pt-BR"/>
              </w:rPr>
              <w:t>(u, A, R, v)</w:t>
            </w:r>
          </w:p>
        </w:tc>
        <w:tc>
          <w:tcPr>
            <w:tcW w:w="4349" w:type="dxa"/>
          </w:tcPr>
          <w:p w:rsidR="00E61D2A" w:rsidRPr="00EE1700" w:rsidRDefault="00E61D2A" w:rsidP="00534843">
            <w:pPr>
              <w:overflowPunct/>
              <w:autoSpaceDE/>
              <w:autoSpaceDN/>
              <w:adjustRightInd/>
              <w:spacing w:line="240" w:lineRule="auto"/>
              <w:ind w:firstLine="0"/>
              <w:jc w:val="left"/>
              <w:textAlignment w:val="auto"/>
              <w:rPr>
                <w:sz w:val="18"/>
                <w:szCs w:val="18"/>
              </w:rPr>
            </w:pPr>
            <w:r w:rsidRPr="00EE1700">
              <w:rPr>
                <w:sz w:val="18"/>
                <w:szCs w:val="18"/>
                <w:lang w:eastAsia="en-US"/>
              </w:rPr>
              <w:t xml:space="preserve">Given a value </w:t>
            </w:r>
            <w:r w:rsidRPr="00EE1700">
              <w:rPr>
                <w:i/>
                <w:sz w:val="18"/>
                <w:szCs w:val="18"/>
                <w:lang w:eastAsia="en-US"/>
              </w:rPr>
              <w:t>u</w:t>
            </w:r>
            <w:r w:rsidRPr="00EE1700">
              <w:rPr>
                <w:sz w:val="18"/>
                <w:szCs w:val="18"/>
                <w:lang w:eastAsia="en-US"/>
              </w:rPr>
              <w:t xml:space="preserve">, an attribute </w:t>
            </w:r>
            <w:r w:rsidRPr="00EE1700">
              <w:rPr>
                <w:i/>
                <w:sz w:val="18"/>
                <w:szCs w:val="18"/>
                <w:lang w:eastAsia="en-US"/>
              </w:rPr>
              <w:t>A</w:t>
            </w:r>
            <w:r w:rsidRPr="00EE1700">
              <w:rPr>
                <w:sz w:val="18"/>
                <w:szCs w:val="18"/>
                <w:lang w:eastAsia="en-US"/>
              </w:rPr>
              <w:t xml:space="preserve"> of </w:t>
            </w:r>
            <w:r w:rsidRPr="00EE1700">
              <w:rPr>
                <w:i/>
                <w:sz w:val="18"/>
                <w:szCs w:val="18"/>
                <w:lang w:eastAsia="en-US"/>
              </w:rPr>
              <w:t>R</w:t>
            </w:r>
            <w:r w:rsidRPr="00EE1700">
              <w:rPr>
                <w:sz w:val="18"/>
                <w:szCs w:val="18"/>
                <w:lang w:eastAsia="en-US"/>
              </w:rPr>
              <w:t xml:space="preserve">, a relation </w:t>
            </w:r>
            <w:r>
              <w:rPr>
                <w:sz w:val="18"/>
                <w:szCs w:val="18"/>
                <w:lang w:eastAsia="en-US"/>
              </w:rPr>
              <w:t>name</w:t>
            </w:r>
            <w:r w:rsidRPr="00EE1700">
              <w:rPr>
                <w:sz w:val="18"/>
                <w:szCs w:val="18"/>
                <w:lang w:eastAsia="en-US"/>
              </w:rPr>
              <w:t xml:space="preserve"> </w:t>
            </w:r>
            <w:r w:rsidRPr="00EE1700">
              <w:rPr>
                <w:i/>
                <w:sz w:val="18"/>
                <w:szCs w:val="18"/>
                <w:lang w:eastAsia="en-US"/>
              </w:rPr>
              <w:t>R</w:t>
            </w:r>
            <w:r w:rsidRPr="00EE1700">
              <w:rPr>
                <w:sz w:val="18"/>
                <w:szCs w:val="18"/>
                <w:lang w:eastAsia="en-US"/>
              </w:rPr>
              <w:t xml:space="preserve">, </w:t>
            </w:r>
            <w:r w:rsidRPr="00EE1700">
              <w:rPr>
                <w:sz w:val="18"/>
                <w:szCs w:val="18"/>
                <w:lang w:eastAsia="en-US"/>
              </w:rPr>
              <w:br/>
              <w:t xml:space="preserve">and a literal </w:t>
            </w:r>
            <w:r w:rsidRPr="00743CC0">
              <w:rPr>
                <w:i/>
                <w:sz w:val="18"/>
                <w:szCs w:val="18"/>
              </w:rPr>
              <w:t>v</w:t>
            </w:r>
            <w:r w:rsidRPr="00EE1700">
              <w:rPr>
                <w:sz w:val="18"/>
                <w:szCs w:val="18"/>
                <w:lang w:eastAsia="en-US"/>
              </w:rPr>
              <w:t>,</w:t>
            </w:r>
            <w:r w:rsidRPr="00EE1700">
              <w:rPr>
                <w:b/>
                <w:sz w:val="18"/>
                <w:szCs w:val="18"/>
                <w:lang w:eastAsia="en-US"/>
              </w:rPr>
              <w:t xml:space="preserve"> </w:t>
            </w:r>
            <w:r w:rsidRPr="00743CC0">
              <w:rPr>
                <w:i/>
                <w:sz w:val="18"/>
                <w:szCs w:val="18"/>
                <w:lang w:eastAsia="en-US"/>
              </w:rPr>
              <w:t>RDFLiteral</w:t>
            </w:r>
            <w:r w:rsidRPr="00743CC0">
              <w:rPr>
                <w:i/>
                <w:sz w:val="18"/>
                <w:szCs w:val="18"/>
              </w:rPr>
              <w:t>(u, A, R, v)</w:t>
            </w:r>
            <w:r w:rsidRPr="00EE1700">
              <w:rPr>
                <w:sz w:val="18"/>
                <w:szCs w:val="18"/>
              </w:rPr>
              <w:t xml:space="preserve"> holds iff </w:t>
            </w:r>
          </w:p>
          <w:p w:rsidR="00E61D2A" w:rsidRPr="00EE1700" w:rsidRDefault="00E61D2A" w:rsidP="00534843">
            <w:pPr>
              <w:overflowPunct/>
              <w:autoSpaceDE/>
              <w:autoSpaceDN/>
              <w:adjustRightInd/>
              <w:spacing w:line="240" w:lineRule="auto"/>
              <w:ind w:firstLine="0"/>
              <w:jc w:val="left"/>
              <w:textAlignment w:val="auto"/>
              <w:rPr>
                <w:b/>
                <w:sz w:val="18"/>
                <w:szCs w:val="18"/>
                <w:lang w:eastAsia="en-US"/>
              </w:rPr>
            </w:pPr>
            <w:r w:rsidRPr="00743CC0">
              <w:rPr>
                <w:i/>
                <w:sz w:val="18"/>
                <w:szCs w:val="18"/>
                <w:lang w:eastAsia="en-US"/>
              </w:rPr>
              <w:t>v</w:t>
            </w:r>
            <w:r w:rsidRPr="00EE1700">
              <w:rPr>
                <w:sz w:val="18"/>
                <w:szCs w:val="18"/>
                <w:lang w:eastAsia="en-US"/>
              </w:rPr>
              <w:t xml:space="preserve"> is the literal representation of </w:t>
            </w:r>
            <w:r w:rsidRPr="00743CC0">
              <w:rPr>
                <w:i/>
                <w:sz w:val="18"/>
                <w:szCs w:val="18"/>
                <w:lang w:eastAsia="en-US"/>
              </w:rPr>
              <w:t>u</w:t>
            </w:r>
            <w:r w:rsidRPr="00EE1700">
              <w:rPr>
                <w:sz w:val="18"/>
                <w:szCs w:val="18"/>
                <w:lang w:eastAsia="en-US"/>
              </w:rPr>
              <w:t xml:space="preserve">, given the type of </w:t>
            </w:r>
            <w:r w:rsidRPr="00743CC0">
              <w:rPr>
                <w:i/>
                <w:sz w:val="18"/>
                <w:szCs w:val="18"/>
                <w:lang w:eastAsia="en-US"/>
              </w:rPr>
              <w:t>A</w:t>
            </w:r>
            <w:r w:rsidRPr="00EE1700">
              <w:rPr>
                <w:sz w:val="18"/>
                <w:szCs w:val="18"/>
                <w:lang w:eastAsia="en-US"/>
              </w:rPr>
              <w:t xml:space="preserve"> in </w:t>
            </w:r>
            <w:r w:rsidRPr="00743CC0">
              <w:rPr>
                <w:i/>
                <w:sz w:val="18"/>
                <w:szCs w:val="18"/>
                <w:lang w:eastAsia="en-US"/>
              </w:rPr>
              <w:t>R</w:t>
            </w:r>
          </w:p>
        </w:tc>
      </w:tr>
      <w:tr w:rsidR="00E61D2A" w:rsidRPr="00361E49" w:rsidTr="008C3E8F">
        <w:trPr>
          <w:jc w:val="center"/>
        </w:trPr>
        <w:tc>
          <w:tcPr>
            <w:tcW w:w="2819" w:type="dxa"/>
          </w:tcPr>
          <w:p w:rsidR="00E61D2A" w:rsidRPr="00EE1700" w:rsidRDefault="00E61D2A" w:rsidP="00534843">
            <w:pPr>
              <w:pStyle w:val="p1a"/>
              <w:jc w:val="left"/>
              <w:rPr>
                <w:i/>
                <w:sz w:val="18"/>
                <w:szCs w:val="18"/>
              </w:rPr>
            </w:pPr>
            <w:r w:rsidRPr="00EE1700">
              <w:rPr>
                <w:i/>
                <w:sz w:val="18"/>
                <w:szCs w:val="18"/>
              </w:rPr>
              <w:t>HasReferencedTuples[</w:t>
            </w:r>
            <w:r w:rsidRPr="00EE1700">
              <w:rPr>
                <w:i/>
                <w:sz w:val="18"/>
                <w:szCs w:val="18"/>
                <w:lang w:val="pt-BR"/>
              </w:rPr>
              <w:sym w:font="Symbol" w:char="F06A"/>
            </w:r>
            <w:r w:rsidRPr="00EE1700">
              <w:rPr>
                <w:i/>
                <w:sz w:val="18"/>
                <w:szCs w:val="18"/>
              </w:rPr>
              <w:t>](t,</w:t>
            </w:r>
            <w:r>
              <w:rPr>
                <w:i/>
                <w:sz w:val="18"/>
                <w:szCs w:val="18"/>
              </w:rPr>
              <w:t>u</w:t>
            </w:r>
            <w:r w:rsidRPr="00EE1700">
              <w:rPr>
                <w:i/>
                <w:sz w:val="18"/>
                <w:szCs w:val="18"/>
              </w:rPr>
              <w:t xml:space="preserve">)  </w:t>
            </w:r>
          </w:p>
          <w:p w:rsidR="00E61D2A" w:rsidRPr="00EE1700" w:rsidRDefault="00E61D2A" w:rsidP="00534843">
            <w:pPr>
              <w:pStyle w:val="p1a"/>
              <w:jc w:val="left"/>
              <w:rPr>
                <w:sz w:val="18"/>
                <w:szCs w:val="18"/>
              </w:rPr>
            </w:pPr>
            <w:r w:rsidRPr="00EE1700">
              <w:rPr>
                <w:sz w:val="18"/>
                <w:szCs w:val="18"/>
              </w:rPr>
              <w:t xml:space="preserve">where </w:t>
            </w:r>
            <w:r w:rsidRPr="00EE1700">
              <w:rPr>
                <w:i/>
                <w:sz w:val="18"/>
                <w:szCs w:val="18"/>
                <w:lang w:val="pt-BR"/>
              </w:rPr>
              <w:sym w:font="Symbol" w:char="F06A"/>
            </w:r>
            <w:r w:rsidRPr="00EE1700">
              <w:rPr>
                <w:sz w:val="18"/>
                <w:szCs w:val="18"/>
              </w:rPr>
              <w:t xml:space="preserve"> is a path from </w:t>
            </w:r>
            <w:r w:rsidRPr="00EE1700">
              <w:rPr>
                <w:i/>
                <w:sz w:val="18"/>
                <w:szCs w:val="18"/>
              </w:rPr>
              <w:t>R</w:t>
            </w:r>
            <w:r w:rsidRPr="00EE1700">
              <w:rPr>
                <w:sz w:val="18"/>
                <w:szCs w:val="18"/>
              </w:rPr>
              <w:t xml:space="preserve"> to </w:t>
            </w:r>
            <w:r>
              <w:rPr>
                <w:i/>
                <w:sz w:val="18"/>
                <w:szCs w:val="18"/>
              </w:rPr>
              <w:t>T</w:t>
            </w:r>
          </w:p>
        </w:tc>
        <w:tc>
          <w:tcPr>
            <w:tcW w:w="4349" w:type="dxa"/>
          </w:tcPr>
          <w:p w:rsidR="00E61D2A" w:rsidRPr="00EE1700" w:rsidRDefault="00E61D2A" w:rsidP="00534843">
            <w:pPr>
              <w:pStyle w:val="p1a"/>
              <w:jc w:val="left"/>
              <w:rPr>
                <w:sz w:val="18"/>
                <w:szCs w:val="18"/>
              </w:rPr>
            </w:pPr>
            <w:r w:rsidRPr="00EE1700">
              <w:rPr>
                <w:sz w:val="18"/>
                <w:szCs w:val="18"/>
              </w:rPr>
              <w:t xml:space="preserve">Given a tuple </w:t>
            </w:r>
            <w:r w:rsidRPr="00743CC0">
              <w:rPr>
                <w:i/>
                <w:sz w:val="18"/>
                <w:szCs w:val="18"/>
              </w:rPr>
              <w:t>t</w:t>
            </w:r>
            <w:r w:rsidRPr="00EE1700">
              <w:rPr>
                <w:sz w:val="18"/>
                <w:szCs w:val="18"/>
              </w:rPr>
              <w:t xml:space="preserve"> of </w:t>
            </w:r>
            <w:r w:rsidRPr="00743CC0">
              <w:rPr>
                <w:i/>
                <w:sz w:val="18"/>
                <w:szCs w:val="18"/>
              </w:rPr>
              <w:t>R</w:t>
            </w:r>
            <w:r w:rsidRPr="00EE1700">
              <w:rPr>
                <w:sz w:val="18"/>
                <w:szCs w:val="18"/>
              </w:rPr>
              <w:t xml:space="preserve"> and tuple</w:t>
            </w:r>
            <w:r w:rsidRPr="00743CC0">
              <w:rPr>
                <w:i/>
                <w:sz w:val="18"/>
                <w:szCs w:val="18"/>
              </w:rPr>
              <w:t xml:space="preserve"> </w:t>
            </w:r>
            <w:r>
              <w:rPr>
                <w:i/>
                <w:sz w:val="18"/>
                <w:szCs w:val="18"/>
              </w:rPr>
              <w:t>u</w:t>
            </w:r>
            <w:r w:rsidRPr="00EE1700">
              <w:rPr>
                <w:sz w:val="18"/>
                <w:szCs w:val="18"/>
              </w:rPr>
              <w:t xml:space="preserve"> of </w:t>
            </w:r>
            <w:r>
              <w:rPr>
                <w:i/>
                <w:sz w:val="18"/>
                <w:szCs w:val="18"/>
              </w:rPr>
              <w:t>T</w:t>
            </w:r>
            <w:r w:rsidRPr="00EE1700">
              <w:rPr>
                <w:sz w:val="18"/>
                <w:szCs w:val="18"/>
              </w:rPr>
              <w:t xml:space="preserve">, </w:t>
            </w:r>
          </w:p>
          <w:p w:rsidR="00E61D2A" w:rsidRPr="00EE1700" w:rsidRDefault="00E61D2A" w:rsidP="00534843">
            <w:pPr>
              <w:pStyle w:val="p1a"/>
              <w:jc w:val="left"/>
              <w:rPr>
                <w:sz w:val="18"/>
                <w:szCs w:val="18"/>
              </w:rPr>
            </w:pPr>
            <w:r w:rsidRPr="00743CC0">
              <w:rPr>
                <w:i/>
                <w:sz w:val="18"/>
                <w:szCs w:val="18"/>
              </w:rPr>
              <w:t>HasReferencedTuples[</w:t>
            </w:r>
            <w:r w:rsidRPr="00743CC0">
              <w:rPr>
                <w:i/>
                <w:sz w:val="18"/>
                <w:szCs w:val="18"/>
                <w:lang w:val="pt-BR"/>
              </w:rPr>
              <w:sym w:font="Symbol" w:char="F06A"/>
            </w:r>
            <w:r w:rsidRPr="00743CC0">
              <w:rPr>
                <w:i/>
                <w:sz w:val="18"/>
                <w:szCs w:val="18"/>
              </w:rPr>
              <w:t>](t,</w:t>
            </w:r>
            <w:r>
              <w:rPr>
                <w:i/>
                <w:sz w:val="18"/>
                <w:szCs w:val="18"/>
              </w:rPr>
              <w:t>u</w:t>
            </w:r>
            <w:r w:rsidRPr="00743CC0">
              <w:rPr>
                <w:i/>
                <w:sz w:val="18"/>
                <w:szCs w:val="18"/>
              </w:rPr>
              <w:t>)</w:t>
            </w:r>
            <w:r w:rsidRPr="00EE1700">
              <w:rPr>
                <w:sz w:val="18"/>
                <w:szCs w:val="18"/>
              </w:rPr>
              <w:t xml:space="preserve"> holds iff</w:t>
            </w:r>
          </w:p>
          <w:p w:rsidR="00E61D2A" w:rsidRPr="00EE1700" w:rsidRDefault="00E61D2A" w:rsidP="00534843">
            <w:pPr>
              <w:pStyle w:val="p1a"/>
              <w:jc w:val="left"/>
              <w:rPr>
                <w:sz w:val="18"/>
                <w:szCs w:val="18"/>
              </w:rPr>
            </w:pPr>
            <w:r>
              <w:rPr>
                <w:i/>
                <w:sz w:val="18"/>
                <w:szCs w:val="18"/>
              </w:rPr>
              <w:t>u</w:t>
            </w:r>
            <w:r w:rsidRPr="00EE1700">
              <w:rPr>
                <w:sz w:val="18"/>
                <w:szCs w:val="18"/>
              </w:rPr>
              <w:t xml:space="preserve"> is referenced by </w:t>
            </w:r>
            <w:r w:rsidRPr="00743CC0">
              <w:rPr>
                <w:i/>
                <w:sz w:val="18"/>
                <w:szCs w:val="18"/>
              </w:rPr>
              <w:t>t</w:t>
            </w:r>
            <w:r w:rsidRPr="00EE1700">
              <w:rPr>
                <w:sz w:val="18"/>
                <w:szCs w:val="18"/>
              </w:rPr>
              <w:t xml:space="preserve"> through path </w:t>
            </w:r>
            <w:r w:rsidRPr="00743CC0">
              <w:rPr>
                <w:i/>
                <w:sz w:val="18"/>
                <w:szCs w:val="18"/>
              </w:rPr>
              <w:sym w:font="Symbol" w:char="F06A"/>
            </w:r>
          </w:p>
        </w:tc>
      </w:tr>
      <w:tr w:rsidR="00E61D2A" w:rsidRPr="00361E49" w:rsidTr="008C3E8F">
        <w:trPr>
          <w:jc w:val="center"/>
        </w:trPr>
        <w:tc>
          <w:tcPr>
            <w:tcW w:w="2819" w:type="dxa"/>
          </w:tcPr>
          <w:p w:rsidR="00E61D2A" w:rsidRPr="00EE1700" w:rsidRDefault="00E61D2A" w:rsidP="00534843">
            <w:pPr>
              <w:pStyle w:val="p1a"/>
              <w:jc w:val="left"/>
              <w:rPr>
                <w:i/>
                <w:sz w:val="18"/>
                <w:szCs w:val="18"/>
              </w:rPr>
            </w:pPr>
            <w:r w:rsidRPr="00EE1700">
              <w:rPr>
                <w:i/>
                <w:sz w:val="18"/>
                <w:szCs w:val="18"/>
              </w:rPr>
              <w:t>HasURI[Ψ](</w:t>
            </w:r>
            <w:r w:rsidRPr="00EE1700">
              <w:rPr>
                <w:bCs/>
                <w:i/>
                <w:sz w:val="18"/>
                <w:szCs w:val="18"/>
              </w:rPr>
              <w:t>t</w:t>
            </w:r>
            <w:r w:rsidRPr="00EE1700">
              <w:rPr>
                <w:i/>
                <w:sz w:val="18"/>
                <w:szCs w:val="18"/>
              </w:rPr>
              <w:t>,</w:t>
            </w:r>
            <w:r>
              <w:rPr>
                <w:i/>
                <w:sz w:val="18"/>
                <w:szCs w:val="18"/>
              </w:rPr>
              <w:t>s</w:t>
            </w:r>
            <w:r w:rsidRPr="00EE1700">
              <w:rPr>
                <w:i/>
                <w:sz w:val="18"/>
                <w:szCs w:val="18"/>
              </w:rPr>
              <w:t>)</w:t>
            </w:r>
          </w:p>
          <w:p w:rsidR="00E61D2A" w:rsidRPr="00EE1700" w:rsidRDefault="00E61D2A" w:rsidP="00534843">
            <w:pPr>
              <w:pStyle w:val="p1a"/>
              <w:jc w:val="left"/>
              <w:rPr>
                <w:sz w:val="18"/>
                <w:szCs w:val="18"/>
              </w:rPr>
            </w:pPr>
            <w:r w:rsidRPr="00EE1700">
              <w:rPr>
                <w:sz w:val="18"/>
                <w:szCs w:val="18"/>
              </w:rPr>
              <w:t xml:space="preserve">where </w:t>
            </w:r>
            <w:r w:rsidRPr="00EE1700">
              <w:rPr>
                <w:i/>
                <w:sz w:val="18"/>
                <w:szCs w:val="18"/>
              </w:rPr>
              <w:t>Ψ</w:t>
            </w:r>
            <w:r w:rsidRPr="00EE1700">
              <w:rPr>
                <w:sz w:val="18"/>
                <w:szCs w:val="18"/>
              </w:rPr>
              <w:t xml:space="preserve"> is a CCA for a class </w:t>
            </w:r>
            <w:r w:rsidRPr="00EE1700">
              <w:rPr>
                <w:i/>
                <w:sz w:val="18"/>
                <w:szCs w:val="18"/>
              </w:rPr>
              <w:t>C</w:t>
            </w:r>
            <w:r w:rsidRPr="00EE1700">
              <w:rPr>
                <w:sz w:val="18"/>
                <w:szCs w:val="18"/>
              </w:rPr>
              <w:t xml:space="preserve"> of </w:t>
            </w:r>
            <w:r w:rsidRPr="00EE1700">
              <w:rPr>
                <w:b/>
                <w:i/>
                <w:sz w:val="18"/>
                <w:szCs w:val="18"/>
              </w:rPr>
              <w:t>V</w:t>
            </w:r>
            <w:r w:rsidRPr="00EE1700">
              <w:rPr>
                <w:sz w:val="18"/>
                <w:szCs w:val="18"/>
              </w:rPr>
              <w:t xml:space="preserve">, using attributes </w:t>
            </w:r>
            <w:r w:rsidRPr="00EE1700">
              <w:rPr>
                <w:i/>
                <w:sz w:val="18"/>
                <w:szCs w:val="18"/>
              </w:rPr>
              <w:t>A</w:t>
            </w:r>
            <w:r w:rsidRPr="00EE1700">
              <w:rPr>
                <w:i/>
                <w:sz w:val="18"/>
                <w:szCs w:val="18"/>
                <w:vertAlign w:val="subscript"/>
              </w:rPr>
              <w:t>1</w:t>
            </w:r>
            <w:r w:rsidRPr="00EE1700">
              <w:rPr>
                <w:i/>
                <w:sz w:val="18"/>
                <w:szCs w:val="18"/>
              </w:rPr>
              <w:t>,...,A</w:t>
            </w:r>
            <w:r w:rsidRPr="00EE1700">
              <w:rPr>
                <w:i/>
                <w:sz w:val="18"/>
                <w:szCs w:val="18"/>
                <w:vertAlign w:val="subscript"/>
              </w:rPr>
              <w:t>n</w:t>
            </w:r>
            <w:r w:rsidRPr="00EE1700">
              <w:rPr>
                <w:sz w:val="18"/>
                <w:szCs w:val="18"/>
              </w:rPr>
              <w:t xml:space="preserve"> of </w:t>
            </w:r>
            <w:r w:rsidRPr="00EE1700">
              <w:rPr>
                <w:i/>
                <w:sz w:val="18"/>
                <w:szCs w:val="18"/>
              </w:rPr>
              <w:t>R</w:t>
            </w:r>
            <w:r w:rsidRPr="00EE1700">
              <w:rPr>
                <w:sz w:val="18"/>
                <w:szCs w:val="18"/>
              </w:rPr>
              <w:t xml:space="preserve"> </w:t>
            </w:r>
          </w:p>
        </w:tc>
        <w:tc>
          <w:tcPr>
            <w:tcW w:w="4349" w:type="dxa"/>
          </w:tcPr>
          <w:p w:rsidR="00E61D2A" w:rsidRPr="00EE1700" w:rsidRDefault="00E61D2A" w:rsidP="00534843">
            <w:pPr>
              <w:pStyle w:val="p1a"/>
              <w:jc w:val="left"/>
              <w:rPr>
                <w:sz w:val="18"/>
                <w:szCs w:val="18"/>
              </w:rPr>
            </w:pPr>
            <w:r w:rsidRPr="00EE1700">
              <w:rPr>
                <w:sz w:val="18"/>
                <w:szCs w:val="18"/>
              </w:rPr>
              <w:t xml:space="preserve">Given a tuple </w:t>
            </w:r>
            <w:r w:rsidRPr="00743CC0">
              <w:rPr>
                <w:i/>
                <w:sz w:val="18"/>
                <w:szCs w:val="18"/>
              </w:rPr>
              <w:t>t</w:t>
            </w:r>
            <w:r w:rsidRPr="00EE1700">
              <w:rPr>
                <w:sz w:val="18"/>
                <w:szCs w:val="18"/>
              </w:rPr>
              <w:t xml:space="preserve"> of </w:t>
            </w:r>
            <w:r w:rsidRPr="00743CC0">
              <w:rPr>
                <w:i/>
                <w:sz w:val="18"/>
                <w:szCs w:val="18"/>
              </w:rPr>
              <w:t>R</w:t>
            </w:r>
            <w:r w:rsidRPr="00EE1700">
              <w:rPr>
                <w:sz w:val="18"/>
                <w:szCs w:val="18"/>
              </w:rPr>
              <w:t xml:space="preserve">, </w:t>
            </w:r>
            <w:r w:rsidRPr="00743CC0">
              <w:rPr>
                <w:i/>
                <w:sz w:val="18"/>
                <w:szCs w:val="18"/>
              </w:rPr>
              <w:t>HasURI[Ψ](</w:t>
            </w:r>
            <w:r w:rsidRPr="00743CC0">
              <w:rPr>
                <w:bCs/>
                <w:i/>
                <w:sz w:val="18"/>
                <w:szCs w:val="18"/>
              </w:rPr>
              <w:t>t</w:t>
            </w:r>
            <w:r w:rsidRPr="00743CC0">
              <w:rPr>
                <w:i/>
                <w:sz w:val="18"/>
                <w:szCs w:val="18"/>
              </w:rPr>
              <w:t>,</w:t>
            </w:r>
            <w:r>
              <w:rPr>
                <w:i/>
                <w:sz w:val="18"/>
                <w:szCs w:val="18"/>
              </w:rPr>
              <w:t>s</w:t>
            </w:r>
            <w:r w:rsidRPr="00743CC0">
              <w:rPr>
                <w:i/>
                <w:sz w:val="18"/>
                <w:szCs w:val="18"/>
              </w:rPr>
              <w:t>)</w:t>
            </w:r>
            <w:r w:rsidRPr="00EE1700">
              <w:rPr>
                <w:sz w:val="18"/>
                <w:szCs w:val="18"/>
              </w:rPr>
              <w:t xml:space="preserve"> holds iff </w:t>
            </w:r>
          </w:p>
          <w:p w:rsidR="00E61D2A" w:rsidRPr="00EE1700" w:rsidRDefault="00E61D2A" w:rsidP="00534843">
            <w:pPr>
              <w:pStyle w:val="p1a"/>
              <w:jc w:val="left"/>
              <w:rPr>
                <w:sz w:val="18"/>
                <w:szCs w:val="18"/>
              </w:rPr>
            </w:pPr>
            <w:r>
              <w:rPr>
                <w:i/>
                <w:sz w:val="18"/>
                <w:szCs w:val="18"/>
              </w:rPr>
              <w:t>s</w:t>
            </w:r>
            <w:r w:rsidRPr="00743CC0">
              <w:rPr>
                <w:i/>
                <w:sz w:val="18"/>
                <w:szCs w:val="18"/>
              </w:rPr>
              <w:t xml:space="preserve"> </w:t>
            </w:r>
            <w:r w:rsidRPr="00EE1700">
              <w:rPr>
                <w:sz w:val="18"/>
                <w:szCs w:val="18"/>
              </w:rPr>
              <w:t xml:space="preserve">is the URI obtained by concatenating the namespace prefix for </w:t>
            </w:r>
            <w:r w:rsidRPr="00743CC0">
              <w:rPr>
                <w:i/>
                <w:sz w:val="18"/>
                <w:szCs w:val="18"/>
              </w:rPr>
              <w:t>C</w:t>
            </w:r>
            <w:r w:rsidRPr="00EE1700">
              <w:rPr>
                <w:sz w:val="18"/>
                <w:szCs w:val="18"/>
              </w:rPr>
              <w:t xml:space="preserve"> and the values of </w:t>
            </w:r>
            <w:r w:rsidRPr="00743CC0">
              <w:rPr>
                <w:i/>
                <w:sz w:val="18"/>
                <w:szCs w:val="18"/>
              </w:rPr>
              <w:t>t.A</w:t>
            </w:r>
            <w:r w:rsidRPr="00743CC0">
              <w:rPr>
                <w:i/>
                <w:sz w:val="18"/>
                <w:szCs w:val="18"/>
                <w:vertAlign w:val="subscript"/>
              </w:rPr>
              <w:t>1</w:t>
            </w:r>
            <w:r w:rsidRPr="00743CC0">
              <w:rPr>
                <w:i/>
                <w:sz w:val="18"/>
                <w:szCs w:val="18"/>
              </w:rPr>
              <w:t>,...,t.A</w:t>
            </w:r>
            <w:r w:rsidRPr="00743CC0">
              <w:rPr>
                <w:i/>
                <w:sz w:val="18"/>
                <w:szCs w:val="18"/>
                <w:vertAlign w:val="subscript"/>
              </w:rPr>
              <w:t>n</w:t>
            </w:r>
          </w:p>
        </w:tc>
      </w:tr>
      <w:tr w:rsidR="00E61D2A" w:rsidRPr="00361E49" w:rsidTr="008C3E8F">
        <w:trPr>
          <w:jc w:val="center"/>
        </w:trPr>
        <w:tc>
          <w:tcPr>
            <w:tcW w:w="2819" w:type="dxa"/>
          </w:tcPr>
          <w:p w:rsidR="00E61D2A" w:rsidRPr="00EE1700" w:rsidRDefault="00E61D2A" w:rsidP="00534843">
            <w:pPr>
              <w:pStyle w:val="p1a"/>
              <w:jc w:val="left"/>
              <w:rPr>
                <w:i/>
                <w:sz w:val="18"/>
                <w:szCs w:val="18"/>
                <w:lang w:val="pt-BR"/>
              </w:rPr>
            </w:pPr>
            <w:r w:rsidRPr="00EE1700">
              <w:rPr>
                <w:i/>
                <w:sz w:val="18"/>
                <w:szCs w:val="18"/>
                <w:lang w:val="pt-BR"/>
              </w:rPr>
              <w:t>concat([v</w:t>
            </w:r>
            <w:r w:rsidRPr="00EE1700">
              <w:rPr>
                <w:i/>
                <w:sz w:val="18"/>
                <w:szCs w:val="18"/>
                <w:vertAlign w:val="subscript"/>
                <w:lang w:val="pt-BR"/>
              </w:rPr>
              <w:t>1</w:t>
            </w:r>
            <w:r w:rsidRPr="00EE1700">
              <w:rPr>
                <w:i/>
                <w:sz w:val="18"/>
                <w:szCs w:val="18"/>
                <w:lang w:val="pt-BR"/>
              </w:rPr>
              <w:t>,.., v</w:t>
            </w:r>
            <w:r w:rsidRPr="00EE1700">
              <w:rPr>
                <w:i/>
                <w:sz w:val="18"/>
                <w:szCs w:val="18"/>
                <w:vertAlign w:val="subscript"/>
                <w:lang w:val="pt-BR"/>
              </w:rPr>
              <w:t>n</w:t>
            </w:r>
            <w:r w:rsidRPr="00EE1700">
              <w:rPr>
                <w:i/>
                <w:sz w:val="18"/>
                <w:szCs w:val="18"/>
                <w:lang w:val="pt-BR"/>
              </w:rPr>
              <w:t>],</w:t>
            </w:r>
            <w:r>
              <w:rPr>
                <w:i/>
                <w:sz w:val="18"/>
                <w:szCs w:val="18"/>
                <w:lang w:val="pt-BR"/>
              </w:rPr>
              <w:t>v</w:t>
            </w:r>
            <w:r w:rsidRPr="00EE1700">
              <w:rPr>
                <w:i/>
                <w:sz w:val="18"/>
                <w:szCs w:val="18"/>
                <w:lang w:val="pt-BR"/>
              </w:rPr>
              <w:t>)</w:t>
            </w:r>
          </w:p>
          <w:p w:rsidR="00E61D2A" w:rsidRPr="00EE1700" w:rsidRDefault="00E61D2A" w:rsidP="00534843">
            <w:pPr>
              <w:pStyle w:val="p1a"/>
              <w:jc w:val="left"/>
              <w:rPr>
                <w:b/>
                <w:sz w:val="18"/>
                <w:szCs w:val="18"/>
              </w:rPr>
            </w:pPr>
          </w:p>
        </w:tc>
        <w:tc>
          <w:tcPr>
            <w:tcW w:w="4349" w:type="dxa"/>
          </w:tcPr>
          <w:p w:rsidR="00E61D2A" w:rsidRPr="00EE1700" w:rsidRDefault="00E61D2A" w:rsidP="00534843">
            <w:pPr>
              <w:pStyle w:val="p1a"/>
              <w:jc w:val="left"/>
              <w:rPr>
                <w:sz w:val="18"/>
                <w:szCs w:val="18"/>
              </w:rPr>
            </w:pPr>
            <w:r w:rsidRPr="00EE1700">
              <w:rPr>
                <w:sz w:val="18"/>
                <w:szCs w:val="18"/>
              </w:rPr>
              <w:t xml:space="preserve">Given a list </w:t>
            </w:r>
            <w:r w:rsidRPr="00743CC0">
              <w:rPr>
                <w:i/>
                <w:sz w:val="18"/>
                <w:szCs w:val="18"/>
              </w:rPr>
              <w:t>[v</w:t>
            </w:r>
            <w:r w:rsidRPr="00743CC0">
              <w:rPr>
                <w:i/>
                <w:sz w:val="18"/>
                <w:szCs w:val="18"/>
                <w:vertAlign w:val="subscript"/>
              </w:rPr>
              <w:t>1</w:t>
            </w:r>
            <w:r w:rsidRPr="00743CC0">
              <w:rPr>
                <w:i/>
                <w:sz w:val="18"/>
                <w:szCs w:val="18"/>
              </w:rPr>
              <w:t>,.., v</w:t>
            </w:r>
            <w:r w:rsidRPr="00743CC0">
              <w:rPr>
                <w:i/>
                <w:sz w:val="18"/>
                <w:szCs w:val="18"/>
                <w:vertAlign w:val="subscript"/>
              </w:rPr>
              <w:t>n</w:t>
            </w:r>
            <w:r w:rsidRPr="00743CC0">
              <w:rPr>
                <w:i/>
                <w:sz w:val="18"/>
                <w:szCs w:val="18"/>
              </w:rPr>
              <w:t>]</w:t>
            </w:r>
            <w:r w:rsidRPr="00EE1700">
              <w:rPr>
                <w:sz w:val="18"/>
                <w:szCs w:val="18"/>
              </w:rPr>
              <w:t xml:space="preserve"> of string values, </w:t>
            </w:r>
          </w:p>
          <w:p w:rsidR="00E61D2A" w:rsidRPr="00EE1700" w:rsidRDefault="00E61D2A" w:rsidP="00534843">
            <w:pPr>
              <w:pStyle w:val="p1a"/>
              <w:jc w:val="left"/>
              <w:rPr>
                <w:sz w:val="18"/>
                <w:szCs w:val="18"/>
              </w:rPr>
            </w:pPr>
            <w:r w:rsidRPr="00743CC0">
              <w:rPr>
                <w:i/>
                <w:sz w:val="18"/>
                <w:szCs w:val="18"/>
              </w:rPr>
              <w:t>concat([v</w:t>
            </w:r>
            <w:r w:rsidRPr="00743CC0">
              <w:rPr>
                <w:i/>
                <w:sz w:val="18"/>
                <w:szCs w:val="18"/>
                <w:vertAlign w:val="subscript"/>
              </w:rPr>
              <w:t>1</w:t>
            </w:r>
            <w:r w:rsidRPr="00743CC0">
              <w:rPr>
                <w:i/>
                <w:sz w:val="18"/>
                <w:szCs w:val="18"/>
              </w:rPr>
              <w:t>,.., v</w:t>
            </w:r>
            <w:r w:rsidRPr="00743CC0">
              <w:rPr>
                <w:i/>
                <w:sz w:val="18"/>
                <w:szCs w:val="18"/>
                <w:vertAlign w:val="subscript"/>
              </w:rPr>
              <w:t>n</w:t>
            </w:r>
            <w:r w:rsidRPr="00743CC0">
              <w:rPr>
                <w:i/>
                <w:sz w:val="18"/>
                <w:szCs w:val="18"/>
              </w:rPr>
              <w:t>],</w:t>
            </w:r>
            <w:r>
              <w:rPr>
                <w:i/>
                <w:sz w:val="18"/>
                <w:szCs w:val="18"/>
              </w:rPr>
              <w:t>v</w:t>
            </w:r>
            <w:r w:rsidRPr="00743CC0">
              <w:rPr>
                <w:i/>
                <w:sz w:val="18"/>
                <w:szCs w:val="18"/>
              </w:rPr>
              <w:t>)</w:t>
            </w:r>
            <w:r w:rsidRPr="00EE1700">
              <w:rPr>
                <w:sz w:val="18"/>
                <w:szCs w:val="18"/>
              </w:rPr>
              <w:t xml:space="preserve"> holds iff</w:t>
            </w:r>
          </w:p>
          <w:p w:rsidR="00E61D2A" w:rsidRPr="00EE1700" w:rsidRDefault="00E61D2A" w:rsidP="00534843">
            <w:pPr>
              <w:ind w:firstLine="0"/>
              <w:jc w:val="left"/>
              <w:rPr>
                <w:sz w:val="18"/>
                <w:szCs w:val="18"/>
              </w:rPr>
            </w:pPr>
            <w:r>
              <w:rPr>
                <w:i/>
                <w:sz w:val="18"/>
                <w:szCs w:val="18"/>
              </w:rPr>
              <w:t>v</w:t>
            </w:r>
            <w:r w:rsidRPr="00EE1700">
              <w:rPr>
                <w:sz w:val="18"/>
                <w:szCs w:val="18"/>
              </w:rPr>
              <w:t xml:space="preserve"> is the string obtained by concatenating </w:t>
            </w:r>
            <w:r w:rsidRPr="00743CC0">
              <w:rPr>
                <w:i/>
                <w:sz w:val="18"/>
                <w:szCs w:val="18"/>
              </w:rPr>
              <w:t>v</w:t>
            </w:r>
            <w:r w:rsidRPr="00743CC0">
              <w:rPr>
                <w:i/>
                <w:sz w:val="18"/>
                <w:szCs w:val="18"/>
                <w:vertAlign w:val="subscript"/>
              </w:rPr>
              <w:t>1</w:t>
            </w:r>
            <w:r>
              <w:rPr>
                <w:i/>
                <w:sz w:val="18"/>
                <w:szCs w:val="18"/>
              </w:rPr>
              <w:t>,..,</w:t>
            </w:r>
            <w:r w:rsidRPr="00743CC0">
              <w:rPr>
                <w:i/>
                <w:sz w:val="18"/>
                <w:szCs w:val="18"/>
              </w:rPr>
              <w:t>v</w:t>
            </w:r>
            <w:r w:rsidRPr="00743CC0">
              <w:rPr>
                <w:i/>
                <w:sz w:val="18"/>
                <w:szCs w:val="18"/>
                <w:vertAlign w:val="subscript"/>
              </w:rPr>
              <w:t>n</w:t>
            </w:r>
          </w:p>
        </w:tc>
      </w:tr>
    </w:tbl>
    <w:p w:rsidR="00E61D2A" w:rsidRPr="009C51F5" w:rsidRDefault="00E61D2A" w:rsidP="009C51F5">
      <w:pPr>
        <w:pStyle w:val="tablecaption"/>
      </w:pPr>
      <w:r>
        <w:rPr>
          <w:b/>
        </w:rPr>
        <w:t xml:space="preserve">Table </w:t>
      </w:r>
      <w:fldSimple w:instr=" SEQ &quot;Table&quot; \* MERGEFORMAT ">
        <w:r w:rsidRPr="008C3E8F">
          <w:rPr>
            <w:b/>
            <w:noProof/>
          </w:rPr>
          <w:t>2</w:t>
        </w:r>
      </w:fldSimple>
      <w:r>
        <w:rPr>
          <w:b/>
        </w:rPr>
        <w:t>.</w:t>
      </w:r>
      <w:r>
        <w:t xml:space="preserve"> </w:t>
      </w:r>
      <w:r w:rsidRPr="009C51F5">
        <w:t>M</w:t>
      </w:r>
      <w:bookmarkStart w:id="193" w:name="_GoBack"/>
      <w:bookmarkEnd w:id="193"/>
      <w:r w:rsidRPr="009C51F5">
        <w:t>apping</w:t>
      </w:r>
      <w:r>
        <w:t xml:space="preserve"> Rules</w:t>
      </w:r>
    </w:p>
    <w:tbl>
      <w:tblPr>
        <w:tblW w:w="7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47"/>
        <w:gridCol w:w="4040"/>
        <w:gridCol w:w="2880"/>
      </w:tblGrid>
      <w:tr w:rsidR="00E61D2A" w:rsidRPr="00361E49" w:rsidTr="00950C45">
        <w:trPr>
          <w:trHeight w:val="252"/>
          <w:jc w:val="center"/>
        </w:trPr>
        <w:tc>
          <w:tcPr>
            <w:tcW w:w="247" w:type="dxa"/>
            <w:tcBorders>
              <w:top w:val="nil"/>
              <w:left w:val="nil"/>
              <w:bottom w:val="nil"/>
            </w:tcBorders>
          </w:tcPr>
          <w:p w:rsidR="00E61D2A" w:rsidRPr="00A6206F" w:rsidRDefault="00E61D2A" w:rsidP="00397556">
            <w:pPr>
              <w:pStyle w:val="p1a"/>
              <w:jc w:val="center"/>
              <w:rPr>
                <w:sz w:val="18"/>
                <w:szCs w:val="18"/>
              </w:rPr>
            </w:pPr>
          </w:p>
        </w:tc>
        <w:tc>
          <w:tcPr>
            <w:tcW w:w="4040" w:type="dxa"/>
          </w:tcPr>
          <w:p w:rsidR="00E61D2A" w:rsidRPr="008642BD" w:rsidRDefault="00E61D2A" w:rsidP="008642BD">
            <w:pPr>
              <w:pStyle w:val="p1a"/>
              <w:jc w:val="center"/>
              <w:rPr>
                <w:i/>
              </w:rPr>
            </w:pPr>
            <w:r w:rsidRPr="008642BD">
              <w:rPr>
                <w:b/>
                <w:lang w:eastAsia="en-US"/>
              </w:rPr>
              <w:t>Correspondence Assertion</w:t>
            </w:r>
          </w:p>
        </w:tc>
        <w:tc>
          <w:tcPr>
            <w:tcW w:w="2880" w:type="dxa"/>
          </w:tcPr>
          <w:p w:rsidR="00E61D2A" w:rsidRPr="008642BD" w:rsidRDefault="00E61D2A" w:rsidP="008642BD">
            <w:pPr>
              <w:pStyle w:val="p1a"/>
              <w:jc w:val="center"/>
              <w:rPr>
                <w:i/>
              </w:rPr>
            </w:pPr>
            <w:r w:rsidRPr="008642BD">
              <w:rPr>
                <w:b/>
                <w:lang w:eastAsia="en-US"/>
              </w:rPr>
              <w:t>Mapping Rule</w:t>
            </w:r>
          </w:p>
        </w:tc>
      </w:tr>
      <w:tr w:rsidR="00E61D2A" w:rsidRPr="00361E49" w:rsidTr="00950C45">
        <w:trPr>
          <w:trHeight w:val="252"/>
          <w:jc w:val="center"/>
        </w:trPr>
        <w:tc>
          <w:tcPr>
            <w:tcW w:w="247" w:type="dxa"/>
            <w:tcBorders>
              <w:top w:val="nil"/>
              <w:left w:val="nil"/>
              <w:bottom w:val="nil"/>
            </w:tcBorders>
          </w:tcPr>
          <w:p w:rsidR="00E61D2A" w:rsidRPr="00A6206F" w:rsidRDefault="00E61D2A" w:rsidP="00397556">
            <w:pPr>
              <w:pStyle w:val="p1a"/>
              <w:jc w:val="center"/>
              <w:rPr>
                <w:sz w:val="18"/>
                <w:szCs w:val="18"/>
              </w:rPr>
            </w:pPr>
            <w:r w:rsidRPr="00A6206F">
              <w:rPr>
                <w:sz w:val="18"/>
                <w:szCs w:val="18"/>
              </w:rPr>
              <w:t>1</w:t>
            </w:r>
          </w:p>
        </w:tc>
        <w:tc>
          <w:tcPr>
            <w:tcW w:w="4040" w:type="dxa"/>
          </w:tcPr>
          <w:p w:rsidR="00E61D2A" w:rsidRPr="00743CC0" w:rsidRDefault="00E61D2A" w:rsidP="00244E6E">
            <w:pPr>
              <w:pStyle w:val="p1a"/>
              <w:rPr>
                <w:sz w:val="18"/>
                <w:szCs w:val="18"/>
              </w:rPr>
            </w:pPr>
            <w:r w:rsidRPr="00743CC0">
              <w:rPr>
                <w:i/>
                <w:sz w:val="18"/>
                <w:szCs w:val="18"/>
              </w:rPr>
              <w:t xml:space="preserve">Ψ: </w:t>
            </w:r>
            <w:r w:rsidRPr="00743CC0">
              <w:rPr>
                <w:bCs/>
                <w:i/>
                <w:sz w:val="18"/>
                <w:szCs w:val="18"/>
              </w:rPr>
              <w:t>C</w:t>
            </w:r>
            <w:r w:rsidRPr="00743CC0">
              <w:rPr>
                <w:sz w:val="18"/>
                <w:szCs w:val="18"/>
              </w:rPr>
              <w:t xml:space="preserve"> </w:t>
            </w:r>
            <w:r w:rsidRPr="00743CC0">
              <w:rPr>
                <w:bCs/>
                <w:sz w:val="18"/>
                <w:szCs w:val="18"/>
              </w:rPr>
              <w:sym w:font="Symbol" w:char="F0BA"/>
            </w:r>
            <w:r w:rsidRPr="00743CC0">
              <w:rPr>
                <w:bCs/>
                <w:i/>
                <w:sz w:val="18"/>
                <w:szCs w:val="18"/>
              </w:rPr>
              <w:t xml:space="preserve"> R[</w:t>
            </w:r>
            <w:r>
              <w:rPr>
                <w:i/>
                <w:sz w:val="18"/>
                <w:szCs w:val="18"/>
              </w:rPr>
              <w:t>A</w:t>
            </w:r>
            <w:r w:rsidRPr="00743CC0">
              <w:rPr>
                <w:i/>
                <w:sz w:val="18"/>
                <w:szCs w:val="18"/>
                <w:vertAlign w:val="subscript"/>
              </w:rPr>
              <w:t>1</w:t>
            </w:r>
            <w:r w:rsidRPr="00743CC0">
              <w:rPr>
                <w:i/>
                <w:sz w:val="18"/>
                <w:szCs w:val="18"/>
              </w:rPr>
              <w:t>,...,</w:t>
            </w:r>
            <w:r>
              <w:rPr>
                <w:i/>
                <w:sz w:val="18"/>
                <w:szCs w:val="18"/>
              </w:rPr>
              <w:t>A</w:t>
            </w:r>
            <w:r w:rsidRPr="00743CC0">
              <w:rPr>
                <w:i/>
                <w:sz w:val="18"/>
                <w:szCs w:val="18"/>
                <w:vertAlign w:val="subscript"/>
              </w:rPr>
              <w:t>n</w:t>
            </w:r>
            <w:r w:rsidRPr="00743CC0">
              <w:rPr>
                <w:i/>
                <w:sz w:val="18"/>
                <w:szCs w:val="18"/>
              </w:rPr>
              <w:t>]</w:t>
            </w:r>
          </w:p>
        </w:tc>
        <w:tc>
          <w:tcPr>
            <w:tcW w:w="2880" w:type="dxa"/>
          </w:tcPr>
          <w:p w:rsidR="00E61D2A" w:rsidRPr="00743CC0" w:rsidRDefault="00E61D2A" w:rsidP="00244E6E">
            <w:pPr>
              <w:pStyle w:val="p1a"/>
              <w:jc w:val="left"/>
              <w:rPr>
                <w:i/>
                <w:sz w:val="18"/>
                <w:szCs w:val="18"/>
              </w:rPr>
            </w:pPr>
            <w:r w:rsidRPr="00743CC0">
              <w:rPr>
                <w:i/>
                <w:sz w:val="18"/>
                <w:szCs w:val="18"/>
              </w:rPr>
              <w:t xml:space="preserve">C(s) </w:t>
            </w:r>
            <w:r w:rsidRPr="00743CC0">
              <w:rPr>
                <w:sz w:val="18"/>
                <w:szCs w:val="18"/>
                <w:lang w:val="pt-BR" w:eastAsia="en-US"/>
              </w:rPr>
              <w:sym w:font="Symbol" w:char="F0AC"/>
            </w:r>
            <w:r w:rsidRPr="00743CC0">
              <w:rPr>
                <w:i/>
                <w:sz w:val="18"/>
                <w:szCs w:val="18"/>
              </w:rPr>
              <w:t xml:space="preserve"> R(t), HasURI[</w:t>
            </w:r>
            <w:r w:rsidRPr="00743CC0">
              <w:rPr>
                <w:i/>
                <w:sz w:val="18"/>
                <w:szCs w:val="18"/>
                <w:lang w:val="pt-BR"/>
              </w:rPr>
              <w:t>Ψ</w:t>
            </w:r>
            <w:r>
              <w:rPr>
                <w:i/>
                <w:sz w:val="18"/>
                <w:szCs w:val="18"/>
              </w:rPr>
              <w:t>](t,</w:t>
            </w:r>
            <w:r w:rsidRPr="00743CC0">
              <w:rPr>
                <w:i/>
                <w:sz w:val="18"/>
                <w:szCs w:val="18"/>
              </w:rPr>
              <w:t>s)</w:t>
            </w:r>
          </w:p>
        </w:tc>
      </w:tr>
      <w:tr w:rsidR="00E61D2A" w:rsidRPr="00B45D96" w:rsidTr="00950C45">
        <w:trPr>
          <w:trHeight w:val="252"/>
          <w:jc w:val="center"/>
        </w:trPr>
        <w:tc>
          <w:tcPr>
            <w:tcW w:w="247" w:type="dxa"/>
            <w:tcBorders>
              <w:top w:val="nil"/>
              <w:left w:val="nil"/>
              <w:bottom w:val="nil"/>
            </w:tcBorders>
          </w:tcPr>
          <w:p w:rsidR="00E61D2A" w:rsidRPr="00A6206F" w:rsidRDefault="00E61D2A" w:rsidP="00397556">
            <w:pPr>
              <w:pStyle w:val="p1a"/>
              <w:jc w:val="center"/>
              <w:rPr>
                <w:sz w:val="18"/>
                <w:szCs w:val="18"/>
              </w:rPr>
            </w:pPr>
            <w:r w:rsidRPr="00A6206F">
              <w:rPr>
                <w:sz w:val="18"/>
                <w:szCs w:val="18"/>
              </w:rPr>
              <w:t>2</w:t>
            </w:r>
          </w:p>
        </w:tc>
        <w:tc>
          <w:tcPr>
            <w:tcW w:w="4040" w:type="dxa"/>
          </w:tcPr>
          <w:p w:rsidR="00E61D2A" w:rsidRPr="00743CC0" w:rsidRDefault="00E61D2A" w:rsidP="00244E6E">
            <w:pPr>
              <w:pStyle w:val="p1a"/>
              <w:rPr>
                <w:sz w:val="18"/>
                <w:szCs w:val="18"/>
              </w:rPr>
            </w:pPr>
            <w:r w:rsidRPr="00743CC0">
              <w:rPr>
                <w:i/>
                <w:sz w:val="18"/>
                <w:szCs w:val="18"/>
              </w:rPr>
              <w:t xml:space="preserve">Ψ: </w:t>
            </w:r>
            <w:r w:rsidRPr="00743CC0">
              <w:rPr>
                <w:bCs/>
                <w:i/>
                <w:sz w:val="18"/>
                <w:szCs w:val="18"/>
              </w:rPr>
              <w:t>C</w:t>
            </w:r>
            <w:r w:rsidRPr="00743CC0">
              <w:rPr>
                <w:sz w:val="18"/>
                <w:szCs w:val="18"/>
              </w:rPr>
              <w:t xml:space="preserve"> </w:t>
            </w:r>
            <w:r w:rsidRPr="00743CC0">
              <w:rPr>
                <w:bCs/>
                <w:sz w:val="18"/>
                <w:szCs w:val="18"/>
              </w:rPr>
              <w:sym w:font="Symbol" w:char="F0BA"/>
            </w:r>
            <w:r w:rsidRPr="00743CC0">
              <w:rPr>
                <w:bCs/>
                <w:i/>
                <w:sz w:val="18"/>
                <w:szCs w:val="18"/>
              </w:rPr>
              <w:t xml:space="preserve"> R[</w:t>
            </w:r>
            <w:r>
              <w:rPr>
                <w:i/>
                <w:sz w:val="18"/>
                <w:szCs w:val="18"/>
              </w:rPr>
              <w:t>A</w:t>
            </w:r>
            <w:r w:rsidRPr="00743CC0">
              <w:rPr>
                <w:i/>
                <w:sz w:val="18"/>
                <w:szCs w:val="18"/>
                <w:vertAlign w:val="subscript"/>
              </w:rPr>
              <w:t>1</w:t>
            </w:r>
            <w:r w:rsidRPr="00743CC0">
              <w:rPr>
                <w:i/>
                <w:sz w:val="18"/>
                <w:szCs w:val="18"/>
              </w:rPr>
              <w:t>,...,</w:t>
            </w:r>
            <w:r>
              <w:rPr>
                <w:i/>
                <w:sz w:val="18"/>
                <w:szCs w:val="18"/>
              </w:rPr>
              <w:t>A</w:t>
            </w:r>
            <w:r w:rsidRPr="00743CC0">
              <w:rPr>
                <w:i/>
                <w:sz w:val="18"/>
                <w:szCs w:val="18"/>
                <w:vertAlign w:val="subscript"/>
              </w:rPr>
              <w:t>n</w:t>
            </w:r>
            <w:r w:rsidRPr="00743CC0">
              <w:rPr>
                <w:i/>
                <w:sz w:val="18"/>
                <w:szCs w:val="18"/>
              </w:rPr>
              <w:t>]</w:t>
            </w:r>
            <w:r w:rsidRPr="00A15C68">
              <w:rPr>
                <w:i/>
                <w:sz w:val="18"/>
                <w:szCs w:val="18"/>
              </w:rPr>
              <w:sym w:font="Symbol" w:char="F073"/>
            </w:r>
          </w:p>
        </w:tc>
        <w:tc>
          <w:tcPr>
            <w:tcW w:w="2880" w:type="dxa"/>
          </w:tcPr>
          <w:p w:rsidR="00E61D2A" w:rsidRPr="00743CC0" w:rsidRDefault="00E61D2A" w:rsidP="00244E6E">
            <w:pPr>
              <w:pStyle w:val="HTMLPreformatted"/>
              <w:rPr>
                <w:rFonts w:ascii="Times New Roman" w:hAnsi="Times New Roman"/>
                <w:i/>
                <w:sz w:val="18"/>
                <w:szCs w:val="18"/>
                <w:lang w:eastAsia="en-US"/>
              </w:rPr>
            </w:pPr>
            <w:r w:rsidRPr="00743CC0">
              <w:rPr>
                <w:rFonts w:ascii="Times New Roman" w:hAnsi="Times New Roman"/>
                <w:i/>
                <w:sz w:val="18"/>
                <w:szCs w:val="18"/>
                <w:lang w:eastAsia="en-US"/>
              </w:rPr>
              <w:t xml:space="preserve">C(s) </w:t>
            </w:r>
            <w:r w:rsidRPr="00743CC0">
              <w:rPr>
                <w:rFonts w:ascii="Times New Roman" w:hAnsi="Times New Roman"/>
                <w:sz w:val="18"/>
                <w:szCs w:val="18"/>
                <w:lang w:eastAsia="en-US"/>
              </w:rPr>
              <w:sym w:font="Symbol" w:char="F0AC"/>
            </w:r>
            <w:r w:rsidRPr="00743CC0">
              <w:rPr>
                <w:rFonts w:ascii="Times New Roman" w:hAnsi="Times New Roman"/>
                <w:i/>
                <w:sz w:val="18"/>
                <w:szCs w:val="18"/>
                <w:lang w:eastAsia="en-US"/>
              </w:rPr>
              <w:t xml:space="preserve"> R(t), </w:t>
            </w:r>
            <w:r w:rsidRPr="00743CC0">
              <w:rPr>
                <w:rFonts w:ascii="Times New Roman" w:hAnsi="Times New Roman"/>
                <w:i/>
                <w:sz w:val="18"/>
                <w:szCs w:val="18"/>
              </w:rPr>
              <w:t>HasURI[Ψ</w:t>
            </w:r>
            <w:r>
              <w:rPr>
                <w:rFonts w:ascii="Times New Roman" w:hAnsi="Times New Roman"/>
                <w:i/>
                <w:sz w:val="18"/>
                <w:szCs w:val="18"/>
              </w:rPr>
              <w:t>](t,</w:t>
            </w:r>
            <w:r w:rsidRPr="00743CC0">
              <w:rPr>
                <w:rFonts w:ascii="Times New Roman" w:hAnsi="Times New Roman"/>
                <w:i/>
                <w:sz w:val="18"/>
                <w:szCs w:val="18"/>
              </w:rPr>
              <w:t>s)</w:t>
            </w:r>
            <w:r w:rsidRPr="00743CC0">
              <w:rPr>
                <w:rFonts w:ascii="Times New Roman" w:hAnsi="Times New Roman"/>
                <w:i/>
                <w:sz w:val="18"/>
                <w:szCs w:val="18"/>
                <w:lang w:eastAsia="en-US"/>
              </w:rPr>
              <w:t>,</w:t>
            </w:r>
            <w:r w:rsidRPr="00A15C68">
              <w:rPr>
                <w:i/>
                <w:sz w:val="18"/>
                <w:szCs w:val="18"/>
              </w:rPr>
              <w:sym w:font="Symbol" w:char="F073"/>
            </w:r>
            <w:r w:rsidRPr="00743CC0">
              <w:rPr>
                <w:rFonts w:ascii="Times New Roman" w:hAnsi="Times New Roman"/>
                <w:i/>
                <w:sz w:val="18"/>
                <w:szCs w:val="18"/>
                <w:lang w:eastAsia="en-US"/>
              </w:rPr>
              <w:t xml:space="preserve">(t) </w:t>
            </w:r>
          </w:p>
        </w:tc>
      </w:tr>
      <w:tr w:rsidR="00E61D2A" w:rsidRPr="00E61D2A" w:rsidTr="0077786D">
        <w:trPr>
          <w:trHeight w:val="881"/>
          <w:jc w:val="center"/>
        </w:trPr>
        <w:tc>
          <w:tcPr>
            <w:tcW w:w="247" w:type="dxa"/>
            <w:tcBorders>
              <w:top w:val="nil"/>
              <w:left w:val="nil"/>
              <w:bottom w:val="nil"/>
            </w:tcBorders>
          </w:tcPr>
          <w:p w:rsidR="00E61D2A" w:rsidRPr="00A6206F" w:rsidRDefault="00E61D2A" w:rsidP="0077786D">
            <w:pPr>
              <w:pStyle w:val="p1a"/>
              <w:spacing w:line="240" w:lineRule="auto"/>
              <w:jc w:val="center"/>
              <w:rPr>
                <w:sz w:val="18"/>
                <w:szCs w:val="18"/>
              </w:rPr>
            </w:pPr>
            <w:r>
              <w:rPr>
                <w:sz w:val="18"/>
                <w:szCs w:val="18"/>
              </w:rPr>
              <w:t>3</w:t>
            </w:r>
          </w:p>
        </w:tc>
        <w:tc>
          <w:tcPr>
            <w:tcW w:w="4040" w:type="dxa"/>
          </w:tcPr>
          <w:p w:rsidR="00E61D2A" w:rsidRPr="00504064" w:rsidRDefault="00E61D2A" w:rsidP="00244E6E">
            <w:pPr>
              <w:pStyle w:val="p1a"/>
              <w:spacing w:line="240" w:lineRule="auto"/>
              <w:rPr>
                <w:sz w:val="18"/>
                <w:szCs w:val="18"/>
              </w:rPr>
            </w:pPr>
            <w:r w:rsidRPr="00504064">
              <w:rPr>
                <w:i/>
                <w:sz w:val="18"/>
                <w:szCs w:val="18"/>
              </w:rPr>
              <w:t xml:space="preserve">Ψ: O </w:t>
            </w:r>
            <w:r w:rsidRPr="00504064">
              <w:rPr>
                <w:sz w:val="18"/>
                <w:szCs w:val="18"/>
              </w:rPr>
              <w:sym w:font="Symbol" w:char="F0BA"/>
            </w:r>
            <w:r w:rsidRPr="00CF10D4">
              <w:rPr>
                <w:sz w:val="18"/>
                <w:szCs w:val="18"/>
              </w:rPr>
              <w:t xml:space="preserve"> </w:t>
            </w:r>
            <w:r w:rsidRPr="003612E1">
              <w:rPr>
                <w:i/>
                <w:sz w:val="18"/>
                <w:szCs w:val="18"/>
              </w:rPr>
              <w:t>R</w:t>
            </w:r>
          </w:p>
          <w:p w:rsidR="00E61D2A" w:rsidRPr="00504064" w:rsidRDefault="00E61D2A" w:rsidP="00244E6E">
            <w:pPr>
              <w:pStyle w:val="p1a"/>
              <w:spacing w:line="240" w:lineRule="auto"/>
              <w:rPr>
                <w:sz w:val="18"/>
                <w:szCs w:val="18"/>
              </w:rPr>
            </w:pPr>
            <w:r w:rsidRPr="00504064">
              <w:rPr>
                <w:sz w:val="18"/>
                <w:szCs w:val="18"/>
              </w:rPr>
              <w:t>where:</w:t>
            </w:r>
          </w:p>
          <w:p w:rsidR="00E61D2A" w:rsidRDefault="00E61D2A"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that matches the do</w:t>
            </w:r>
            <w:r w:rsidRPr="00CF10D4">
              <w:rPr>
                <w:sz w:val="18"/>
                <w:szCs w:val="18"/>
              </w:rPr>
              <w:t xml:space="preserve">main </w:t>
            </w:r>
            <w:r w:rsidRPr="00821B23">
              <w:rPr>
                <w:i/>
                <w:sz w:val="18"/>
                <w:szCs w:val="18"/>
              </w:rPr>
              <w:t>D</w:t>
            </w:r>
            <w:r>
              <w:rPr>
                <w:sz w:val="18"/>
                <w:szCs w:val="18"/>
              </w:rPr>
              <w:t xml:space="preserve"> </w:t>
            </w:r>
            <w:r w:rsidRPr="00CF10D4">
              <w:rPr>
                <w:sz w:val="18"/>
                <w:szCs w:val="18"/>
              </w:rPr>
              <w:t xml:space="preserve">of </w:t>
            </w:r>
            <w:r w:rsidRPr="003612E1">
              <w:rPr>
                <w:i/>
                <w:sz w:val="18"/>
                <w:szCs w:val="18"/>
              </w:rPr>
              <w:t>O</w:t>
            </w:r>
            <w:r w:rsidRPr="003612E1">
              <w:rPr>
                <w:sz w:val="18"/>
                <w:szCs w:val="18"/>
              </w:rPr>
              <w:t xml:space="preserve"> </w:t>
            </w:r>
            <w:r>
              <w:rPr>
                <w:sz w:val="18"/>
                <w:szCs w:val="18"/>
              </w:rPr>
              <w:t xml:space="preserve">  </w:t>
            </w:r>
          </w:p>
          <w:p w:rsidR="00E61D2A" w:rsidRPr="00504064" w:rsidRDefault="00E61D2A" w:rsidP="00244E6E">
            <w:pPr>
              <w:pStyle w:val="p1a"/>
              <w:spacing w:line="240" w:lineRule="auto"/>
              <w:rPr>
                <w:sz w:val="18"/>
                <w:szCs w:val="18"/>
              </w:rPr>
            </w:pPr>
            <w:r>
              <w:rPr>
                <w:sz w:val="18"/>
                <w:szCs w:val="18"/>
              </w:rPr>
              <w:t xml:space="preserve">  </w:t>
            </w:r>
            <w:r w:rsidRPr="003612E1">
              <w:rPr>
                <w:sz w:val="18"/>
                <w:szCs w:val="18"/>
              </w:rPr>
              <w:t xml:space="preserve">with </w:t>
            </w:r>
            <w:r w:rsidRPr="003612E1">
              <w:rPr>
                <w:i/>
                <w:sz w:val="18"/>
                <w:szCs w:val="18"/>
              </w:rPr>
              <w:t>R</w:t>
            </w:r>
            <w:r>
              <w:rPr>
                <w:i/>
                <w:sz w:val="18"/>
                <w:szCs w:val="18"/>
              </w:rPr>
              <w:t xml:space="preserve"> </w:t>
            </w:r>
            <w:r>
              <w:rPr>
                <w:sz w:val="18"/>
                <w:szCs w:val="18"/>
              </w:rPr>
              <w:t xml:space="preserve">and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E04D00">
              <w:rPr>
                <w:sz w:val="18"/>
                <w:szCs w:val="18"/>
              </w:rPr>
              <w:t xml:space="preserve">has mapping rule </w:t>
            </w:r>
            <w:r>
              <w:rPr>
                <w:i/>
                <w:sz w:val="18"/>
                <w:szCs w:val="18"/>
              </w:rPr>
              <w:t>D</w:t>
            </w:r>
            <w:r w:rsidRPr="00E04D00">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r w:rsidRPr="00E04D00">
              <w:rPr>
                <w:sz w:val="18"/>
                <w:szCs w:val="18"/>
              </w:rPr>
              <w:t xml:space="preserve"> </w:t>
            </w:r>
            <w:r w:rsidRPr="00504064">
              <w:rPr>
                <w:sz w:val="18"/>
                <w:szCs w:val="18"/>
              </w:rPr>
              <w:t xml:space="preserve"> </w:t>
            </w:r>
          </w:p>
          <w:p w:rsidR="00E61D2A" w:rsidRDefault="00E61D2A"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 xml:space="preserve">N </w:t>
            </w:r>
            <w:r w:rsidRPr="00504064">
              <w:rPr>
                <w:sz w:val="18"/>
                <w:szCs w:val="18"/>
              </w:rPr>
              <w:t xml:space="preserve">that matches the range </w:t>
            </w:r>
            <w:r w:rsidRPr="00821B23">
              <w:rPr>
                <w:i/>
                <w:sz w:val="18"/>
                <w:szCs w:val="18"/>
              </w:rPr>
              <w:t>N</w:t>
            </w:r>
            <w:r>
              <w:rPr>
                <w:sz w:val="18"/>
                <w:szCs w:val="18"/>
              </w:rPr>
              <w:t xml:space="preserve"> </w:t>
            </w:r>
            <w:r w:rsidRPr="00504064">
              <w:rPr>
                <w:sz w:val="18"/>
                <w:szCs w:val="18"/>
              </w:rPr>
              <w:t xml:space="preserve">of </w:t>
            </w:r>
            <w:r w:rsidRPr="00504064">
              <w:rPr>
                <w:i/>
                <w:sz w:val="18"/>
                <w:szCs w:val="18"/>
              </w:rPr>
              <w:t>O</w:t>
            </w:r>
            <w:r w:rsidRPr="00504064">
              <w:rPr>
                <w:sz w:val="18"/>
                <w:szCs w:val="18"/>
              </w:rPr>
              <w:t xml:space="preserve"> </w:t>
            </w:r>
            <w:r>
              <w:rPr>
                <w:sz w:val="18"/>
                <w:szCs w:val="18"/>
              </w:rPr>
              <w:t xml:space="preserve"> </w:t>
            </w:r>
          </w:p>
          <w:p w:rsidR="00E61D2A" w:rsidRPr="00524947" w:rsidRDefault="00E61D2A" w:rsidP="0077786D">
            <w:pPr>
              <w:pStyle w:val="p1a"/>
              <w:spacing w:line="240" w:lineRule="auto"/>
              <w:rPr>
                <w:i/>
                <w:sz w:val="18"/>
                <w:szCs w:val="18"/>
                <w:vertAlign w:val="subscript"/>
              </w:rPr>
            </w:pPr>
            <w:r>
              <w:rPr>
                <w:sz w:val="18"/>
                <w:szCs w:val="18"/>
              </w:rPr>
              <w:t xml:space="preserve">  </w:t>
            </w:r>
            <w:r w:rsidRPr="00504064">
              <w:rPr>
                <w:sz w:val="18"/>
                <w:szCs w:val="18"/>
              </w:rPr>
              <w:t xml:space="preserve">with </w:t>
            </w:r>
            <w:r>
              <w:rPr>
                <w:i/>
                <w:sz w:val="18"/>
                <w:szCs w:val="18"/>
              </w:rPr>
              <w:t>R</w:t>
            </w:r>
            <w:r w:rsidRPr="00524947">
              <w:rPr>
                <w:sz w:val="18"/>
                <w:szCs w:val="18"/>
              </w:rPr>
              <w:t xml:space="preserve"> and</w:t>
            </w:r>
            <w:r>
              <w:rPr>
                <w:sz w:val="18"/>
                <w:szCs w:val="18"/>
              </w:rPr>
              <w:t xml:space="preserve"> </w:t>
            </w:r>
            <w:r w:rsidRPr="00504064">
              <w:rPr>
                <w:i/>
                <w:sz w:val="18"/>
                <w:szCs w:val="18"/>
              </w:rPr>
              <w:t>Ψ</w:t>
            </w:r>
            <w:r w:rsidRPr="00504064">
              <w:rPr>
                <w:i/>
                <w:sz w:val="18"/>
                <w:szCs w:val="18"/>
                <w:vertAlign w:val="subscript"/>
              </w:rPr>
              <w:t>N</w:t>
            </w:r>
            <w:r w:rsidRPr="003612E1">
              <w:rPr>
                <w:sz w:val="18"/>
                <w:szCs w:val="18"/>
              </w:rPr>
              <w:t xml:space="preserve"> has mapping rule </w:t>
            </w:r>
            <w:r>
              <w:rPr>
                <w:i/>
                <w:sz w:val="18"/>
                <w:szCs w:val="18"/>
              </w:rPr>
              <w:t>N</w:t>
            </w:r>
            <w:r w:rsidRPr="003612E1">
              <w:rPr>
                <w:i/>
                <w:sz w:val="18"/>
                <w:szCs w:val="18"/>
              </w:rPr>
              <w:t>(o</w:t>
            </w:r>
            <w:r w:rsidRPr="00E04D00">
              <w:rPr>
                <w:i/>
                <w:sz w:val="18"/>
                <w:szCs w:val="18"/>
              </w:rPr>
              <w:t>)</w:t>
            </w:r>
            <w:r w:rsidRPr="00E04D00">
              <w:rPr>
                <w:i/>
                <w:sz w:val="18"/>
                <w:szCs w:val="18"/>
              </w:rPr>
              <w:sym w:font="Symbol" w:char="F0AC"/>
            </w:r>
            <w:r w:rsidRPr="00E04D00">
              <w:rPr>
                <w:i/>
                <w:sz w:val="18"/>
                <w:szCs w:val="18"/>
              </w:rPr>
              <w:t>R(t),B</w:t>
            </w:r>
            <w:r w:rsidRPr="00504064">
              <w:rPr>
                <w:i/>
                <w:sz w:val="18"/>
                <w:szCs w:val="18"/>
                <w:vertAlign w:val="subscript"/>
              </w:rPr>
              <w:t>N</w:t>
            </w:r>
            <w:r w:rsidRPr="00E04D00">
              <w:rPr>
                <w:i/>
                <w:sz w:val="18"/>
                <w:szCs w:val="18"/>
              </w:rPr>
              <w:t>[t,o]</w:t>
            </w:r>
          </w:p>
        </w:tc>
        <w:tc>
          <w:tcPr>
            <w:tcW w:w="2880" w:type="dxa"/>
          </w:tcPr>
          <w:p w:rsidR="00E61D2A" w:rsidRPr="00504064" w:rsidRDefault="00E61D2A" w:rsidP="00244E6E">
            <w:pPr>
              <w:pStyle w:val="p1a"/>
              <w:jc w:val="left"/>
              <w:rPr>
                <w:i/>
                <w:sz w:val="18"/>
                <w:szCs w:val="18"/>
                <w:lang w:val="pt-BR"/>
              </w:rPr>
            </w:pPr>
            <w:r w:rsidRPr="00504064">
              <w:rPr>
                <w:i/>
                <w:sz w:val="18"/>
                <w:szCs w:val="18"/>
              </w:rPr>
              <w:t xml:space="preserve"> </w:t>
            </w:r>
            <w:r w:rsidRPr="00E61D2A">
              <w:rPr>
                <w:i/>
                <w:sz w:val="18"/>
                <w:szCs w:val="18"/>
                <w:lang w:val="pt-BR"/>
                <w:rPrChange w:id="194" w:author="Luis" w:date="2013-04-15T21:19:00Z">
                  <w:rPr>
                    <w:i/>
                    <w:sz w:val="18"/>
                    <w:szCs w:val="18"/>
                  </w:rPr>
                </w:rPrChange>
              </w:rPr>
              <w:t xml:space="preserve">P(s,o) </w:t>
            </w:r>
            <w:r w:rsidRPr="00504064">
              <w:rPr>
                <w:sz w:val="18"/>
                <w:szCs w:val="18"/>
                <w:lang w:val="pt-BR" w:eastAsia="en-US"/>
              </w:rPr>
              <w:sym w:font="Symbol" w:char="F0AC"/>
            </w:r>
            <w:r w:rsidRPr="00504064">
              <w:rPr>
                <w:i/>
                <w:sz w:val="18"/>
                <w:szCs w:val="18"/>
                <w:lang w:val="pt-BR"/>
              </w:rPr>
              <w:t xml:space="preserve"> </w:t>
            </w:r>
            <w:r w:rsidRPr="003E7A6B">
              <w:rPr>
                <w:i/>
                <w:sz w:val="18"/>
                <w:szCs w:val="18"/>
                <w:lang w:val="pt-BR"/>
              </w:rPr>
              <w:t>R(t), B</w:t>
            </w:r>
            <w:r w:rsidRPr="003E7A6B">
              <w:rPr>
                <w:i/>
                <w:sz w:val="18"/>
                <w:szCs w:val="18"/>
                <w:vertAlign w:val="subscript"/>
                <w:lang w:val="pt-BR"/>
              </w:rPr>
              <w:t>D</w:t>
            </w:r>
            <w:r w:rsidRPr="003E7A6B">
              <w:rPr>
                <w:i/>
                <w:sz w:val="18"/>
                <w:szCs w:val="18"/>
                <w:lang w:val="pt-BR"/>
              </w:rPr>
              <w:t>[t,s],</w:t>
            </w:r>
            <w:r w:rsidRPr="00E61D2A">
              <w:rPr>
                <w:i/>
                <w:sz w:val="18"/>
                <w:szCs w:val="18"/>
                <w:lang w:val="pt-BR"/>
                <w:rPrChange w:id="195" w:author="Luis" w:date="2013-04-15T21:19:00Z">
                  <w:rPr>
                    <w:i/>
                    <w:sz w:val="18"/>
                    <w:szCs w:val="18"/>
                  </w:rPr>
                </w:rPrChange>
              </w:rPr>
              <w:t xml:space="preserve"> </w:t>
            </w:r>
            <w:r w:rsidRPr="003E7A6B">
              <w:rPr>
                <w:i/>
                <w:sz w:val="18"/>
                <w:szCs w:val="18"/>
                <w:lang w:val="pt-BR"/>
              </w:rPr>
              <w:t>B</w:t>
            </w:r>
            <w:r w:rsidRPr="003E7A6B">
              <w:rPr>
                <w:i/>
                <w:sz w:val="18"/>
                <w:szCs w:val="18"/>
                <w:vertAlign w:val="subscript"/>
                <w:lang w:val="pt-BR"/>
              </w:rPr>
              <w:t>N</w:t>
            </w:r>
            <w:r w:rsidRPr="003E7A6B">
              <w:rPr>
                <w:i/>
                <w:sz w:val="18"/>
                <w:szCs w:val="18"/>
                <w:lang w:val="pt-BR"/>
              </w:rPr>
              <w:t>[t,o]</w:t>
            </w:r>
          </w:p>
          <w:p w:rsidR="00E61D2A" w:rsidRPr="003E7A6B" w:rsidRDefault="00E61D2A" w:rsidP="00244E6E">
            <w:pPr>
              <w:pStyle w:val="p1a"/>
              <w:jc w:val="left"/>
              <w:rPr>
                <w:i/>
                <w:sz w:val="18"/>
                <w:szCs w:val="18"/>
                <w:lang w:val="pt-BR"/>
              </w:rPr>
            </w:pPr>
          </w:p>
        </w:tc>
      </w:tr>
      <w:tr w:rsidR="00E61D2A" w:rsidRPr="00E61D2A" w:rsidTr="00950C45">
        <w:trPr>
          <w:trHeight w:val="1105"/>
          <w:jc w:val="center"/>
        </w:trPr>
        <w:tc>
          <w:tcPr>
            <w:tcW w:w="247" w:type="dxa"/>
            <w:tcBorders>
              <w:top w:val="nil"/>
              <w:left w:val="nil"/>
              <w:bottom w:val="nil"/>
            </w:tcBorders>
          </w:tcPr>
          <w:p w:rsidR="00E61D2A" w:rsidRPr="00A6206F" w:rsidRDefault="00E61D2A" w:rsidP="00397556">
            <w:pPr>
              <w:pStyle w:val="p1a"/>
              <w:spacing w:line="240" w:lineRule="auto"/>
              <w:jc w:val="center"/>
              <w:rPr>
                <w:sz w:val="18"/>
                <w:szCs w:val="18"/>
              </w:rPr>
            </w:pPr>
            <w:r>
              <w:rPr>
                <w:sz w:val="18"/>
                <w:szCs w:val="18"/>
              </w:rPr>
              <w:t>4</w:t>
            </w:r>
          </w:p>
        </w:tc>
        <w:tc>
          <w:tcPr>
            <w:tcW w:w="4040" w:type="dxa"/>
          </w:tcPr>
          <w:p w:rsidR="00E61D2A" w:rsidRPr="00504064" w:rsidRDefault="00E61D2A" w:rsidP="00244E6E">
            <w:pPr>
              <w:pStyle w:val="p1a"/>
              <w:spacing w:line="240" w:lineRule="auto"/>
              <w:rPr>
                <w:sz w:val="18"/>
                <w:szCs w:val="18"/>
              </w:rPr>
            </w:pPr>
            <w:r w:rsidRPr="00504064">
              <w:rPr>
                <w:i/>
                <w:sz w:val="18"/>
                <w:szCs w:val="18"/>
              </w:rPr>
              <w:t>Ψ: O</w:t>
            </w:r>
            <w:r w:rsidRPr="00504064">
              <w:rPr>
                <w:sz w:val="18"/>
                <w:szCs w:val="18"/>
              </w:rPr>
              <w:t xml:space="preserve"> </w:t>
            </w:r>
            <w:r w:rsidRPr="00504064">
              <w:rPr>
                <w:sz w:val="18"/>
                <w:szCs w:val="18"/>
              </w:rPr>
              <w:sym w:font="Symbol" w:char="F0BA"/>
            </w:r>
            <w:r w:rsidRPr="00504064">
              <w:rPr>
                <w:i/>
                <w:sz w:val="18"/>
                <w:szCs w:val="18"/>
              </w:rPr>
              <w:t xml:space="preserve"> R</w:t>
            </w:r>
            <w:r w:rsidRPr="00CF10D4">
              <w:rPr>
                <w:i/>
                <w:sz w:val="18"/>
                <w:szCs w:val="18"/>
              </w:rPr>
              <w:t xml:space="preserve"> </w:t>
            </w:r>
            <w:r w:rsidRPr="00504064">
              <w:rPr>
                <w:i/>
                <w:sz w:val="18"/>
                <w:szCs w:val="18"/>
              </w:rPr>
              <w:t xml:space="preserve">/ </w:t>
            </w:r>
            <w:r w:rsidRPr="00504064">
              <w:rPr>
                <w:i/>
                <w:sz w:val="18"/>
                <w:szCs w:val="18"/>
              </w:rPr>
              <w:sym w:font="Symbol" w:char="F06A"/>
            </w:r>
          </w:p>
          <w:p w:rsidR="00E61D2A" w:rsidRPr="00504064" w:rsidRDefault="00E61D2A" w:rsidP="00244E6E">
            <w:pPr>
              <w:pStyle w:val="p1a"/>
              <w:spacing w:line="240" w:lineRule="auto"/>
              <w:rPr>
                <w:sz w:val="18"/>
                <w:szCs w:val="18"/>
              </w:rPr>
            </w:pPr>
            <w:r w:rsidRPr="00504064">
              <w:rPr>
                <w:sz w:val="18"/>
                <w:szCs w:val="18"/>
              </w:rPr>
              <w:t>where:</w:t>
            </w:r>
          </w:p>
          <w:p w:rsidR="00E61D2A" w:rsidRDefault="00E61D2A" w:rsidP="00244E6E">
            <w:pPr>
              <w:pStyle w:val="p1a"/>
              <w:spacing w:line="240" w:lineRule="auto"/>
              <w:rPr>
                <w:sz w:val="18"/>
                <w:szCs w:val="18"/>
              </w:rPr>
            </w:pPr>
            <w:r w:rsidRPr="00504064">
              <w:rPr>
                <w:sz w:val="18"/>
                <w:szCs w:val="18"/>
              </w:rPr>
              <w:t xml:space="preserve">- </w:t>
            </w:r>
            <w:r w:rsidRPr="00504064">
              <w:rPr>
                <w:i/>
                <w:sz w:val="18"/>
                <w:szCs w:val="18"/>
              </w:rPr>
              <w:sym w:font="Symbol" w:char="F06A"/>
            </w:r>
            <w:r w:rsidRPr="00504064">
              <w:rPr>
                <w:sz w:val="18"/>
                <w:szCs w:val="18"/>
              </w:rPr>
              <w:t xml:space="preserve"> is a path of </w:t>
            </w:r>
            <w:r w:rsidRPr="00504064">
              <w:rPr>
                <w:i/>
                <w:sz w:val="18"/>
                <w:szCs w:val="18"/>
              </w:rPr>
              <w:t>R</w:t>
            </w:r>
            <w:r w:rsidRPr="00504064">
              <w:rPr>
                <w:sz w:val="18"/>
                <w:szCs w:val="18"/>
              </w:rPr>
              <w:t xml:space="preserve"> to </w:t>
            </w:r>
            <w:r>
              <w:rPr>
                <w:i/>
                <w:sz w:val="18"/>
                <w:szCs w:val="18"/>
              </w:rPr>
              <w:t>T</w:t>
            </w:r>
            <w:r w:rsidRPr="00504064">
              <w:rPr>
                <w:sz w:val="18"/>
                <w:szCs w:val="18"/>
              </w:rPr>
              <w:t xml:space="preserve"> </w:t>
            </w:r>
          </w:p>
          <w:p w:rsidR="00E61D2A" w:rsidRDefault="00E61D2A" w:rsidP="00244E6E">
            <w:pPr>
              <w:pStyle w:val="p1a"/>
              <w:spacing w:line="240" w:lineRule="auto"/>
              <w:rPr>
                <w:sz w:val="18"/>
                <w:szCs w:val="18"/>
              </w:rPr>
            </w:pPr>
            <w:r>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504064">
              <w:rPr>
                <w:sz w:val="18"/>
                <w:szCs w:val="18"/>
              </w:rPr>
              <w:t>that matches the d</w:t>
            </w:r>
            <w:r w:rsidRPr="00CF10D4">
              <w:rPr>
                <w:sz w:val="18"/>
                <w:szCs w:val="18"/>
              </w:rPr>
              <w:t xml:space="preserve">omain </w:t>
            </w:r>
            <w:r w:rsidRPr="008642BD">
              <w:rPr>
                <w:i/>
                <w:sz w:val="18"/>
                <w:szCs w:val="18"/>
              </w:rPr>
              <w:t>D</w:t>
            </w:r>
            <w:r>
              <w:rPr>
                <w:sz w:val="18"/>
                <w:szCs w:val="18"/>
              </w:rPr>
              <w:t xml:space="preserve"> </w:t>
            </w:r>
            <w:r w:rsidRPr="00CF10D4">
              <w:rPr>
                <w:sz w:val="18"/>
                <w:szCs w:val="18"/>
              </w:rPr>
              <w:t xml:space="preserve">of </w:t>
            </w:r>
            <w:r w:rsidRPr="00CF10D4">
              <w:rPr>
                <w:i/>
                <w:sz w:val="18"/>
                <w:szCs w:val="18"/>
              </w:rPr>
              <w:t>O</w:t>
            </w:r>
            <w:r w:rsidRPr="00CF10D4">
              <w:rPr>
                <w:sz w:val="18"/>
                <w:szCs w:val="18"/>
              </w:rPr>
              <w:t xml:space="preserve"> </w:t>
            </w:r>
            <w:r>
              <w:rPr>
                <w:sz w:val="18"/>
                <w:szCs w:val="18"/>
              </w:rPr>
              <w:t xml:space="preserve"> </w:t>
            </w:r>
          </w:p>
          <w:p w:rsidR="00E61D2A" w:rsidRPr="00504064" w:rsidRDefault="00E61D2A" w:rsidP="00244E6E">
            <w:pPr>
              <w:pStyle w:val="p1a"/>
              <w:spacing w:line="240" w:lineRule="auto"/>
              <w:rPr>
                <w:sz w:val="18"/>
                <w:szCs w:val="18"/>
              </w:rPr>
            </w:pPr>
            <w:r>
              <w:rPr>
                <w:sz w:val="18"/>
                <w:szCs w:val="18"/>
              </w:rPr>
              <w:t xml:space="preserve">  </w:t>
            </w:r>
            <w:r w:rsidRPr="00CF10D4">
              <w:rPr>
                <w:sz w:val="18"/>
                <w:szCs w:val="18"/>
              </w:rPr>
              <w:t xml:space="preserve">with </w:t>
            </w:r>
            <w:r w:rsidRPr="00CF10D4">
              <w:rPr>
                <w:i/>
                <w:sz w:val="18"/>
                <w:szCs w:val="18"/>
              </w:rPr>
              <w:t>R</w:t>
            </w:r>
            <w:r>
              <w:rPr>
                <w:i/>
                <w:sz w:val="18"/>
                <w:szCs w:val="18"/>
              </w:rPr>
              <w:t xml:space="preserve"> </w:t>
            </w:r>
            <w:r w:rsidRPr="00CF10D4">
              <w:rPr>
                <w:sz w:val="18"/>
                <w:szCs w:val="18"/>
              </w:rPr>
              <w:t xml:space="preserve">and </w:t>
            </w:r>
            <w:r w:rsidRPr="00504064">
              <w:rPr>
                <w:i/>
                <w:sz w:val="18"/>
                <w:szCs w:val="18"/>
              </w:rPr>
              <w:t>Ψ</w:t>
            </w:r>
            <w:r w:rsidRPr="00504064">
              <w:rPr>
                <w:i/>
                <w:sz w:val="18"/>
                <w:szCs w:val="18"/>
                <w:vertAlign w:val="subscript"/>
              </w:rPr>
              <w:t>D</w:t>
            </w:r>
            <w:r w:rsidRPr="00504064">
              <w:rPr>
                <w:sz w:val="18"/>
                <w:szCs w:val="18"/>
                <w:vertAlign w:val="subscript"/>
              </w:rPr>
              <w:t xml:space="preserve"> </w:t>
            </w:r>
            <w:r w:rsidRPr="00CF10D4">
              <w:rPr>
                <w:sz w:val="18"/>
                <w:szCs w:val="18"/>
              </w:rPr>
              <w:t xml:space="preserve">has mapping rule </w:t>
            </w:r>
            <w:r>
              <w:rPr>
                <w:i/>
                <w:sz w:val="18"/>
                <w:szCs w:val="18"/>
              </w:rPr>
              <w:t>D</w:t>
            </w:r>
            <w:r w:rsidRPr="00CF10D4">
              <w:rPr>
                <w:i/>
                <w:sz w:val="18"/>
                <w:szCs w:val="18"/>
              </w:rPr>
              <w:t>(s)</w:t>
            </w:r>
            <w:r w:rsidRPr="00CF10D4">
              <w:rPr>
                <w:i/>
                <w:sz w:val="18"/>
                <w:szCs w:val="18"/>
              </w:rPr>
              <w:sym w:font="Symbol" w:char="F0AC"/>
            </w:r>
            <w:r w:rsidRPr="00CF10D4">
              <w:rPr>
                <w:i/>
                <w:sz w:val="18"/>
                <w:szCs w:val="18"/>
              </w:rPr>
              <w:t>R(t),B</w:t>
            </w:r>
            <w:r w:rsidRPr="00504064">
              <w:rPr>
                <w:i/>
                <w:sz w:val="18"/>
                <w:szCs w:val="18"/>
                <w:vertAlign w:val="subscript"/>
              </w:rPr>
              <w:t>D</w:t>
            </w:r>
            <w:r w:rsidRPr="00CF10D4">
              <w:rPr>
                <w:i/>
                <w:sz w:val="18"/>
                <w:szCs w:val="18"/>
              </w:rPr>
              <w:t>[t,s]</w:t>
            </w:r>
            <w:r w:rsidRPr="00CF10D4">
              <w:rPr>
                <w:sz w:val="18"/>
                <w:szCs w:val="18"/>
              </w:rPr>
              <w:t xml:space="preserve"> </w:t>
            </w:r>
            <w:r w:rsidRPr="00504064">
              <w:rPr>
                <w:sz w:val="18"/>
                <w:szCs w:val="18"/>
              </w:rPr>
              <w:t xml:space="preserve"> </w:t>
            </w:r>
          </w:p>
          <w:p w:rsidR="00E61D2A" w:rsidRDefault="00E61D2A"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 xml:space="preserve">N </w:t>
            </w:r>
            <w:r w:rsidRPr="00504064">
              <w:rPr>
                <w:sz w:val="18"/>
                <w:szCs w:val="18"/>
              </w:rPr>
              <w:t xml:space="preserve">that matches the range </w:t>
            </w:r>
            <w:r w:rsidRPr="008642BD">
              <w:rPr>
                <w:i/>
                <w:sz w:val="18"/>
                <w:szCs w:val="18"/>
              </w:rPr>
              <w:t>N</w:t>
            </w:r>
            <w:r>
              <w:rPr>
                <w:sz w:val="18"/>
                <w:szCs w:val="18"/>
              </w:rPr>
              <w:t xml:space="preserve"> </w:t>
            </w:r>
            <w:r w:rsidRPr="00504064">
              <w:rPr>
                <w:sz w:val="18"/>
                <w:szCs w:val="18"/>
              </w:rPr>
              <w:t xml:space="preserve">of </w:t>
            </w:r>
            <w:r w:rsidRPr="00504064">
              <w:rPr>
                <w:i/>
                <w:sz w:val="18"/>
                <w:szCs w:val="18"/>
              </w:rPr>
              <w:t>O</w:t>
            </w:r>
            <w:r w:rsidRPr="00504064">
              <w:rPr>
                <w:sz w:val="18"/>
                <w:szCs w:val="18"/>
              </w:rPr>
              <w:t xml:space="preserve"> </w:t>
            </w:r>
          </w:p>
          <w:p w:rsidR="00E61D2A" w:rsidRPr="008642BD" w:rsidRDefault="00E61D2A" w:rsidP="00244E6E">
            <w:pPr>
              <w:pStyle w:val="p1a"/>
              <w:spacing w:line="240" w:lineRule="auto"/>
              <w:rPr>
                <w:i/>
                <w:sz w:val="18"/>
                <w:szCs w:val="18"/>
              </w:rPr>
            </w:pPr>
            <w:r>
              <w:rPr>
                <w:sz w:val="18"/>
                <w:szCs w:val="18"/>
              </w:rPr>
              <w:t xml:space="preserve">  </w:t>
            </w:r>
            <w:r w:rsidRPr="00504064">
              <w:rPr>
                <w:sz w:val="18"/>
                <w:szCs w:val="18"/>
              </w:rPr>
              <w:t xml:space="preserve">with </w:t>
            </w:r>
            <w:r>
              <w:rPr>
                <w:i/>
                <w:sz w:val="18"/>
                <w:szCs w:val="18"/>
              </w:rPr>
              <w:t xml:space="preserve">T </w:t>
            </w:r>
            <w:r w:rsidRPr="00CF10D4">
              <w:rPr>
                <w:sz w:val="18"/>
                <w:szCs w:val="18"/>
              </w:rPr>
              <w:t xml:space="preserve">and </w:t>
            </w:r>
            <w:r w:rsidRPr="00504064">
              <w:rPr>
                <w:i/>
                <w:sz w:val="18"/>
                <w:szCs w:val="18"/>
              </w:rPr>
              <w:t>Ψ</w:t>
            </w:r>
            <w:r w:rsidRPr="00504064">
              <w:rPr>
                <w:i/>
                <w:sz w:val="18"/>
                <w:szCs w:val="18"/>
                <w:vertAlign w:val="subscript"/>
              </w:rPr>
              <w:t>N</w:t>
            </w:r>
            <w:r w:rsidRPr="00524947">
              <w:rPr>
                <w:sz w:val="18"/>
                <w:szCs w:val="18"/>
              </w:rPr>
              <w:t xml:space="preserve"> </w:t>
            </w:r>
            <w:r w:rsidRPr="00CF10D4">
              <w:rPr>
                <w:sz w:val="18"/>
                <w:szCs w:val="18"/>
              </w:rPr>
              <w:t>has mapping rule</w:t>
            </w:r>
            <w:r>
              <w:rPr>
                <w:sz w:val="18"/>
                <w:szCs w:val="18"/>
              </w:rPr>
              <w:t xml:space="preserve"> </w:t>
            </w:r>
            <w:r w:rsidRPr="008642BD">
              <w:rPr>
                <w:i/>
                <w:sz w:val="18"/>
                <w:szCs w:val="18"/>
              </w:rPr>
              <w:t>N</w:t>
            </w:r>
            <w:r w:rsidRPr="00CF10D4">
              <w:rPr>
                <w:i/>
                <w:sz w:val="18"/>
                <w:szCs w:val="18"/>
              </w:rPr>
              <w:t>(o)</w:t>
            </w:r>
            <w:r w:rsidRPr="00CF10D4">
              <w:rPr>
                <w:i/>
                <w:sz w:val="18"/>
                <w:szCs w:val="18"/>
              </w:rPr>
              <w:sym w:font="Symbol" w:char="F0AC"/>
            </w:r>
            <w:r>
              <w:rPr>
                <w:i/>
                <w:sz w:val="18"/>
                <w:szCs w:val="18"/>
              </w:rPr>
              <w:t>T</w:t>
            </w:r>
            <w:r w:rsidRPr="00CF10D4">
              <w:rPr>
                <w:i/>
                <w:sz w:val="18"/>
                <w:szCs w:val="18"/>
              </w:rPr>
              <w:t>(u),B</w:t>
            </w:r>
            <w:r w:rsidRPr="00504064">
              <w:rPr>
                <w:i/>
                <w:sz w:val="18"/>
                <w:szCs w:val="18"/>
                <w:vertAlign w:val="subscript"/>
              </w:rPr>
              <w:t>N</w:t>
            </w:r>
            <w:r w:rsidRPr="00CF10D4">
              <w:rPr>
                <w:i/>
                <w:sz w:val="18"/>
                <w:szCs w:val="18"/>
              </w:rPr>
              <w:t>[u,o]</w:t>
            </w:r>
          </w:p>
        </w:tc>
        <w:tc>
          <w:tcPr>
            <w:tcW w:w="2880" w:type="dxa"/>
          </w:tcPr>
          <w:p w:rsidR="00E61D2A" w:rsidRPr="00504064" w:rsidRDefault="00E61D2A" w:rsidP="00244E6E">
            <w:pPr>
              <w:pStyle w:val="p1a"/>
              <w:jc w:val="left"/>
              <w:rPr>
                <w:i/>
                <w:sz w:val="18"/>
                <w:szCs w:val="18"/>
                <w:lang w:val="pt-BR"/>
              </w:rPr>
            </w:pPr>
            <w:r w:rsidRPr="00E61D2A">
              <w:rPr>
                <w:i/>
                <w:sz w:val="18"/>
                <w:szCs w:val="18"/>
                <w:lang w:val="pt-BR"/>
                <w:rPrChange w:id="196" w:author="Luis" w:date="2013-04-15T21:19:00Z">
                  <w:rPr>
                    <w:i/>
                    <w:sz w:val="18"/>
                    <w:szCs w:val="18"/>
                  </w:rPr>
                </w:rPrChange>
              </w:rPr>
              <w:t xml:space="preserve">P(s,o) </w:t>
            </w:r>
            <w:r w:rsidRPr="00504064">
              <w:rPr>
                <w:sz w:val="18"/>
                <w:szCs w:val="18"/>
                <w:lang w:val="pt-BR" w:eastAsia="en-US"/>
              </w:rPr>
              <w:sym w:font="Symbol" w:char="F0AC"/>
            </w:r>
            <w:r w:rsidRPr="00504064">
              <w:rPr>
                <w:i/>
                <w:sz w:val="18"/>
                <w:szCs w:val="18"/>
                <w:lang w:val="pt-BR"/>
              </w:rPr>
              <w:t xml:space="preserve"> </w:t>
            </w:r>
          </w:p>
          <w:p w:rsidR="00E61D2A" w:rsidRPr="00E61D2A" w:rsidRDefault="00E61D2A" w:rsidP="00244E6E">
            <w:pPr>
              <w:pStyle w:val="p1a"/>
              <w:jc w:val="left"/>
              <w:rPr>
                <w:i/>
                <w:sz w:val="18"/>
                <w:szCs w:val="18"/>
                <w:lang w:val="pt-BR"/>
                <w:rPrChange w:id="197" w:author="Luis" w:date="2013-04-15T21:19:00Z">
                  <w:rPr>
                    <w:i/>
                    <w:sz w:val="18"/>
                    <w:szCs w:val="18"/>
                  </w:rPr>
                </w:rPrChange>
              </w:rPr>
            </w:pPr>
            <w:r w:rsidRPr="00504064">
              <w:rPr>
                <w:i/>
                <w:sz w:val="18"/>
                <w:szCs w:val="18"/>
                <w:lang w:val="pt-BR"/>
              </w:rPr>
              <w:t xml:space="preserve">           </w:t>
            </w:r>
            <w:r w:rsidRPr="00244E6E">
              <w:rPr>
                <w:i/>
                <w:sz w:val="18"/>
                <w:szCs w:val="18"/>
                <w:lang w:val="pt-BR"/>
              </w:rPr>
              <w:t>R(t), B</w:t>
            </w:r>
            <w:r w:rsidRPr="00244E6E">
              <w:rPr>
                <w:i/>
                <w:sz w:val="18"/>
                <w:szCs w:val="18"/>
                <w:vertAlign w:val="subscript"/>
                <w:lang w:val="pt-BR"/>
              </w:rPr>
              <w:t>D</w:t>
            </w:r>
            <w:r w:rsidRPr="00244E6E">
              <w:rPr>
                <w:i/>
                <w:sz w:val="18"/>
                <w:szCs w:val="18"/>
                <w:lang w:val="pt-BR"/>
              </w:rPr>
              <w:t>[t,s],</w:t>
            </w:r>
          </w:p>
          <w:p w:rsidR="00E61D2A" w:rsidRPr="00E61D2A" w:rsidRDefault="00E61D2A" w:rsidP="00244E6E">
            <w:pPr>
              <w:pStyle w:val="p1a"/>
              <w:jc w:val="left"/>
              <w:rPr>
                <w:i/>
                <w:sz w:val="18"/>
                <w:szCs w:val="18"/>
                <w:lang w:val="pt-BR"/>
                <w:rPrChange w:id="198" w:author="Luis" w:date="2013-04-15T21:19:00Z">
                  <w:rPr>
                    <w:i/>
                    <w:sz w:val="18"/>
                    <w:szCs w:val="18"/>
                  </w:rPr>
                </w:rPrChange>
              </w:rPr>
            </w:pPr>
            <w:r w:rsidRPr="00E61D2A">
              <w:rPr>
                <w:i/>
                <w:sz w:val="18"/>
                <w:szCs w:val="18"/>
                <w:lang w:val="pt-BR"/>
                <w:rPrChange w:id="199" w:author="Luis" w:date="2013-04-15T21:19:00Z">
                  <w:rPr>
                    <w:i/>
                    <w:sz w:val="18"/>
                    <w:szCs w:val="18"/>
                  </w:rPr>
                </w:rPrChange>
              </w:rPr>
              <w:t xml:space="preserve">           </w:t>
            </w:r>
            <w:r w:rsidRPr="00504064">
              <w:rPr>
                <w:i/>
                <w:sz w:val="18"/>
                <w:szCs w:val="18"/>
                <w:lang w:val="pt-BR"/>
              </w:rPr>
              <w:t>HasReferencedTuples[</w:t>
            </w:r>
            <w:r w:rsidRPr="00504064">
              <w:rPr>
                <w:i/>
                <w:sz w:val="18"/>
                <w:szCs w:val="18"/>
                <w:lang w:val="pt-BR"/>
              </w:rPr>
              <w:sym w:font="Symbol" w:char="F06A"/>
            </w:r>
            <w:r w:rsidRPr="00504064">
              <w:rPr>
                <w:i/>
                <w:sz w:val="18"/>
                <w:szCs w:val="18"/>
                <w:lang w:val="pt-BR"/>
              </w:rPr>
              <w:t>](t,u)</w:t>
            </w:r>
            <w:r w:rsidRPr="00E61D2A">
              <w:rPr>
                <w:i/>
                <w:sz w:val="18"/>
                <w:szCs w:val="18"/>
                <w:lang w:val="pt-BR"/>
                <w:rPrChange w:id="200" w:author="Luis" w:date="2013-04-15T21:19:00Z">
                  <w:rPr>
                    <w:i/>
                    <w:sz w:val="18"/>
                    <w:szCs w:val="18"/>
                  </w:rPr>
                </w:rPrChange>
              </w:rPr>
              <w:t>,</w:t>
            </w:r>
          </w:p>
          <w:p w:rsidR="00E61D2A" w:rsidRPr="00E61D2A" w:rsidRDefault="00E61D2A" w:rsidP="00244E6E">
            <w:pPr>
              <w:pStyle w:val="p1a"/>
              <w:jc w:val="left"/>
              <w:rPr>
                <w:i/>
                <w:sz w:val="18"/>
                <w:szCs w:val="18"/>
                <w:lang w:val="pt-BR"/>
                <w:rPrChange w:id="201" w:author="Luis" w:date="2013-04-15T21:19:00Z">
                  <w:rPr>
                    <w:i/>
                    <w:sz w:val="18"/>
                    <w:szCs w:val="18"/>
                  </w:rPr>
                </w:rPrChange>
              </w:rPr>
            </w:pPr>
            <w:r w:rsidRPr="00244E6E">
              <w:rPr>
                <w:i/>
                <w:sz w:val="18"/>
                <w:szCs w:val="18"/>
                <w:lang w:val="pt-BR"/>
              </w:rPr>
              <w:t xml:space="preserve">           T(u), B</w:t>
            </w:r>
            <w:r w:rsidRPr="00244E6E">
              <w:rPr>
                <w:i/>
                <w:sz w:val="18"/>
                <w:szCs w:val="18"/>
                <w:vertAlign w:val="subscript"/>
                <w:lang w:val="pt-BR"/>
              </w:rPr>
              <w:t>N</w:t>
            </w:r>
            <w:r w:rsidRPr="00244E6E">
              <w:rPr>
                <w:i/>
                <w:sz w:val="18"/>
                <w:szCs w:val="18"/>
                <w:lang w:val="pt-BR"/>
              </w:rPr>
              <w:t>[u,o]</w:t>
            </w:r>
          </w:p>
          <w:p w:rsidR="00E61D2A" w:rsidRPr="00E61D2A" w:rsidRDefault="00E61D2A" w:rsidP="00244E6E">
            <w:pPr>
              <w:pStyle w:val="p1a"/>
              <w:jc w:val="left"/>
              <w:rPr>
                <w:i/>
                <w:sz w:val="18"/>
                <w:szCs w:val="18"/>
                <w:lang w:val="pt-BR"/>
                <w:rPrChange w:id="202" w:author="Luis" w:date="2013-04-15T21:19:00Z">
                  <w:rPr>
                    <w:i/>
                    <w:sz w:val="18"/>
                    <w:szCs w:val="18"/>
                  </w:rPr>
                </w:rPrChange>
              </w:rPr>
            </w:pPr>
          </w:p>
        </w:tc>
      </w:tr>
      <w:tr w:rsidR="00E61D2A" w:rsidRPr="00E61D2A" w:rsidTr="00950C45">
        <w:trPr>
          <w:trHeight w:val="1007"/>
          <w:jc w:val="center"/>
        </w:trPr>
        <w:tc>
          <w:tcPr>
            <w:tcW w:w="247" w:type="dxa"/>
            <w:tcBorders>
              <w:top w:val="nil"/>
              <w:left w:val="nil"/>
              <w:bottom w:val="nil"/>
            </w:tcBorders>
          </w:tcPr>
          <w:p w:rsidR="00E61D2A" w:rsidRPr="00A6206F" w:rsidRDefault="00E61D2A" w:rsidP="00397556">
            <w:pPr>
              <w:pStyle w:val="p1a"/>
              <w:spacing w:line="240" w:lineRule="auto"/>
              <w:jc w:val="center"/>
              <w:rPr>
                <w:sz w:val="18"/>
                <w:szCs w:val="18"/>
              </w:rPr>
            </w:pPr>
            <w:r w:rsidRPr="00A6206F">
              <w:rPr>
                <w:sz w:val="18"/>
                <w:szCs w:val="18"/>
              </w:rPr>
              <w:t>5</w:t>
            </w:r>
          </w:p>
        </w:tc>
        <w:tc>
          <w:tcPr>
            <w:tcW w:w="4040" w:type="dxa"/>
          </w:tcPr>
          <w:p w:rsidR="00E61D2A" w:rsidRPr="00504064" w:rsidRDefault="00E61D2A" w:rsidP="00244E6E">
            <w:pPr>
              <w:pStyle w:val="p1a"/>
              <w:spacing w:line="240" w:lineRule="auto"/>
              <w:rPr>
                <w:sz w:val="18"/>
                <w:szCs w:val="18"/>
              </w:rPr>
            </w:pPr>
            <w:r w:rsidRPr="00504064">
              <w:rPr>
                <w:i/>
                <w:sz w:val="18"/>
                <w:szCs w:val="18"/>
              </w:rPr>
              <w:t xml:space="preserve">Ψ: P </w:t>
            </w:r>
            <w:r w:rsidRPr="00504064">
              <w:rPr>
                <w:sz w:val="18"/>
                <w:szCs w:val="18"/>
              </w:rPr>
              <w:sym w:font="Symbol" w:char="F0BA"/>
            </w:r>
            <w:r w:rsidRPr="00504064">
              <w:rPr>
                <w:sz w:val="18"/>
                <w:szCs w:val="18"/>
              </w:rPr>
              <w:t xml:space="preserve"> </w:t>
            </w:r>
            <w:r w:rsidRPr="00504064">
              <w:rPr>
                <w:i/>
                <w:sz w:val="18"/>
                <w:szCs w:val="18"/>
              </w:rPr>
              <w:t>R / A</w:t>
            </w:r>
          </w:p>
          <w:p w:rsidR="00E61D2A" w:rsidRPr="00504064" w:rsidRDefault="00E61D2A" w:rsidP="00244E6E">
            <w:pPr>
              <w:pStyle w:val="p1a"/>
              <w:spacing w:line="240" w:lineRule="auto"/>
              <w:rPr>
                <w:sz w:val="18"/>
                <w:szCs w:val="18"/>
              </w:rPr>
            </w:pPr>
            <w:r w:rsidRPr="00504064">
              <w:rPr>
                <w:sz w:val="18"/>
                <w:szCs w:val="18"/>
              </w:rPr>
              <w:t>where:</w:t>
            </w:r>
          </w:p>
          <w:p w:rsidR="00E61D2A" w:rsidRDefault="00E61D2A" w:rsidP="00244E6E">
            <w:pPr>
              <w:pStyle w:val="p1a"/>
              <w:spacing w:line="240" w:lineRule="auto"/>
              <w:rPr>
                <w:sz w:val="18"/>
                <w:szCs w:val="18"/>
              </w:rPr>
            </w:pPr>
            <w:r w:rsidRPr="00CF10D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3612E1">
              <w:rPr>
                <w:sz w:val="18"/>
                <w:szCs w:val="18"/>
              </w:rPr>
              <w:t>that matches the d</w:t>
            </w:r>
            <w:r w:rsidRPr="00E04D00">
              <w:rPr>
                <w:sz w:val="18"/>
                <w:szCs w:val="18"/>
              </w:rPr>
              <w:t xml:space="preserve">omain </w:t>
            </w:r>
            <w:r w:rsidRPr="00821B23">
              <w:rPr>
                <w:i/>
                <w:sz w:val="18"/>
                <w:szCs w:val="18"/>
              </w:rPr>
              <w:t>D</w:t>
            </w:r>
            <w:r>
              <w:rPr>
                <w:sz w:val="18"/>
                <w:szCs w:val="18"/>
              </w:rPr>
              <w:t xml:space="preserve"> </w:t>
            </w:r>
            <w:r w:rsidRPr="00E04D00">
              <w:rPr>
                <w:sz w:val="18"/>
                <w:szCs w:val="18"/>
              </w:rPr>
              <w:t xml:space="preserve">of </w:t>
            </w:r>
            <w:r w:rsidRPr="00E04D00">
              <w:rPr>
                <w:i/>
                <w:sz w:val="18"/>
                <w:szCs w:val="18"/>
              </w:rPr>
              <w:t>P</w:t>
            </w:r>
            <w:r w:rsidRPr="00E04D00">
              <w:rPr>
                <w:sz w:val="18"/>
                <w:szCs w:val="18"/>
              </w:rPr>
              <w:t xml:space="preserve"> </w:t>
            </w:r>
          </w:p>
          <w:p w:rsidR="00E61D2A" w:rsidRDefault="00E61D2A" w:rsidP="00244E6E">
            <w:pPr>
              <w:pStyle w:val="p1a"/>
              <w:spacing w:line="240" w:lineRule="auto"/>
              <w:rPr>
                <w:i/>
                <w:sz w:val="18"/>
                <w:szCs w:val="18"/>
              </w:rPr>
            </w:pPr>
            <w:r>
              <w:rPr>
                <w:sz w:val="18"/>
                <w:szCs w:val="18"/>
              </w:rPr>
              <w:t xml:space="preserve">  </w:t>
            </w:r>
            <w:r w:rsidRPr="00E04D00">
              <w:rPr>
                <w:sz w:val="18"/>
                <w:szCs w:val="18"/>
              </w:rPr>
              <w:t xml:space="preserve">with </w:t>
            </w:r>
            <w:r w:rsidRPr="00E04D00">
              <w:rPr>
                <w:i/>
                <w:sz w:val="18"/>
                <w:szCs w:val="18"/>
              </w:rPr>
              <w:t>R</w:t>
            </w:r>
            <w:r w:rsidRPr="00504064">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504064">
              <w:rPr>
                <w:sz w:val="18"/>
                <w:szCs w:val="18"/>
              </w:rPr>
              <w:t xml:space="preserve">has mapping rule </w:t>
            </w:r>
            <w:r>
              <w:rPr>
                <w:i/>
                <w:sz w:val="18"/>
                <w:szCs w:val="18"/>
              </w:rPr>
              <w:t>D</w:t>
            </w:r>
            <w:r w:rsidRPr="003612E1">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p>
          <w:p w:rsidR="00E61D2A" w:rsidRPr="00743CC0" w:rsidRDefault="00E61D2A" w:rsidP="00244E6E">
            <w:pPr>
              <w:pStyle w:val="p1a"/>
              <w:spacing w:line="240" w:lineRule="auto"/>
              <w:rPr>
                <w:sz w:val="18"/>
                <w:szCs w:val="18"/>
              </w:rPr>
            </w:pPr>
            <w:r w:rsidRPr="009763B9">
              <w:rPr>
                <w:sz w:val="18"/>
                <w:szCs w:val="18"/>
              </w:rPr>
              <w:t xml:space="preserve">- </w:t>
            </w:r>
            <w:r w:rsidRPr="009763B9">
              <w:rPr>
                <w:i/>
                <w:sz w:val="18"/>
                <w:szCs w:val="18"/>
              </w:rPr>
              <w:t>A</w:t>
            </w:r>
            <w:r w:rsidRPr="009763B9">
              <w:rPr>
                <w:sz w:val="18"/>
                <w:szCs w:val="18"/>
              </w:rPr>
              <w:t xml:space="preserve"> is an attribute of </w:t>
            </w:r>
            <w:r w:rsidRPr="009763B9">
              <w:rPr>
                <w:i/>
                <w:sz w:val="18"/>
                <w:szCs w:val="18"/>
              </w:rPr>
              <w:t>R</w:t>
            </w:r>
            <w:r w:rsidRPr="009763B9">
              <w:rPr>
                <w:sz w:val="18"/>
                <w:szCs w:val="18"/>
              </w:rPr>
              <w:t xml:space="preserve"> </w:t>
            </w:r>
            <w:r w:rsidRPr="00E04D00">
              <w:rPr>
                <w:sz w:val="18"/>
                <w:szCs w:val="18"/>
              </w:rPr>
              <w:t xml:space="preserve"> </w:t>
            </w:r>
          </w:p>
        </w:tc>
        <w:tc>
          <w:tcPr>
            <w:tcW w:w="2880" w:type="dxa"/>
          </w:tcPr>
          <w:p w:rsidR="00E61D2A" w:rsidRPr="00504064" w:rsidRDefault="00E61D2A" w:rsidP="00244E6E">
            <w:pPr>
              <w:pStyle w:val="p1a"/>
              <w:jc w:val="left"/>
              <w:rPr>
                <w:i/>
                <w:sz w:val="18"/>
                <w:szCs w:val="18"/>
              </w:rPr>
            </w:pPr>
            <w:r w:rsidRPr="00504064">
              <w:rPr>
                <w:i/>
                <w:sz w:val="18"/>
                <w:szCs w:val="18"/>
              </w:rPr>
              <w:t xml:space="preserve">P(s,v) </w:t>
            </w:r>
            <w:r w:rsidRPr="00504064">
              <w:rPr>
                <w:sz w:val="18"/>
                <w:szCs w:val="18"/>
                <w:lang w:val="pt-BR" w:eastAsia="en-US"/>
              </w:rPr>
              <w:sym w:font="Symbol" w:char="F0AC"/>
            </w:r>
            <w:r w:rsidRPr="00244E6E">
              <w:rPr>
                <w:i/>
                <w:sz w:val="18"/>
                <w:szCs w:val="18"/>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rPr>
              <w:t xml:space="preserve">, </w:t>
            </w:r>
          </w:p>
          <w:p w:rsidR="00E61D2A" w:rsidRPr="00504064" w:rsidRDefault="00E61D2A" w:rsidP="00244E6E">
            <w:pPr>
              <w:pStyle w:val="p1a"/>
              <w:jc w:val="left"/>
              <w:rPr>
                <w:i/>
                <w:sz w:val="18"/>
                <w:szCs w:val="18"/>
              </w:rPr>
            </w:pPr>
            <w:r w:rsidRPr="00244E6E">
              <w:rPr>
                <w:i/>
                <w:sz w:val="18"/>
                <w:szCs w:val="18"/>
              </w:rPr>
              <w:t xml:space="preserve">           </w:t>
            </w:r>
            <w:r w:rsidRPr="00244E6E">
              <w:rPr>
                <w:i/>
                <w:sz w:val="18"/>
                <w:szCs w:val="18"/>
                <w:lang w:eastAsia="en-US"/>
              </w:rPr>
              <w:t>nonNull(t.A)</w:t>
            </w:r>
          </w:p>
          <w:p w:rsidR="00E61D2A" w:rsidRPr="00E61D2A" w:rsidRDefault="00E61D2A" w:rsidP="00244E6E">
            <w:pPr>
              <w:pStyle w:val="p1a"/>
              <w:jc w:val="left"/>
              <w:rPr>
                <w:i/>
                <w:sz w:val="18"/>
                <w:szCs w:val="18"/>
                <w:lang w:val="pt-BR"/>
                <w:rPrChange w:id="203" w:author="Luis" w:date="2013-04-15T21:19:00Z">
                  <w:rPr>
                    <w:i/>
                    <w:sz w:val="18"/>
                    <w:szCs w:val="18"/>
                  </w:rPr>
                </w:rPrChange>
              </w:rPr>
            </w:pPr>
            <w:r w:rsidRPr="00504064">
              <w:rPr>
                <w:i/>
                <w:sz w:val="18"/>
                <w:szCs w:val="18"/>
              </w:rPr>
              <w:t xml:space="preserve">           </w:t>
            </w:r>
            <w:r w:rsidRPr="00504064">
              <w:rPr>
                <w:i/>
                <w:sz w:val="18"/>
                <w:szCs w:val="18"/>
                <w:lang w:val="pt-BR" w:eastAsia="en-US"/>
              </w:rPr>
              <w:t>RDFLiteral</w:t>
            </w:r>
            <w:r w:rsidRPr="00504064">
              <w:rPr>
                <w:i/>
                <w:sz w:val="18"/>
                <w:szCs w:val="18"/>
                <w:lang w:val="pt-BR"/>
              </w:rPr>
              <w:t>(t.A,“A”,“R”,v)</w:t>
            </w:r>
            <w:r w:rsidRPr="00E61D2A">
              <w:rPr>
                <w:i/>
                <w:sz w:val="18"/>
                <w:szCs w:val="18"/>
                <w:lang w:val="pt-BR"/>
                <w:rPrChange w:id="204" w:author="Luis" w:date="2013-04-15T21:19:00Z">
                  <w:rPr>
                    <w:i/>
                    <w:sz w:val="18"/>
                    <w:szCs w:val="18"/>
                  </w:rPr>
                </w:rPrChange>
              </w:rPr>
              <w:t xml:space="preserve"> </w:t>
            </w:r>
          </w:p>
        </w:tc>
      </w:tr>
      <w:tr w:rsidR="00E61D2A" w:rsidRPr="00E61D2A" w:rsidTr="00950C45">
        <w:trPr>
          <w:jc w:val="center"/>
        </w:trPr>
        <w:tc>
          <w:tcPr>
            <w:tcW w:w="247" w:type="dxa"/>
            <w:tcBorders>
              <w:top w:val="nil"/>
              <w:left w:val="nil"/>
              <w:bottom w:val="nil"/>
            </w:tcBorders>
          </w:tcPr>
          <w:p w:rsidR="00E61D2A" w:rsidRPr="00A6206F" w:rsidRDefault="00E61D2A" w:rsidP="00397556">
            <w:pPr>
              <w:pStyle w:val="p1a"/>
              <w:spacing w:line="240" w:lineRule="auto"/>
              <w:rPr>
                <w:sz w:val="18"/>
                <w:szCs w:val="18"/>
              </w:rPr>
            </w:pPr>
            <w:r w:rsidRPr="00A6206F">
              <w:rPr>
                <w:sz w:val="18"/>
                <w:szCs w:val="18"/>
              </w:rPr>
              <w:t>6</w:t>
            </w:r>
          </w:p>
        </w:tc>
        <w:tc>
          <w:tcPr>
            <w:tcW w:w="4040" w:type="dxa"/>
          </w:tcPr>
          <w:p w:rsidR="00E61D2A" w:rsidRPr="00504064" w:rsidRDefault="00E61D2A" w:rsidP="00244E6E">
            <w:pPr>
              <w:pStyle w:val="p1a"/>
              <w:spacing w:line="240" w:lineRule="auto"/>
              <w:rPr>
                <w:i/>
                <w:sz w:val="18"/>
                <w:szCs w:val="18"/>
              </w:rPr>
            </w:pPr>
            <w:r w:rsidRPr="00CF10D4">
              <w:rPr>
                <w:i/>
                <w:sz w:val="18"/>
                <w:szCs w:val="18"/>
              </w:rPr>
              <w:t>Ψ: P</w:t>
            </w:r>
            <w:r w:rsidRPr="003612E1">
              <w:rPr>
                <w:sz w:val="18"/>
                <w:szCs w:val="18"/>
              </w:rPr>
              <w:t xml:space="preserve"> </w:t>
            </w:r>
            <w:r w:rsidRPr="003612E1">
              <w:rPr>
                <w:sz w:val="18"/>
                <w:szCs w:val="18"/>
              </w:rPr>
              <w:sym w:font="Symbol" w:char="F0BA"/>
            </w:r>
            <w:r w:rsidRPr="003612E1">
              <w:rPr>
                <w:sz w:val="18"/>
                <w:szCs w:val="18"/>
              </w:rPr>
              <w:t xml:space="preserve"> </w:t>
            </w:r>
            <w:r w:rsidRPr="003612E1">
              <w:rPr>
                <w:i/>
                <w:sz w:val="18"/>
                <w:szCs w:val="18"/>
              </w:rPr>
              <w:t>R</w:t>
            </w:r>
            <w:r w:rsidRPr="00504064">
              <w:rPr>
                <w:i/>
                <w:sz w:val="18"/>
                <w:szCs w:val="18"/>
              </w:rPr>
              <w:t xml:space="preserve"> /</w:t>
            </w:r>
            <w:r>
              <w:rPr>
                <w:i/>
                <w:sz w:val="18"/>
                <w:szCs w:val="18"/>
              </w:rPr>
              <w:t xml:space="preserve"> </w:t>
            </w:r>
            <w:r w:rsidRPr="00504064">
              <w:rPr>
                <w:i/>
                <w:sz w:val="18"/>
                <w:szCs w:val="18"/>
              </w:rPr>
              <w:sym w:font="Symbol" w:char="F06A"/>
            </w:r>
            <w:r w:rsidRPr="00504064">
              <w:rPr>
                <w:i/>
                <w:sz w:val="18"/>
                <w:szCs w:val="18"/>
              </w:rPr>
              <w:t xml:space="preserve"> / A</w:t>
            </w:r>
          </w:p>
          <w:p w:rsidR="00E61D2A" w:rsidRPr="00504064" w:rsidRDefault="00E61D2A" w:rsidP="00244E6E">
            <w:pPr>
              <w:pStyle w:val="p1a"/>
              <w:spacing w:line="240" w:lineRule="auto"/>
              <w:rPr>
                <w:sz w:val="18"/>
                <w:szCs w:val="18"/>
              </w:rPr>
            </w:pPr>
            <w:r w:rsidRPr="00504064">
              <w:rPr>
                <w:sz w:val="18"/>
                <w:szCs w:val="18"/>
              </w:rPr>
              <w:t>where:</w:t>
            </w:r>
          </w:p>
          <w:p w:rsidR="00E61D2A" w:rsidRPr="009763B9" w:rsidRDefault="00E61D2A" w:rsidP="00244E6E">
            <w:pPr>
              <w:pStyle w:val="p1a"/>
              <w:spacing w:line="240" w:lineRule="auto"/>
              <w:rPr>
                <w:sz w:val="18"/>
                <w:szCs w:val="18"/>
              </w:rPr>
            </w:pPr>
            <w:r w:rsidRPr="009763B9">
              <w:rPr>
                <w:sz w:val="18"/>
                <w:szCs w:val="18"/>
              </w:rPr>
              <w:t xml:space="preserve">- </w:t>
            </w:r>
            <w:r w:rsidRPr="009763B9">
              <w:rPr>
                <w:i/>
                <w:sz w:val="18"/>
                <w:szCs w:val="18"/>
              </w:rPr>
              <w:sym w:font="Symbol" w:char="F06A"/>
            </w:r>
            <w:r w:rsidRPr="009763B9">
              <w:rPr>
                <w:sz w:val="18"/>
                <w:szCs w:val="18"/>
              </w:rPr>
              <w:t xml:space="preserve"> is a path of </w:t>
            </w:r>
            <w:r w:rsidRPr="009763B9">
              <w:rPr>
                <w:i/>
                <w:sz w:val="18"/>
                <w:szCs w:val="18"/>
              </w:rPr>
              <w:t>R</w:t>
            </w:r>
            <w:r w:rsidRPr="009763B9">
              <w:rPr>
                <w:sz w:val="18"/>
                <w:szCs w:val="18"/>
              </w:rPr>
              <w:t xml:space="preserve"> to </w:t>
            </w:r>
            <w:r>
              <w:rPr>
                <w:i/>
                <w:sz w:val="18"/>
                <w:szCs w:val="18"/>
              </w:rPr>
              <w:t>T</w:t>
            </w:r>
          </w:p>
          <w:p w:rsidR="00E61D2A" w:rsidRDefault="00E61D2A" w:rsidP="00244E6E">
            <w:pPr>
              <w:pStyle w:val="p1a"/>
              <w:spacing w:line="240" w:lineRule="auto"/>
              <w:rPr>
                <w:sz w:val="18"/>
                <w:szCs w:val="18"/>
              </w:rPr>
            </w:pPr>
            <w:r>
              <w:rPr>
                <w:sz w:val="18"/>
                <w:szCs w:val="18"/>
              </w:rPr>
              <w:t>-</w:t>
            </w: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Pr>
                <w:sz w:val="18"/>
                <w:szCs w:val="18"/>
              </w:rPr>
              <w:t>t</w:t>
            </w:r>
            <w:r w:rsidRPr="00CF10D4">
              <w:rPr>
                <w:sz w:val="18"/>
                <w:szCs w:val="18"/>
              </w:rPr>
              <w:t>hat matches the d</w:t>
            </w:r>
            <w:r w:rsidRPr="003612E1">
              <w:rPr>
                <w:sz w:val="18"/>
                <w:szCs w:val="18"/>
              </w:rPr>
              <w:t xml:space="preserve">omain </w:t>
            </w:r>
            <w:r w:rsidRPr="00821B23">
              <w:rPr>
                <w:i/>
                <w:sz w:val="18"/>
                <w:szCs w:val="18"/>
              </w:rPr>
              <w:t>D</w:t>
            </w:r>
            <w:r>
              <w:rPr>
                <w:sz w:val="18"/>
                <w:szCs w:val="18"/>
              </w:rPr>
              <w:t xml:space="preserve"> </w:t>
            </w:r>
            <w:r w:rsidRPr="003612E1">
              <w:rPr>
                <w:sz w:val="18"/>
                <w:szCs w:val="18"/>
              </w:rPr>
              <w:t>of</w:t>
            </w:r>
            <w:r w:rsidRPr="003612E1">
              <w:rPr>
                <w:i/>
                <w:sz w:val="18"/>
                <w:szCs w:val="18"/>
              </w:rPr>
              <w:t xml:space="preserve"> P</w:t>
            </w:r>
            <w:r w:rsidRPr="003612E1">
              <w:rPr>
                <w:sz w:val="18"/>
                <w:szCs w:val="18"/>
              </w:rPr>
              <w:t xml:space="preserve"> </w:t>
            </w:r>
          </w:p>
          <w:p w:rsidR="00E61D2A" w:rsidRDefault="00E61D2A" w:rsidP="00244E6E">
            <w:pPr>
              <w:pStyle w:val="p1a"/>
              <w:spacing w:line="240" w:lineRule="auto"/>
              <w:rPr>
                <w:i/>
                <w:sz w:val="18"/>
                <w:szCs w:val="18"/>
              </w:rPr>
            </w:pPr>
            <w:r>
              <w:rPr>
                <w:sz w:val="18"/>
                <w:szCs w:val="18"/>
              </w:rPr>
              <w:t xml:space="preserve">  </w:t>
            </w:r>
            <w:r w:rsidRPr="003612E1">
              <w:rPr>
                <w:sz w:val="18"/>
                <w:szCs w:val="18"/>
              </w:rPr>
              <w:t xml:space="preserve">with </w:t>
            </w:r>
            <w:r w:rsidRPr="003612E1">
              <w:rPr>
                <w:i/>
                <w:sz w:val="18"/>
                <w:szCs w:val="18"/>
              </w:rPr>
              <w:t>R</w:t>
            </w:r>
            <w:r w:rsidRPr="00E04D00">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Pr>
                <w:sz w:val="18"/>
                <w:szCs w:val="18"/>
              </w:rPr>
              <w:t xml:space="preserve">has </w:t>
            </w:r>
            <w:r w:rsidRPr="00504064">
              <w:rPr>
                <w:sz w:val="18"/>
                <w:szCs w:val="18"/>
              </w:rPr>
              <w:t xml:space="preserve">mapping rule </w:t>
            </w:r>
            <w:r>
              <w:rPr>
                <w:i/>
                <w:sz w:val="18"/>
                <w:szCs w:val="18"/>
              </w:rPr>
              <w:t>D</w:t>
            </w:r>
            <w:r w:rsidRPr="00504064">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p>
          <w:p w:rsidR="00E61D2A" w:rsidRPr="00435430" w:rsidRDefault="00E61D2A" w:rsidP="00244E6E">
            <w:pPr>
              <w:pStyle w:val="p1a"/>
              <w:spacing w:line="240" w:lineRule="auto"/>
              <w:rPr>
                <w:sz w:val="18"/>
                <w:szCs w:val="18"/>
              </w:rPr>
            </w:pPr>
            <w:r w:rsidRPr="009763B9">
              <w:rPr>
                <w:sz w:val="18"/>
                <w:szCs w:val="18"/>
              </w:rPr>
              <w:t xml:space="preserve">- </w:t>
            </w:r>
            <w:r w:rsidRPr="009763B9">
              <w:rPr>
                <w:i/>
                <w:sz w:val="18"/>
                <w:szCs w:val="18"/>
              </w:rPr>
              <w:t>A</w:t>
            </w:r>
            <w:r w:rsidRPr="009763B9">
              <w:rPr>
                <w:sz w:val="18"/>
                <w:szCs w:val="18"/>
              </w:rPr>
              <w:t xml:space="preserve"> is an attribute of </w:t>
            </w:r>
            <w:r>
              <w:rPr>
                <w:i/>
                <w:sz w:val="18"/>
                <w:szCs w:val="18"/>
              </w:rPr>
              <w:t>T</w:t>
            </w:r>
            <w:r w:rsidRPr="00504064">
              <w:rPr>
                <w:sz w:val="18"/>
                <w:szCs w:val="18"/>
              </w:rPr>
              <w:t xml:space="preserve"> </w:t>
            </w:r>
            <w:r w:rsidRPr="00E04D00">
              <w:rPr>
                <w:sz w:val="18"/>
                <w:szCs w:val="18"/>
              </w:rPr>
              <w:t xml:space="preserve"> </w:t>
            </w:r>
            <w:r w:rsidRPr="00504064">
              <w:rPr>
                <w:sz w:val="18"/>
                <w:szCs w:val="18"/>
              </w:rPr>
              <w:t xml:space="preserve"> </w:t>
            </w:r>
          </w:p>
        </w:tc>
        <w:tc>
          <w:tcPr>
            <w:tcW w:w="2880" w:type="dxa"/>
          </w:tcPr>
          <w:p w:rsidR="00E61D2A" w:rsidRPr="00504064" w:rsidRDefault="00E61D2A" w:rsidP="00244E6E">
            <w:pPr>
              <w:pStyle w:val="p1a"/>
              <w:jc w:val="left"/>
              <w:rPr>
                <w:i/>
                <w:sz w:val="18"/>
                <w:szCs w:val="18"/>
              </w:rPr>
            </w:pPr>
            <w:r w:rsidRPr="00504064">
              <w:rPr>
                <w:i/>
                <w:sz w:val="18"/>
                <w:szCs w:val="18"/>
              </w:rPr>
              <w:t xml:space="preserve">P(s,v) </w:t>
            </w:r>
            <w:r w:rsidRPr="00504064">
              <w:rPr>
                <w:sz w:val="18"/>
                <w:szCs w:val="18"/>
                <w:lang w:val="pt-BR" w:eastAsia="en-US"/>
              </w:rPr>
              <w:sym w:font="Symbol" w:char="F0AC"/>
            </w:r>
            <w:r w:rsidRPr="00244E6E">
              <w:rPr>
                <w:i/>
                <w:sz w:val="18"/>
                <w:szCs w:val="18"/>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rPr>
              <w:t xml:space="preserve">, </w:t>
            </w:r>
          </w:p>
          <w:p w:rsidR="00E61D2A" w:rsidRPr="00504064" w:rsidRDefault="00E61D2A" w:rsidP="00244E6E">
            <w:pPr>
              <w:pStyle w:val="p1a"/>
              <w:jc w:val="left"/>
              <w:rPr>
                <w:i/>
                <w:sz w:val="18"/>
                <w:szCs w:val="18"/>
              </w:rPr>
            </w:pPr>
            <w:r w:rsidRPr="00244E6E">
              <w:rPr>
                <w:i/>
                <w:sz w:val="18"/>
                <w:szCs w:val="18"/>
              </w:rPr>
              <w:t xml:space="preserve">          </w:t>
            </w:r>
            <w:r w:rsidRPr="00504064">
              <w:rPr>
                <w:i/>
                <w:sz w:val="18"/>
                <w:szCs w:val="18"/>
              </w:rPr>
              <w:t>HasReferencedTuples[</w:t>
            </w:r>
            <w:r w:rsidRPr="00504064">
              <w:rPr>
                <w:i/>
                <w:sz w:val="18"/>
                <w:szCs w:val="18"/>
                <w:lang w:val="pt-BR"/>
              </w:rPr>
              <w:sym w:font="Symbol" w:char="F06A"/>
            </w:r>
            <w:r w:rsidRPr="00504064">
              <w:rPr>
                <w:i/>
                <w:sz w:val="18"/>
                <w:szCs w:val="18"/>
              </w:rPr>
              <w:t xml:space="preserve">](t,u), </w:t>
            </w:r>
          </w:p>
          <w:p w:rsidR="00E61D2A" w:rsidRPr="003612E1" w:rsidRDefault="00E61D2A" w:rsidP="00244E6E">
            <w:pPr>
              <w:pStyle w:val="p1a"/>
              <w:jc w:val="left"/>
              <w:rPr>
                <w:i/>
                <w:sz w:val="18"/>
                <w:szCs w:val="18"/>
              </w:rPr>
            </w:pPr>
            <w:r w:rsidRPr="00504064">
              <w:rPr>
                <w:i/>
                <w:sz w:val="18"/>
                <w:szCs w:val="18"/>
                <w:lang w:eastAsia="en-US"/>
              </w:rPr>
              <w:t xml:space="preserve">    </w:t>
            </w:r>
            <w:r w:rsidRPr="00504064">
              <w:rPr>
                <w:i/>
                <w:sz w:val="18"/>
                <w:szCs w:val="18"/>
              </w:rPr>
              <w:t xml:space="preserve">      </w:t>
            </w:r>
            <w:r w:rsidRPr="00504064">
              <w:rPr>
                <w:i/>
                <w:sz w:val="18"/>
                <w:szCs w:val="18"/>
                <w:lang w:eastAsia="en-US"/>
              </w:rPr>
              <w:t>nonNull(</w:t>
            </w:r>
            <w:r w:rsidRPr="00CF10D4">
              <w:rPr>
                <w:i/>
                <w:sz w:val="18"/>
                <w:szCs w:val="18"/>
                <w:lang w:eastAsia="en-US"/>
              </w:rPr>
              <w:t>u</w:t>
            </w:r>
            <w:r w:rsidRPr="003612E1">
              <w:rPr>
                <w:i/>
                <w:sz w:val="18"/>
                <w:szCs w:val="18"/>
                <w:lang w:eastAsia="en-US"/>
              </w:rPr>
              <w:t>.A),</w:t>
            </w:r>
          </w:p>
          <w:p w:rsidR="00E61D2A" w:rsidRPr="00743CC0" w:rsidRDefault="00E61D2A" w:rsidP="00244E6E">
            <w:pPr>
              <w:pStyle w:val="p1a"/>
              <w:jc w:val="left"/>
              <w:rPr>
                <w:i/>
                <w:sz w:val="18"/>
                <w:szCs w:val="18"/>
                <w:lang w:val="pt-BR"/>
              </w:rPr>
            </w:pPr>
            <w:r w:rsidRPr="003612E1">
              <w:rPr>
                <w:i/>
                <w:sz w:val="18"/>
                <w:szCs w:val="18"/>
              </w:rPr>
              <w:t xml:space="preserve">          </w:t>
            </w:r>
            <w:r w:rsidRPr="003612E1">
              <w:rPr>
                <w:i/>
                <w:sz w:val="18"/>
                <w:szCs w:val="18"/>
                <w:lang w:val="pt-BR" w:eastAsia="en-US"/>
              </w:rPr>
              <w:t>RDFLiteral</w:t>
            </w:r>
            <w:r w:rsidRPr="003612E1">
              <w:rPr>
                <w:i/>
                <w:sz w:val="18"/>
                <w:szCs w:val="18"/>
                <w:lang w:val="pt-BR"/>
              </w:rPr>
              <w:t>(</w:t>
            </w:r>
            <w:r w:rsidRPr="00E04D00">
              <w:rPr>
                <w:i/>
                <w:sz w:val="18"/>
                <w:szCs w:val="18"/>
                <w:lang w:val="pt-BR"/>
              </w:rPr>
              <w:t>u.A,“A”,“</w:t>
            </w:r>
            <w:r>
              <w:rPr>
                <w:i/>
                <w:sz w:val="18"/>
                <w:szCs w:val="18"/>
                <w:lang w:val="pt-BR"/>
              </w:rPr>
              <w:t>T</w:t>
            </w:r>
            <w:r w:rsidRPr="00504064">
              <w:rPr>
                <w:i/>
                <w:sz w:val="18"/>
                <w:szCs w:val="18"/>
                <w:lang w:val="pt-BR"/>
              </w:rPr>
              <w:t>”,v)</w:t>
            </w:r>
          </w:p>
        </w:tc>
      </w:tr>
      <w:tr w:rsidR="00E61D2A" w:rsidRPr="00361E49" w:rsidTr="00950C45">
        <w:trPr>
          <w:jc w:val="center"/>
        </w:trPr>
        <w:tc>
          <w:tcPr>
            <w:tcW w:w="247" w:type="dxa"/>
            <w:tcBorders>
              <w:top w:val="nil"/>
              <w:left w:val="nil"/>
              <w:bottom w:val="nil"/>
            </w:tcBorders>
          </w:tcPr>
          <w:p w:rsidR="00E61D2A" w:rsidRPr="00A6206F" w:rsidRDefault="00E61D2A" w:rsidP="00397556">
            <w:pPr>
              <w:pStyle w:val="p1a"/>
              <w:spacing w:line="240" w:lineRule="auto"/>
              <w:jc w:val="center"/>
              <w:rPr>
                <w:sz w:val="18"/>
                <w:szCs w:val="18"/>
              </w:rPr>
            </w:pPr>
            <w:r w:rsidRPr="00A6206F">
              <w:rPr>
                <w:sz w:val="18"/>
                <w:szCs w:val="18"/>
              </w:rPr>
              <w:t>7</w:t>
            </w:r>
          </w:p>
        </w:tc>
        <w:tc>
          <w:tcPr>
            <w:tcW w:w="4040" w:type="dxa"/>
          </w:tcPr>
          <w:p w:rsidR="00E61D2A" w:rsidRPr="00504064" w:rsidRDefault="00E61D2A" w:rsidP="00244E6E">
            <w:pPr>
              <w:pStyle w:val="p1a"/>
              <w:spacing w:line="240" w:lineRule="auto"/>
              <w:rPr>
                <w:sz w:val="18"/>
                <w:szCs w:val="18"/>
                <w:lang w:val="pt-BR"/>
              </w:rPr>
            </w:pPr>
            <w:r w:rsidRPr="00504064">
              <w:rPr>
                <w:i/>
                <w:sz w:val="18"/>
                <w:szCs w:val="18"/>
              </w:rPr>
              <w:t>Ψ</w:t>
            </w:r>
            <w:r w:rsidRPr="00504064">
              <w:rPr>
                <w:i/>
                <w:sz w:val="18"/>
                <w:szCs w:val="18"/>
                <w:lang w:val="pt-BR"/>
              </w:rPr>
              <w:t xml:space="preserve">: </w:t>
            </w:r>
            <w:r w:rsidRPr="00E04D00">
              <w:rPr>
                <w:i/>
                <w:sz w:val="18"/>
                <w:szCs w:val="18"/>
                <w:lang w:val="pt-BR"/>
              </w:rPr>
              <w:t>P</w:t>
            </w:r>
            <w:r w:rsidRPr="00504064">
              <w:rPr>
                <w:sz w:val="18"/>
                <w:szCs w:val="18"/>
                <w:lang w:val="pt-BR"/>
              </w:rPr>
              <w:t xml:space="preserve"> </w:t>
            </w:r>
            <w:r w:rsidRPr="00504064">
              <w:rPr>
                <w:sz w:val="18"/>
                <w:szCs w:val="18"/>
              </w:rPr>
              <w:sym w:font="Symbol" w:char="F0BA"/>
            </w:r>
            <w:r w:rsidRPr="00504064">
              <w:rPr>
                <w:sz w:val="18"/>
                <w:szCs w:val="18"/>
                <w:lang w:val="pt-BR"/>
              </w:rPr>
              <w:t xml:space="preserve"> </w:t>
            </w:r>
            <w:r w:rsidRPr="00504064">
              <w:rPr>
                <w:i/>
                <w:sz w:val="18"/>
                <w:szCs w:val="18"/>
                <w:lang w:val="pt-BR"/>
              </w:rPr>
              <w:t>R / {A</w:t>
            </w:r>
            <w:r w:rsidRPr="00504064">
              <w:rPr>
                <w:i/>
                <w:sz w:val="18"/>
                <w:szCs w:val="18"/>
                <w:vertAlign w:val="subscript"/>
                <w:lang w:val="pt-BR"/>
              </w:rPr>
              <w:t>1</w:t>
            </w:r>
            <w:r w:rsidRPr="00504064">
              <w:rPr>
                <w:i/>
                <w:sz w:val="18"/>
                <w:szCs w:val="18"/>
                <w:lang w:val="pt-BR"/>
              </w:rPr>
              <w:t>,...,A</w:t>
            </w:r>
            <w:r w:rsidRPr="00504064">
              <w:rPr>
                <w:i/>
                <w:sz w:val="18"/>
                <w:szCs w:val="18"/>
                <w:vertAlign w:val="subscript"/>
                <w:lang w:val="pt-BR"/>
              </w:rPr>
              <w:t>m</w:t>
            </w:r>
            <w:r w:rsidRPr="00504064">
              <w:rPr>
                <w:i/>
                <w:sz w:val="18"/>
                <w:szCs w:val="18"/>
                <w:lang w:val="pt-BR"/>
              </w:rPr>
              <w:t>}</w:t>
            </w:r>
          </w:p>
          <w:p w:rsidR="00E61D2A" w:rsidRPr="00504064" w:rsidRDefault="00E61D2A" w:rsidP="00244E6E">
            <w:pPr>
              <w:pStyle w:val="p1a"/>
              <w:spacing w:line="240" w:lineRule="auto"/>
              <w:rPr>
                <w:sz w:val="18"/>
                <w:szCs w:val="18"/>
                <w:lang w:val="pt-BR"/>
              </w:rPr>
            </w:pPr>
            <w:r w:rsidRPr="00504064">
              <w:rPr>
                <w:sz w:val="18"/>
                <w:szCs w:val="18"/>
                <w:lang w:val="pt-BR"/>
              </w:rPr>
              <w:t>where:</w:t>
            </w:r>
          </w:p>
          <w:p w:rsidR="00E61D2A" w:rsidRDefault="00E61D2A" w:rsidP="00244E6E">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CF10D4">
              <w:rPr>
                <w:i/>
                <w:sz w:val="18"/>
                <w:szCs w:val="18"/>
              </w:rPr>
              <w:t>Ψ</w:t>
            </w:r>
            <w:r w:rsidRPr="003612E1">
              <w:rPr>
                <w:i/>
                <w:sz w:val="18"/>
                <w:szCs w:val="18"/>
                <w:vertAlign w:val="subscript"/>
              </w:rPr>
              <w:t>D</w:t>
            </w:r>
            <w:r w:rsidRPr="003612E1">
              <w:rPr>
                <w:sz w:val="18"/>
                <w:szCs w:val="18"/>
                <w:vertAlign w:val="subscript"/>
              </w:rPr>
              <w:t xml:space="preserve"> </w:t>
            </w:r>
            <w:r w:rsidRPr="003612E1">
              <w:rPr>
                <w:sz w:val="18"/>
                <w:szCs w:val="18"/>
              </w:rPr>
              <w:t xml:space="preserve">that matches the domain </w:t>
            </w:r>
            <w:r w:rsidRPr="00821B23">
              <w:rPr>
                <w:i/>
                <w:sz w:val="18"/>
                <w:szCs w:val="18"/>
              </w:rPr>
              <w:t>D</w:t>
            </w:r>
            <w:r>
              <w:rPr>
                <w:sz w:val="18"/>
                <w:szCs w:val="18"/>
              </w:rPr>
              <w:t xml:space="preserve"> </w:t>
            </w:r>
            <w:r w:rsidRPr="003612E1">
              <w:rPr>
                <w:sz w:val="18"/>
                <w:szCs w:val="18"/>
              </w:rPr>
              <w:t xml:space="preserve">of </w:t>
            </w:r>
            <w:r w:rsidRPr="00E04D00">
              <w:rPr>
                <w:i/>
                <w:sz w:val="18"/>
                <w:szCs w:val="18"/>
              </w:rPr>
              <w:t>P</w:t>
            </w:r>
            <w:r w:rsidRPr="00E04D00">
              <w:rPr>
                <w:sz w:val="18"/>
                <w:szCs w:val="18"/>
              </w:rPr>
              <w:t xml:space="preserve"> </w:t>
            </w:r>
          </w:p>
          <w:p w:rsidR="00E61D2A" w:rsidRDefault="00E61D2A" w:rsidP="00244E6E">
            <w:pPr>
              <w:pStyle w:val="p1a"/>
              <w:spacing w:line="240" w:lineRule="auto"/>
              <w:rPr>
                <w:i/>
                <w:sz w:val="18"/>
                <w:szCs w:val="18"/>
              </w:rPr>
            </w:pPr>
            <w:r>
              <w:rPr>
                <w:sz w:val="18"/>
                <w:szCs w:val="18"/>
              </w:rPr>
              <w:t xml:space="preserve">  </w:t>
            </w:r>
            <w:r w:rsidRPr="00E04D00">
              <w:rPr>
                <w:sz w:val="18"/>
                <w:szCs w:val="18"/>
              </w:rPr>
              <w:t xml:space="preserve">with </w:t>
            </w:r>
            <w:r w:rsidRPr="00E04D00">
              <w:rPr>
                <w:i/>
                <w:sz w:val="18"/>
                <w:szCs w:val="18"/>
              </w:rPr>
              <w:t>R</w:t>
            </w:r>
            <w:r w:rsidRPr="00E04D00">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E04D00">
              <w:rPr>
                <w:sz w:val="18"/>
                <w:szCs w:val="18"/>
              </w:rPr>
              <w:t xml:space="preserve">has mapping rule </w:t>
            </w:r>
            <w:r>
              <w:rPr>
                <w:i/>
                <w:sz w:val="18"/>
                <w:szCs w:val="18"/>
              </w:rPr>
              <w:t>D</w:t>
            </w:r>
            <w:r w:rsidRPr="00E04D00">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p>
          <w:p w:rsidR="00E61D2A" w:rsidRPr="009763B9" w:rsidRDefault="00E61D2A" w:rsidP="00524947">
            <w:pPr>
              <w:pStyle w:val="p1a"/>
              <w:spacing w:line="240" w:lineRule="auto"/>
              <w:rPr>
                <w:sz w:val="18"/>
                <w:szCs w:val="18"/>
              </w:rPr>
            </w:pPr>
            <w:r w:rsidRPr="009763B9">
              <w:rPr>
                <w:sz w:val="18"/>
                <w:szCs w:val="18"/>
              </w:rPr>
              <w:t xml:space="preserve">- </w:t>
            </w:r>
            <w:r w:rsidRPr="009763B9">
              <w:rPr>
                <w:i/>
                <w:sz w:val="18"/>
                <w:szCs w:val="18"/>
              </w:rPr>
              <w:t>A</w:t>
            </w:r>
            <w:r w:rsidRPr="009763B9">
              <w:rPr>
                <w:i/>
                <w:sz w:val="18"/>
                <w:szCs w:val="18"/>
                <w:vertAlign w:val="subscript"/>
              </w:rPr>
              <w:t>1</w:t>
            </w:r>
            <w:r w:rsidRPr="009763B9">
              <w:rPr>
                <w:i/>
                <w:sz w:val="18"/>
                <w:szCs w:val="18"/>
              </w:rPr>
              <w:t>,...,A</w:t>
            </w:r>
            <w:r w:rsidRPr="009763B9">
              <w:rPr>
                <w:i/>
                <w:sz w:val="18"/>
                <w:szCs w:val="18"/>
                <w:vertAlign w:val="subscript"/>
              </w:rPr>
              <w:t>m</w:t>
            </w:r>
            <w:r w:rsidRPr="009763B9">
              <w:rPr>
                <w:sz w:val="18"/>
                <w:szCs w:val="18"/>
              </w:rPr>
              <w:t xml:space="preserve"> are attributes of </w:t>
            </w:r>
            <w:r w:rsidRPr="009763B9">
              <w:rPr>
                <w:i/>
                <w:sz w:val="18"/>
                <w:szCs w:val="18"/>
              </w:rPr>
              <w:t>R</w:t>
            </w:r>
          </w:p>
          <w:p w:rsidR="00E61D2A" w:rsidRPr="00435430" w:rsidRDefault="00E61D2A" w:rsidP="00244E6E">
            <w:pPr>
              <w:pStyle w:val="p1a"/>
              <w:spacing w:line="240" w:lineRule="auto"/>
              <w:rPr>
                <w:sz w:val="18"/>
                <w:szCs w:val="18"/>
              </w:rPr>
            </w:pPr>
            <w:r w:rsidRPr="00E04D00">
              <w:rPr>
                <w:sz w:val="18"/>
                <w:szCs w:val="18"/>
              </w:rPr>
              <w:t xml:space="preserve"> </w:t>
            </w:r>
          </w:p>
        </w:tc>
        <w:tc>
          <w:tcPr>
            <w:tcW w:w="2880" w:type="dxa"/>
          </w:tcPr>
          <w:p w:rsidR="00E61D2A" w:rsidRPr="00244E6E" w:rsidRDefault="00E61D2A" w:rsidP="00244E6E">
            <w:pPr>
              <w:pStyle w:val="p1a"/>
              <w:jc w:val="left"/>
              <w:outlineLvl w:val="2"/>
              <w:rPr>
                <w:i/>
                <w:sz w:val="18"/>
                <w:szCs w:val="18"/>
                <w:lang w:eastAsia="en-US"/>
              </w:rPr>
            </w:pPr>
            <w:r w:rsidRPr="00504064">
              <w:rPr>
                <w:i/>
                <w:sz w:val="18"/>
                <w:szCs w:val="18"/>
              </w:rPr>
              <w:t xml:space="preserve">P(s,v) </w:t>
            </w:r>
            <w:r w:rsidRPr="00504064">
              <w:rPr>
                <w:sz w:val="18"/>
                <w:szCs w:val="18"/>
                <w:lang w:val="pt-BR" w:eastAsia="en-US"/>
              </w:rPr>
              <w:sym w:font="Symbol" w:char="F0AC"/>
            </w:r>
            <w:r w:rsidRPr="00244E6E">
              <w:rPr>
                <w:i/>
                <w:sz w:val="18"/>
                <w:szCs w:val="18"/>
              </w:rPr>
              <w:t xml:space="preserve"> </w:t>
            </w:r>
            <w:r w:rsidRPr="00E04D00">
              <w:rPr>
                <w:i/>
                <w:sz w:val="18"/>
                <w:szCs w:val="18"/>
              </w:rPr>
              <w:t>R(t), B</w:t>
            </w:r>
            <w:r w:rsidRPr="00504064">
              <w:rPr>
                <w:i/>
                <w:sz w:val="18"/>
                <w:szCs w:val="18"/>
                <w:vertAlign w:val="subscript"/>
              </w:rPr>
              <w:t>D</w:t>
            </w:r>
            <w:r w:rsidRPr="00E04D00">
              <w:rPr>
                <w:i/>
                <w:sz w:val="18"/>
                <w:szCs w:val="18"/>
              </w:rPr>
              <w:t>[t,s]</w:t>
            </w:r>
            <w:r w:rsidRPr="00504064">
              <w:rPr>
                <w:i/>
                <w:sz w:val="18"/>
                <w:szCs w:val="18"/>
              </w:rPr>
              <w:t xml:space="preserve">, </w:t>
            </w:r>
          </w:p>
          <w:p w:rsidR="00E61D2A" w:rsidRPr="00244E6E" w:rsidRDefault="00E61D2A" w:rsidP="00244E6E">
            <w:pPr>
              <w:pStyle w:val="p1a"/>
              <w:jc w:val="left"/>
              <w:outlineLvl w:val="2"/>
              <w:rPr>
                <w:i/>
                <w:sz w:val="18"/>
                <w:szCs w:val="18"/>
                <w:lang w:eastAsia="en-US"/>
              </w:rPr>
            </w:pPr>
            <w:r w:rsidRPr="00244E6E">
              <w:rPr>
                <w:i/>
                <w:sz w:val="18"/>
                <w:szCs w:val="18"/>
                <w:lang w:eastAsia="en-US"/>
              </w:rPr>
              <w:t xml:space="preserve">         nonNull(t.</w:t>
            </w:r>
            <w:r w:rsidRPr="00244E6E">
              <w:rPr>
                <w:i/>
                <w:sz w:val="18"/>
                <w:szCs w:val="18"/>
              </w:rPr>
              <w:t>A</w:t>
            </w:r>
            <w:r w:rsidRPr="00244E6E">
              <w:rPr>
                <w:i/>
                <w:sz w:val="18"/>
                <w:szCs w:val="18"/>
                <w:vertAlign w:val="subscript"/>
              </w:rPr>
              <w:t>1</w:t>
            </w:r>
            <w:r w:rsidRPr="00244E6E">
              <w:rPr>
                <w:i/>
                <w:sz w:val="18"/>
                <w:szCs w:val="18"/>
                <w:lang w:eastAsia="en-US"/>
              </w:rPr>
              <w:t>),…,nonNull(t.</w:t>
            </w:r>
            <w:r w:rsidRPr="00244E6E">
              <w:rPr>
                <w:i/>
                <w:sz w:val="18"/>
                <w:szCs w:val="18"/>
              </w:rPr>
              <w:t>A</w:t>
            </w:r>
            <w:r w:rsidRPr="00244E6E">
              <w:rPr>
                <w:i/>
                <w:sz w:val="18"/>
                <w:szCs w:val="18"/>
                <w:vertAlign w:val="subscript"/>
              </w:rPr>
              <w:t>m</w:t>
            </w:r>
            <w:r w:rsidRPr="00244E6E">
              <w:rPr>
                <w:i/>
                <w:sz w:val="18"/>
                <w:szCs w:val="18"/>
                <w:lang w:eastAsia="en-US"/>
              </w:rPr>
              <w:t>),</w:t>
            </w:r>
          </w:p>
          <w:p w:rsidR="00E61D2A" w:rsidRPr="00504064" w:rsidRDefault="00E61D2A" w:rsidP="00244E6E">
            <w:pPr>
              <w:pStyle w:val="p1a"/>
              <w:jc w:val="left"/>
              <w:rPr>
                <w:i/>
                <w:sz w:val="18"/>
                <w:szCs w:val="18"/>
                <w:lang w:val="pt-BR" w:eastAsia="en-US"/>
              </w:rPr>
            </w:pPr>
            <w:r w:rsidRPr="00CF10D4">
              <w:rPr>
                <w:i/>
                <w:sz w:val="18"/>
                <w:szCs w:val="18"/>
              </w:rPr>
              <w:t xml:space="preserve">         </w:t>
            </w:r>
            <w:r w:rsidRPr="003612E1">
              <w:rPr>
                <w:i/>
                <w:sz w:val="18"/>
                <w:szCs w:val="18"/>
                <w:lang w:val="pt-BR" w:eastAsia="en-US"/>
              </w:rPr>
              <w:t>RDFLiteral</w:t>
            </w:r>
            <w:r w:rsidRPr="003612E1">
              <w:rPr>
                <w:i/>
                <w:sz w:val="18"/>
                <w:szCs w:val="18"/>
                <w:lang w:val="pt-BR"/>
              </w:rPr>
              <w:t>(t.A</w:t>
            </w:r>
            <w:r w:rsidRPr="003612E1">
              <w:rPr>
                <w:i/>
                <w:sz w:val="18"/>
                <w:szCs w:val="18"/>
                <w:vertAlign w:val="subscript"/>
                <w:lang w:val="pt-BR"/>
              </w:rPr>
              <w:t>1</w:t>
            </w:r>
            <w:r w:rsidRPr="00E04D00">
              <w:rPr>
                <w:i/>
                <w:sz w:val="18"/>
                <w:szCs w:val="18"/>
                <w:lang w:val="pt-BR"/>
              </w:rPr>
              <w:t>,“A</w:t>
            </w:r>
            <w:r w:rsidRPr="00E04D00">
              <w:rPr>
                <w:i/>
                <w:sz w:val="18"/>
                <w:szCs w:val="18"/>
                <w:vertAlign w:val="subscript"/>
                <w:lang w:val="pt-BR"/>
              </w:rPr>
              <w:t>1</w:t>
            </w:r>
            <w:r w:rsidRPr="00E04D00">
              <w:rPr>
                <w:i/>
                <w:sz w:val="18"/>
                <w:szCs w:val="18"/>
                <w:lang w:val="pt-BR"/>
              </w:rPr>
              <w:t>”,“R</w:t>
            </w:r>
            <w:r w:rsidRPr="00504064">
              <w:rPr>
                <w:i/>
                <w:sz w:val="18"/>
                <w:szCs w:val="18"/>
                <w:lang w:val="pt-BR"/>
              </w:rPr>
              <w:t>”,v</w:t>
            </w:r>
            <w:r w:rsidRPr="00504064">
              <w:rPr>
                <w:i/>
                <w:sz w:val="18"/>
                <w:szCs w:val="18"/>
                <w:vertAlign w:val="subscript"/>
                <w:lang w:val="pt-BR"/>
              </w:rPr>
              <w:t>1</w:t>
            </w:r>
            <w:r w:rsidRPr="00504064">
              <w:rPr>
                <w:i/>
                <w:sz w:val="18"/>
                <w:szCs w:val="18"/>
                <w:lang w:val="pt-BR" w:eastAsia="en-US"/>
              </w:rPr>
              <w:t>),</w:t>
            </w:r>
          </w:p>
          <w:p w:rsidR="00E61D2A" w:rsidRPr="00504064" w:rsidRDefault="00E61D2A" w:rsidP="00244E6E">
            <w:pPr>
              <w:pStyle w:val="p1a"/>
              <w:jc w:val="left"/>
              <w:rPr>
                <w:i/>
                <w:sz w:val="18"/>
                <w:szCs w:val="18"/>
                <w:lang w:val="pt-BR" w:eastAsia="en-US"/>
              </w:rPr>
            </w:pPr>
            <w:r w:rsidRPr="00504064">
              <w:rPr>
                <w:i/>
                <w:sz w:val="18"/>
                <w:szCs w:val="18"/>
                <w:lang w:val="pt-BR" w:eastAsia="en-US"/>
              </w:rPr>
              <w:t xml:space="preserve">         …, </w:t>
            </w:r>
          </w:p>
          <w:p w:rsidR="00E61D2A" w:rsidRPr="00504064" w:rsidRDefault="00E61D2A" w:rsidP="00244E6E">
            <w:pPr>
              <w:pStyle w:val="p1a"/>
              <w:jc w:val="left"/>
              <w:rPr>
                <w:i/>
                <w:sz w:val="18"/>
                <w:szCs w:val="18"/>
                <w:lang w:val="pt-BR" w:eastAsia="en-US"/>
              </w:rPr>
            </w:pPr>
            <w:r w:rsidRPr="00504064">
              <w:rPr>
                <w:i/>
                <w:sz w:val="18"/>
                <w:szCs w:val="18"/>
                <w:lang w:val="pt-BR" w:eastAsia="en-US"/>
              </w:rPr>
              <w:t xml:space="preserve">         RDFLiteral</w:t>
            </w:r>
            <w:r w:rsidRPr="00CF10D4">
              <w:rPr>
                <w:i/>
                <w:sz w:val="18"/>
                <w:szCs w:val="18"/>
                <w:lang w:val="pt-BR"/>
              </w:rPr>
              <w:t>(t.A</w:t>
            </w:r>
            <w:r w:rsidRPr="003612E1">
              <w:rPr>
                <w:i/>
                <w:sz w:val="18"/>
                <w:szCs w:val="18"/>
                <w:vertAlign w:val="subscript"/>
                <w:lang w:val="pt-BR"/>
              </w:rPr>
              <w:t>m</w:t>
            </w:r>
            <w:r w:rsidRPr="003612E1">
              <w:rPr>
                <w:i/>
                <w:sz w:val="18"/>
                <w:szCs w:val="18"/>
                <w:lang w:val="pt-BR"/>
              </w:rPr>
              <w:t>,“A</w:t>
            </w:r>
            <w:r w:rsidRPr="003612E1">
              <w:rPr>
                <w:i/>
                <w:sz w:val="18"/>
                <w:szCs w:val="18"/>
                <w:vertAlign w:val="subscript"/>
                <w:lang w:val="pt-BR"/>
              </w:rPr>
              <w:t>m</w:t>
            </w:r>
            <w:r w:rsidRPr="003612E1">
              <w:rPr>
                <w:i/>
                <w:sz w:val="18"/>
                <w:szCs w:val="18"/>
                <w:lang w:val="pt-BR"/>
              </w:rPr>
              <w:t>”,“R</w:t>
            </w:r>
            <w:r w:rsidRPr="00504064">
              <w:rPr>
                <w:i/>
                <w:sz w:val="18"/>
                <w:szCs w:val="18"/>
                <w:lang w:val="pt-BR"/>
              </w:rPr>
              <w:t>”,v</w:t>
            </w:r>
            <w:r w:rsidRPr="00504064">
              <w:rPr>
                <w:i/>
                <w:sz w:val="18"/>
                <w:szCs w:val="18"/>
                <w:vertAlign w:val="subscript"/>
                <w:lang w:val="pt-BR"/>
              </w:rPr>
              <w:t>m</w:t>
            </w:r>
            <w:r w:rsidRPr="00504064">
              <w:rPr>
                <w:i/>
                <w:sz w:val="18"/>
                <w:szCs w:val="18"/>
                <w:lang w:val="pt-BR" w:eastAsia="en-US"/>
              </w:rPr>
              <w:t xml:space="preserve">), </w:t>
            </w:r>
          </w:p>
          <w:p w:rsidR="00E61D2A" w:rsidRPr="00743CC0" w:rsidRDefault="00E61D2A" w:rsidP="00244E6E">
            <w:pPr>
              <w:pStyle w:val="p1a"/>
              <w:jc w:val="left"/>
              <w:rPr>
                <w:i/>
                <w:sz w:val="18"/>
                <w:szCs w:val="18"/>
              </w:rPr>
            </w:pPr>
            <w:r w:rsidRPr="00504064">
              <w:rPr>
                <w:i/>
                <w:sz w:val="18"/>
                <w:szCs w:val="18"/>
                <w:lang w:val="pt-BR"/>
              </w:rPr>
              <w:t xml:space="preserve">          concat([v</w:t>
            </w:r>
            <w:r w:rsidRPr="00504064">
              <w:rPr>
                <w:i/>
                <w:sz w:val="18"/>
                <w:szCs w:val="18"/>
                <w:vertAlign w:val="subscript"/>
                <w:lang w:val="pt-BR"/>
              </w:rPr>
              <w:t>1</w:t>
            </w:r>
            <w:r w:rsidRPr="00504064">
              <w:rPr>
                <w:i/>
                <w:sz w:val="18"/>
                <w:szCs w:val="18"/>
                <w:lang w:val="pt-BR"/>
              </w:rPr>
              <w:t>,..,v</w:t>
            </w:r>
            <w:r w:rsidRPr="00CF10D4">
              <w:rPr>
                <w:i/>
                <w:sz w:val="18"/>
                <w:szCs w:val="18"/>
                <w:vertAlign w:val="subscript"/>
                <w:lang w:val="pt-BR"/>
              </w:rPr>
              <w:t>m</w:t>
            </w:r>
            <w:r w:rsidRPr="003612E1">
              <w:rPr>
                <w:i/>
                <w:sz w:val="18"/>
                <w:szCs w:val="18"/>
                <w:lang w:val="pt-BR"/>
              </w:rPr>
              <w:t>],v)</w:t>
            </w:r>
          </w:p>
        </w:tc>
      </w:tr>
      <w:tr w:rsidR="00E61D2A" w:rsidRPr="00361E49" w:rsidTr="00950C45">
        <w:trPr>
          <w:trHeight w:val="1469"/>
          <w:jc w:val="center"/>
        </w:trPr>
        <w:tc>
          <w:tcPr>
            <w:tcW w:w="247" w:type="dxa"/>
            <w:tcBorders>
              <w:top w:val="nil"/>
              <w:left w:val="nil"/>
              <w:bottom w:val="nil"/>
            </w:tcBorders>
          </w:tcPr>
          <w:p w:rsidR="00E61D2A" w:rsidRPr="00361E49" w:rsidRDefault="00E61D2A" w:rsidP="00397556">
            <w:pPr>
              <w:pStyle w:val="p1a"/>
              <w:spacing w:line="240" w:lineRule="auto"/>
              <w:rPr>
                <w:sz w:val="18"/>
                <w:szCs w:val="18"/>
              </w:rPr>
            </w:pPr>
            <w:r>
              <w:rPr>
                <w:sz w:val="18"/>
                <w:szCs w:val="18"/>
              </w:rPr>
              <w:t>8</w:t>
            </w:r>
          </w:p>
        </w:tc>
        <w:tc>
          <w:tcPr>
            <w:tcW w:w="4040" w:type="dxa"/>
          </w:tcPr>
          <w:p w:rsidR="00E61D2A" w:rsidRPr="00E04D00" w:rsidRDefault="00E61D2A" w:rsidP="00821B23">
            <w:pPr>
              <w:pStyle w:val="p1a"/>
              <w:spacing w:line="240" w:lineRule="auto"/>
              <w:rPr>
                <w:sz w:val="18"/>
                <w:szCs w:val="18"/>
                <w:lang w:val="pt-BR"/>
              </w:rPr>
            </w:pPr>
            <w:r w:rsidRPr="00504064">
              <w:rPr>
                <w:i/>
                <w:sz w:val="18"/>
                <w:szCs w:val="18"/>
              </w:rPr>
              <w:t>Ψ</w:t>
            </w:r>
            <w:r w:rsidRPr="00504064">
              <w:rPr>
                <w:i/>
                <w:sz w:val="18"/>
                <w:szCs w:val="18"/>
                <w:lang w:val="pt-BR"/>
              </w:rPr>
              <w:t xml:space="preserve">: P </w:t>
            </w:r>
            <w:r w:rsidRPr="00504064">
              <w:rPr>
                <w:sz w:val="18"/>
                <w:szCs w:val="18"/>
              </w:rPr>
              <w:sym w:font="Symbol" w:char="F0BA"/>
            </w:r>
            <w:r w:rsidRPr="00CF10D4">
              <w:rPr>
                <w:i/>
                <w:sz w:val="18"/>
                <w:szCs w:val="18"/>
                <w:lang w:val="pt-BR"/>
              </w:rPr>
              <w:t xml:space="preserve"> R</w:t>
            </w:r>
            <w:r w:rsidRPr="003612E1">
              <w:rPr>
                <w:i/>
                <w:sz w:val="18"/>
                <w:szCs w:val="18"/>
                <w:lang w:val="pt-BR"/>
              </w:rPr>
              <w:t xml:space="preserve"> /</w:t>
            </w:r>
            <w:r>
              <w:rPr>
                <w:i/>
                <w:sz w:val="18"/>
                <w:szCs w:val="18"/>
                <w:lang w:val="pt-BR"/>
              </w:rPr>
              <w:t xml:space="preserve"> </w:t>
            </w:r>
            <w:r w:rsidRPr="003612E1">
              <w:rPr>
                <w:i/>
                <w:sz w:val="18"/>
                <w:szCs w:val="18"/>
              </w:rPr>
              <w:sym w:font="Symbol" w:char="F06A"/>
            </w:r>
            <w:r w:rsidRPr="003612E1">
              <w:rPr>
                <w:i/>
                <w:sz w:val="18"/>
                <w:szCs w:val="18"/>
                <w:lang w:val="pt-BR"/>
              </w:rPr>
              <w:t xml:space="preserve"> / {A</w:t>
            </w:r>
            <w:r w:rsidRPr="003612E1">
              <w:rPr>
                <w:i/>
                <w:sz w:val="18"/>
                <w:szCs w:val="18"/>
                <w:vertAlign w:val="subscript"/>
                <w:lang w:val="pt-BR"/>
              </w:rPr>
              <w:t>1</w:t>
            </w:r>
            <w:r w:rsidRPr="00E04D00">
              <w:rPr>
                <w:i/>
                <w:sz w:val="18"/>
                <w:szCs w:val="18"/>
                <w:lang w:val="pt-BR"/>
              </w:rPr>
              <w:t>,...,A</w:t>
            </w:r>
            <w:r w:rsidRPr="00E04D00">
              <w:rPr>
                <w:i/>
                <w:sz w:val="18"/>
                <w:szCs w:val="18"/>
                <w:vertAlign w:val="subscript"/>
                <w:lang w:val="pt-BR"/>
              </w:rPr>
              <w:t>m</w:t>
            </w:r>
            <w:r w:rsidRPr="00E04D00">
              <w:rPr>
                <w:i/>
                <w:sz w:val="18"/>
                <w:szCs w:val="18"/>
                <w:lang w:val="pt-BR"/>
              </w:rPr>
              <w:t>}</w:t>
            </w:r>
          </w:p>
          <w:p w:rsidR="00E61D2A" w:rsidRPr="00E04D00" w:rsidRDefault="00E61D2A" w:rsidP="00821B23">
            <w:pPr>
              <w:pStyle w:val="p1a"/>
              <w:spacing w:line="240" w:lineRule="auto"/>
              <w:rPr>
                <w:sz w:val="18"/>
                <w:szCs w:val="18"/>
                <w:lang w:val="pt-BR"/>
              </w:rPr>
            </w:pPr>
            <w:r w:rsidRPr="00E04D00">
              <w:rPr>
                <w:sz w:val="18"/>
                <w:szCs w:val="18"/>
                <w:lang w:val="pt-BR"/>
              </w:rPr>
              <w:t>where:</w:t>
            </w:r>
          </w:p>
          <w:p w:rsidR="00E61D2A" w:rsidRPr="00504064" w:rsidRDefault="00E61D2A" w:rsidP="00821B23">
            <w:pPr>
              <w:pStyle w:val="p1a"/>
              <w:spacing w:line="240" w:lineRule="auto"/>
              <w:rPr>
                <w:sz w:val="18"/>
                <w:szCs w:val="18"/>
              </w:rPr>
            </w:pPr>
            <w:r w:rsidRPr="00E04D00">
              <w:rPr>
                <w:sz w:val="18"/>
                <w:szCs w:val="18"/>
              </w:rPr>
              <w:t xml:space="preserve">- </w:t>
            </w:r>
            <w:r w:rsidRPr="00E04D00">
              <w:rPr>
                <w:i/>
                <w:sz w:val="18"/>
                <w:szCs w:val="18"/>
              </w:rPr>
              <w:sym w:font="Symbol" w:char="F06A"/>
            </w:r>
            <w:r w:rsidRPr="00E04D00">
              <w:rPr>
                <w:sz w:val="18"/>
                <w:szCs w:val="18"/>
              </w:rPr>
              <w:t xml:space="preserve"> is a path of </w:t>
            </w:r>
            <w:r w:rsidRPr="00E04D00">
              <w:rPr>
                <w:i/>
                <w:sz w:val="18"/>
                <w:szCs w:val="18"/>
              </w:rPr>
              <w:t>R</w:t>
            </w:r>
            <w:r w:rsidRPr="00504064">
              <w:rPr>
                <w:sz w:val="18"/>
                <w:szCs w:val="18"/>
              </w:rPr>
              <w:t xml:space="preserve"> to </w:t>
            </w:r>
            <w:r>
              <w:rPr>
                <w:i/>
                <w:sz w:val="18"/>
                <w:szCs w:val="18"/>
              </w:rPr>
              <w:t>T</w:t>
            </w:r>
            <w:r w:rsidRPr="00504064">
              <w:rPr>
                <w:sz w:val="18"/>
                <w:szCs w:val="18"/>
              </w:rPr>
              <w:t xml:space="preserve"> </w:t>
            </w:r>
          </w:p>
          <w:p w:rsidR="00E61D2A" w:rsidRDefault="00E61D2A" w:rsidP="00155341">
            <w:pPr>
              <w:pStyle w:val="p1a"/>
              <w:spacing w:line="240" w:lineRule="auto"/>
              <w:rPr>
                <w:sz w:val="18"/>
                <w:szCs w:val="18"/>
              </w:rPr>
            </w:pPr>
            <w:r w:rsidRPr="00504064">
              <w:rPr>
                <w:sz w:val="18"/>
                <w:szCs w:val="18"/>
              </w:rPr>
              <w:t xml:space="preserve">- </w:t>
            </w:r>
            <w:r w:rsidRPr="00821B23">
              <w:rPr>
                <w:b/>
                <w:i/>
                <w:sz w:val="18"/>
                <w:szCs w:val="18"/>
              </w:rPr>
              <w:t>M</w:t>
            </w:r>
            <w:r w:rsidRPr="00504064">
              <w:rPr>
                <w:sz w:val="18"/>
                <w:szCs w:val="18"/>
              </w:rPr>
              <w:t xml:space="preserve"> </w:t>
            </w:r>
            <w:r>
              <w:rPr>
                <w:sz w:val="18"/>
                <w:szCs w:val="18"/>
              </w:rPr>
              <w:t xml:space="preserve">has a CCA </w:t>
            </w:r>
            <w:r w:rsidRPr="00504064">
              <w:rPr>
                <w:i/>
                <w:sz w:val="18"/>
                <w:szCs w:val="18"/>
              </w:rPr>
              <w:t>Ψ</w:t>
            </w:r>
            <w:r w:rsidRPr="00504064">
              <w:rPr>
                <w:i/>
                <w:sz w:val="18"/>
                <w:szCs w:val="18"/>
                <w:vertAlign w:val="subscript"/>
              </w:rPr>
              <w:t>D</w:t>
            </w:r>
            <w:r w:rsidRPr="00504064">
              <w:rPr>
                <w:sz w:val="18"/>
                <w:szCs w:val="18"/>
                <w:vertAlign w:val="subscript"/>
              </w:rPr>
              <w:t xml:space="preserve"> </w:t>
            </w:r>
            <w:r>
              <w:rPr>
                <w:sz w:val="18"/>
                <w:szCs w:val="18"/>
              </w:rPr>
              <w:t>t</w:t>
            </w:r>
            <w:r w:rsidRPr="00504064">
              <w:rPr>
                <w:sz w:val="18"/>
                <w:szCs w:val="18"/>
              </w:rPr>
              <w:t xml:space="preserve">hat matches the domain </w:t>
            </w:r>
            <w:r w:rsidRPr="00155341">
              <w:rPr>
                <w:i/>
                <w:sz w:val="18"/>
                <w:szCs w:val="18"/>
              </w:rPr>
              <w:t>D</w:t>
            </w:r>
            <w:r>
              <w:rPr>
                <w:sz w:val="18"/>
                <w:szCs w:val="18"/>
              </w:rPr>
              <w:t xml:space="preserve"> </w:t>
            </w:r>
            <w:r w:rsidRPr="00504064">
              <w:rPr>
                <w:sz w:val="18"/>
                <w:szCs w:val="18"/>
              </w:rPr>
              <w:t xml:space="preserve">of </w:t>
            </w:r>
            <w:r w:rsidRPr="00504064">
              <w:rPr>
                <w:i/>
                <w:sz w:val="18"/>
                <w:szCs w:val="18"/>
              </w:rPr>
              <w:t>P</w:t>
            </w:r>
            <w:r w:rsidRPr="00CF10D4">
              <w:rPr>
                <w:sz w:val="18"/>
                <w:szCs w:val="18"/>
              </w:rPr>
              <w:t xml:space="preserve"> </w:t>
            </w:r>
          </w:p>
          <w:p w:rsidR="00E61D2A" w:rsidRDefault="00E61D2A" w:rsidP="00155341">
            <w:pPr>
              <w:pStyle w:val="p1a"/>
              <w:spacing w:line="240" w:lineRule="auto"/>
              <w:rPr>
                <w:sz w:val="18"/>
                <w:szCs w:val="18"/>
              </w:rPr>
            </w:pPr>
            <w:r>
              <w:rPr>
                <w:sz w:val="18"/>
                <w:szCs w:val="18"/>
              </w:rPr>
              <w:t xml:space="preserve">  </w:t>
            </w:r>
            <w:r w:rsidRPr="00CF10D4">
              <w:rPr>
                <w:sz w:val="18"/>
                <w:szCs w:val="18"/>
              </w:rPr>
              <w:t xml:space="preserve">with </w:t>
            </w:r>
            <w:r w:rsidRPr="003612E1">
              <w:rPr>
                <w:i/>
                <w:sz w:val="18"/>
                <w:szCs w:val="18"/>
              </w:rPr>
              <w:t>R</w:t>
            </w:r>
            <w:r w:rsidRPr="00504064">
              <w:rPr>
                <w:sz w:val="18"/>
                <w:szCs w:val="18"/>
              </w:rPr>
              <w:t xml:space="preserve"> and </w:t>
            </w:r>
            <w:r w:rsidRPr="003612E1">
              <w:rPr>
                <w:i/>
                <w:sz w:val="18"/>
                <w:szCs w:val="18"/>
              </w:rPr>
              <w:t>Ψ</w:t>
            </w:r>
            <w:r w:rsidRPr="003612E1">
              <w:rPr>
                <w:i/>
                <w:sz w:val="18"/>
                <w:szCs w:val="18"/>
                <w:vertAlign w:val="subscript"/>
              </w:rPr>
              <w:t>D</w:t>
            </w:r>
            <w:r w:rsidRPr="003612E1">
              <w:rPr>
                <w:sz w:val="18"/>
                <w:szCs w:val="18"/>
                <w:vertAlign w:val="subscript"/>
              </w:rPr>
              <w:t xml:space="preserve"> </w:t>
            </w:r>
            <w:r w:rsidRPr="00504064">
              <w:rPr>
                <w:sz w:val="18"/>
                <w:szCs w:val="18"/>
              </w:rPr>
              <w:t xml:space="preserve">has mapping rule </w:t>
            </w:r>
            <w:r>
              <w:rPr>
                <w:i/>
                <w:sz w:val="18"/>
                <w:szCs w:val="18"/>
              </w:rPr>
              <w:t>D</w:t>
            </w:r>
            <w:r w:rsidRPr="00504064">
              <w:rPr>
                <w:i/>
                <w:sz w:val="18"/>
                <w:szCs w:val="18"/>
              </w:rPr>
              <w:t>(s)</w:t>
            </w:r>
            <w:r w:rsidRPr="00E04D00">
              <w:rPr>
                <w:i/>
                <w:sz w:val="18"/>
                <w:szCs w:val="18"/>
              </w:rPr>
              <w:sym w:font="Symbol" w:char="F0AC"/>
            </w:r>
            <w:r w:rsidRPr="00E04D00">
              <w:rPr>
                <w:i/>
                <w:sz w:val="18"/>
                <w:szCs w:val="18"/>
              </w:rPr>
              <w:t>R(t),B</w:t>
            </w:r>
            <w:r w:rsidRPr="00504064">
              <w:rPr>
                <w:i/>
                <w:sz w:val="18"/>
                <w:szCs w:val="18"/>
                <w:vertAlign w:val="subscript"/>
              </w:rPr>
              <w:t>D</w:t>
            </w:r>
            <w:r w:rsidRPr="00E04D00">
              <w:rPr>
                <w:i/>
                <w:sz w:val="18"/>
                <w:szCs w:val="18"/>
              </w:rPr>
              <w:t>[t,s]</w:t>
            </w:r>
            <w:r w:rsidRPr="00E04D00">
              <w:rPr>
                <w:sz w:val="18"/>
                <w:szCs w:val="18"/>
              </w:rPr>
              <w:t xml:space="preserve"> </w:t>
            </w:r>
          </w:p>
          <w:p w:rsidR="00E61D2A" w:rsidRPr="00435430" w:rsidRDefault="00E61D2A" w:rsidP="00155341">
            <w:pPr>
              <w:pStyle w:val="p1a"/>
              <w:spacing w:line="240" w:lineRule="auto"/>
              <w:rPr>
                <w:sz w:val="18"/>
                <w:szCs w:val="18"/>
              </w:rPr>
            </w:pPr>
            <w:r w:rsidRPr="00504064">
              <w:rPr>
                <w:sz w:val="18"/>
                <w:szCs w:val="18"/>
              </w:rPr>
              <w:t xml:space="preserve">- </w:t>
            </w:r>
            <w:r w:rsidRPr="00504064">
              <w:rPr>
                <w:i/>
                <w:sz w:val="18"/>
                <w:szCs w:val="18"/>
              </w:rPr>
              <w:t>A</w:t>
            </w:r>
            <w:r w:rsidRPr="00504064">
              <w:rPr>
                <w:i/>
                <w:sz w:val="18"/>
                <w:szCs w:val="18"/>
                <w:vertAlign w:val="subscript"/>
              </w:rPr>
              <w:t>1</w:t>
            </w:r>
            <w:r w:rsidRPr="00504064">
              <w:rPr>
                <w:i/>
                <w:sz w:val="18"/>
                <w:szCs w:val="18"/>
              </w:rPr>
              <w:t>,...,A</w:t>
            </w:r>
            <w:r w:rsidRPr="00504064">
              <w:rPr>
                <w:i/>
                <w:sz w:val="18"/>
                <w:szCs w:val="18"/>
                <w:vertAlign w:val="subscript"/>
              </w:rPr>
              <w:t>m</w:t>
            </w:r>
            <w:r w:rsidRPr="00504064">
              <w:rPr>
                <w:sz w:val="18"/>
                <w:szCs w:val="18"/>
              </w:rPr>
              <w:t xml:space="preserve"> are attributes of </w:t>
            </w:r>
            <w:r>
              <w:rPr>
                <w:i/>
                <w:sz w:val="18"/>
                <w:szCs w:val="18"/>
              </w:rPr>
              <w:t>T</w:t>
            </w:r>
            <w:r w:rsidRPr="00504064">
              <w:rPr>
                <w:sz w:val="18"/>
                <w:szCs w:val="18"/>
              </w:rPr>
              <w:t xml:space="preserve"> </w:t>
            </w:r>
          </w:p>
        </w:tc>
        <w:tc>
          <w:tcPr>
            <w:tcW w:w="2880" w:type="dxa"/>
          </w:tcPr>
          <w:p w:rsidR="00E61D2A" w:rsidRPr="00244E6E" w:rsidRDefault="00E61D2A" w:rsidP="00244E6E">
            <w:pPr>
              <w:pStyle w:val="p1a"/>
              <w:jc w:val="left"/>
              <w:outlineLvl w:val="2"/>
              <w:rPr>
                <w:i/>
                <w:sz w:val="18"/>
                <w:szCs w:val="18"/>
              </w:rPr>
            </w:pPr>
            <w:r w:rsidRPr="00504064">
              <w:rPr>
                <w:i/>
                <w:sz w:val="18"/>
                <w:szCs w:val="18"/>
              </w:rPr>
              <w:t>P(s,v)</w:t>
            </w:r>
            <w:r w:rsidRPr="00244E6E">
              <w:rPr>
                <w:sz w:val="18"/>
                <w:szCs w:val="18"/>
                <w:lang w:eastAsia="en-US"/>
              </w:rPr>
              <w:t xml:space="preserve"> </w:t>
            </w:r>
            <w:r w:rsidRPr="00504064">
              <w:rPr>
                <w:sz w:val="18"/>
                <w:szCs w:val="18"/>
                <w:lang w:val="pt-BR" w:eastAsia="en-US"/>
              </w:rPr>
              <w:sym w:font="Symbol" w:char="F0AC"/>
            </w:r>
            <w:r w:rsidRPr="00244E6E">
              <w:rPr>
                <w:i/>
                <w:sz w:val="18"/>
                <w:szCs w:val="18"/>
              </w:rPr>
              <w:t xml:space="preserve"> </w:t>
            </w:r>
            <w:r w:rsidRPr="00504064">
              <w:rPr>
                <w:i/>
                <w:sz w:val="18"/>
                <w:szCs w:val="18"/>
                <w:vertAlign w:val="subscript"/>
              </w:rPr>
              <w:t>D</w:t>
            </w:r>
            <w:r w:rsidRPr="00E04D00">
              <w:rPr>
                <w:i/>
                <w:sz w:val="18"/>
                <w:szCs w:val="18"/>
              </w:rPr>
              <w:t>(t), B</w:t>
            </w:r>
            <w:r w:rsidRPr="00504064">
              <w:rPr>
                <w:i/>
                <w:sz w:val="18"/>
                <w:szCs w:val="18"/>
                <w:vertAlign w:val="subscript"/>
              </w:rPr>
              <w:t>D</w:t>
            </w:r>
            <w:r w:rsidRPr="00E04D00">
              <w:rPr>
                <w:i/>
                <w:sz w:val="18"/>
                <w:szCs w:val="18"/>
              </w:rPr>
              <w:t>[t,s]</w:t>
            </w:r>
            <w:r w:rsidRPr="00504064">
              <w:rPr>
                <w:i/>
                <w:sz w:val="18"/>
                <w:szCs w:val="18"/>
              </w:rPr>
              <w:t xml:space="preserve">, </w:t>
            </w:r>
          </w:p>
          <w:p w:rsidR="00E61D2A" w:rsidRPr="00504064" w:rsidRDefault="00E61D2A" w:rsidP="00821B23">
            <w:pPr>
              <w:pStyle w:val="p1a"/>
              <w:jc w:val="left"/>
              <w:rPr>
                <w:i/>
                <w:sz w:val="18"/>
                <w:szCs w:val="18"/>
              </w:rPr>
            </w:pPr>
            <w:r w:rsidRPr="00244E6E">
              <w:rPr>
                <w:i/>
                <w:sz w:val="18"/>
                <w:szCs w:val="18"/>
              </w:rPr>
              <w:t xml:space="preserve">        </w:t>
            </w:r>
            <w:r w:rsidRPr="00504064">
              <w:rPr>
                <w:i/>
                <w:sz w:val="18"/>
                <w:szCs w:val="18"/>
              </w:rPr>
              <w:t>HasReferencedTuples[</w:t>
            </w:r>
            <w:r w:rsidRPr="00504064">
              <w:rPr>
                <w:i/>
                <w:sz w:val="18"/>
                <w:szCs w:val="18"/>
                <w:lang w:val="pt-BR"/>
              </w:rPr>
              <w:sym w:font="Symbol" w:char="F06A"/>
            </w:r>
            <w:r w:rsidRPr="00504064">
              <w:rPr>
                <w:i/>
                <w:sz w:val="18"/>
                <w:szCs w:val="18"/>
              </w:rPr>
              <w:t xml:space="preserve">](t,u), </w:t>
            </w:r>
          </w:p>
          <w:p w:rsidR="00E61D2A" w:rsidRPr="00E04D00" w:rsidRDefault="00E61D2A" w:rsidP="00821B23">
            <w:pPr>
              <w:pStyle w:val="p1a"/>
              <w:jc w:val="left"/>
              <w:rPr>
                <w:i/>
                <w:sz w:val="18"/>
                <w:szCs w:val="18"/>
              </w:rPr>
            </w:pPr>
            <w:r w:rsidRPr="00504064">
              <w:rPr>
                <w:i/>
                <w:sz w:val="18"/>
                <w:szCs w:val="18"/>
              </w:rPr>
              <w:t xml:space="preserve">        </w:t>
            </w:r>
            <w:r w:rsidRPr="00CF10D4">
              <w:rPr>
                <w:i/>
                <w:sz w:val="18"/>
                <w:szCs w:val="18"/>
                <w:lang w:eastAsia="en-US"/>
              </w:rPr>
              <w:t>nonNull(</w:t>
            </w:r>
            <w:r w:rsidRPr="003612E1">
              <w:rPr>
                <w:i/>
                <w:sz w:val="18"/>
                <w:szCs w:val="18"/>
                <w:lang w:eastAsia="en-US"/>
              </w:rPr>
              <w:t>u.</w:t>
            </w:r>
            <w:r w:rsidRPr="003612E1">
              <w:rPr>
                <w:i/>
                <w:sz w:val="18"/>
                <w:szCs w:val="18"/>
              </w:rPr>
              <w:t>A</w:t>
            </w:r>
            <w:r w:rsidRPr="003612E1">
              <w:rPr>
                <w:i/>
                <w:sz w:val="18"/>
                <w:szCs w:val="18"/>
                <w:vertAlign w:val="subscript"/>
              </w:rPr>
              <w:t>1</w:t>
            </w:r>
            <w:r w:rsidRPr="003612E1">
              <w:rPr>
                <w:i/>
                <w:sz w:val="18"/>
                <w:szCs w:val="18"/>
                <w:lang w:eastAsia="en-US"/>
              </w:rPr>
              <w:t>),…,nonNull(</w:t>
            </w:r>
            <w:r w:rsidRPr="00E04D00">
              <w:rPr>
                <w:i/>
                <w:sz w:val="18"/>
                <w:szCs w:val="18"/>
                <w:lang w:eastAsia="en-US"/>
              </w:rPr>
              <w:t>u.</w:t>
            </w:r>
            <w:r w:rsidRPr="00E04D00">
              <w:rPr>
                <w:i/>
                <w:sz w:val="18"/>
                <w:szCs w:val="18"/>
              </w:rPr>
              <w:t>A</w:t>
            </w:r>
            <w:r w:rsidRPr="00E04D00">
              <w:rPr>
                <w:i/>
                <w:sz w:val="18"/>
                <w:szCs w:val="18"/>
                <w:vertAlign w:val="subscript"/>
              </w:rPr>
              <w:t>m</w:t>
            </w:r>
            <w:r w:rsidRPr="00E04D00">
              <w:rPr>
                <w:i/>
                <w:sz w:val="18"/>
                <w:szCs w:val="18"/>
                <w:lang w:eastAsia="en-US"/>
              </w:rPr>
              <w:t>)</w:t>
            </w:r>
          </w:p>
          <w:p w:rsidR="00E61D2A" w:rsidRPr="00504064" w:rsidRDefault="00E61D2A" w:rsidP="00821B23">
            <w:pPr>
              <w:pStyle w:val="p1a"/>
              <w:jc w:val="left"/>
              <w:rPr>
                <w:i/>
                <w:sz w:val="18"/>
                <w:szCs w:val="18"/>
                <w:lang w:val="pt-BR" w:eastAsia="en-US"/>
              </w:rPr>
            </w:pPr>
            <w:r w:rsidRPr="00E04D00">
              <w:rPr>
                <w:i/>
                <w:sz w:val="18"/>
                <w:szCs w:val="18"/>
              </w:rPr>
              <w:t xml:space="preserve">        </w:t>
            </w:r>
            <w:r w:rsidRPr="00E04D00">
              <w:rPr>
                <w:i/>
                <w:sz w:val="18"/>
                <w:szCs w:val="18"/>
                <w:lang w:val="pt-BR" w:eastAsia="en-US"/>
              </w:rPr>
              <w:t>RDFLiteral</w:t>
            </w:r>
            <w:r w:rsidRPr="00E04D00">
              <w:rPr>
                <w:i/>
                <w:sz w:val="18"/>
                <w:szCs w:val="18"/>
                <w:lang w:val="pt-BR"/>
              </w:rPr>
              <w:t>(u.A</w:t>
            </w:r>
            <w:r w:rsidRPr="00E04D00">
              <w:rPr>
                <w:i/>
                <w:sz w:val="18"/>
                <w:szCs w:val="18"/>
                <w:vertAlign w:val="subscript"/>
                <w:lang w:val="pt-BR"/>
              </w:rPr>
              <w:t>1</w:t>
            </w:r>
            <w:r w:rsidRPr="00E04D00">
              <w:rPr>
                <w:i/>
                <w:sz w:val="18"/>
                <w:szCs w:val="18"/>
                <w:lang w:val="pt-BR"/>
              </w:rPr>
              <w:t>,“A</w:t>
            </w:r>
            <w:r w:rsidRPr="00E04D00">
              <w:rPr>
                <w:i/>
                <w:sz w:val="18"/>
                <w:szCs w:val="18"/>
                <w:vertAlign w:val="subscript"/>
                <w:lang w:val="pt-BR"/>
              </w:rPr>
              <w:t>1</w:t>
            </w:r>
            <w:r w:rsidRPr="00E04D00">
              <w:rPr>
                <w:i/>
                <w:sz w:val="18"/>
                <w:szCs w:val="18"/>
                <w:lang w:val="pt-BR"/>
              </w:rPr>
              <w:t>”,“</w:t>
            </w:r>
            <w:r>
              <w:rPr>
                <w:i/>
                <w:sz w:val="18"/>
                <w:szCs w:val="18"/>
                <w:lang w:val="pt-BR"/>
              </w:rPr>
              <w:t>T</w:t>
            </w:r>
            <w:r w:rsidRPr="00504064">
              <w:rPr>
                <w:i/>
                <w:sz w:val="18"/>
                <w:szCs w:val="18"/>
                <w:lang w:val="pt-BR"/>
              </w:rPr>
              <w:t>”,v</w:t>
            </w:r>
            <w:r w:rsidRPr="00504064">
              <w:rPr>
                <w:i/>
                <w:sz w:val="18"/>
                <w:szCs w:val="18"/>
                <w:vertAlign w:val="subscript"/>
                <w:lang w:val="pt-BR"/>
              </w:rPr>
              <w:t>1</w:t>
            </w:r>
            <w:r w:rsidRPr="00504064">
              <w:rPr>
                <w:i/>
                <w:sz w:val="18"/>
                <w:szCs w:val="18"/>
                <w:lang w:val="pt-BR" w:eastAsia="en-US"/>
              </w:rPr>
              <w:t>),</w:t>
            </w:r>
          </w:p>
          <w:p w:rsidR="00E61D2A" w:rsidRPr="00244E6E" w:rsidRDefault="00E61D2A" w:rsidP="00244E6E">
            <w:pPr>
              <w:pStyle w:val="p1a"/>
              <w:jc w:val="left"/>
              <w:outlineLvl w:val="2"/>
              <w:rPr>
                <w:i/>
                <w:sz w:val="18"/>
                <w:szCs w:val="18"/>
                <w:lang w:eastAsia="en-US"/>
              </w:rPr>
            </w:pPr>
            <w:r w:rsidRPr="00504064">
              <w:rPr>
                <w:i/>
                <w:sz w:val="18"/>
                <w:szCs w:val="18"/>
                <w:lang w:val="pt-BR" w:eastAsia="en-US"/>
              </w:rPr>
              <w:t xml:space="preserve">         </w:t>
            </w:r>
            <w:r w:rsidRPr="00244E6E">
              <w:rPr>
                <w:i/>
                <w:sz w:val="18"/>
                <w:szCs w:val="18"/>
                <w:lang w:eastAsia="en-US"/>
              </w:rPr>
              <w:t xml:space="preserve">…, </w:t>
            </w:r>
          </w:p>
          <w:p w:rsidR="00E61D2A" w:rsidRPr="00244E6E" w:rsidRDefault="00E61D2A" w:rsidP="00244E6E">
            <w:pPr>
              <w:pStyle w:val="p1a"/>
              <w:jc w:val="left"/>
              <w:outlineLvl w:val="2"/>
              <w:rPr>
                <w:i/>
                <w:sz w:val="18"/>
                <w:szCs w:val="18"/>
                <w:lang w:eastAsia="en-US"/>
              </w:rPr>
            </w:pPr>
            <w:r w:rsidRPr="00244E6E">
              <w:rPr>
                <w:i/>
                <w:sz w:val="18"/>
                <w:szCs w:val="18"/>
                <w:lang w:eastAsia="en-US"/>
              </w:rPr>
              <w:t xml:space="preserve">        RDFLiteral</w:t>
            </w:r>
            <w:r w:rsidRPr="00244E6E">
              <w:rPr>
                <w:i/>
                <w:sz w:val="18"/>
                <w:szCs w:val="18"/>
              </w:rPr>
              <w:t>(u.A</w:t>
            </w:r>
            <w:r w:rsidRPr="00244E6E">
              <w:rPr>
                <w:i/>
                <w:sz w:val="18"/>
                <w:szCs w:val="18"/>
                <w:vertAlign w:val="subscript"/>
              </w:rPr>
              <w:t>m</w:t>
            </w:r>
            <w:r w:rsidRPr="00244E6E">
              <w:rPr>
                <w:i/>
                <w:sz w:val="18"/>
                <w:szCs w:val="18"/>
              </w:rPr>
              <w:t>,“A</w:t>
            </w:r>
            <w:r w:rsidRPr="00244E6E">
              <w:rPr>
                <w:i/>
                <w:sz w:val="18"/>
                <w:szCs w:val="18"/>
                <w:vertAlign w:val="subscript"/>
              </w:rPr>
              <w:t>m</w:t>
            </w:r>
            <w:r w:rsidRPr="00244E6E">
              <w:rPr>
                <w:i/>
                <w:sz w:val="18"/>
                <w:szCs w:val="18"/>
              </w:rPr>
              <w:t>”,“T”, v</w:t>
            </w:r>
            <w:r w:rsidRPr="00244E6E">
              <w:rPr>
                <w:i/>
                <w:sz w:val="18"/>
                <w:szCs w:val="18"/>
                <w:vertAlign w:val="subscript"/>
              </w:rPr>
              <w:t>m</w:t>
            </w:r>
            <w:r w:rsidRPr="00244E6E">
              <w:rPr>
                <w:i/>
                <w:sz w:val="18"/>
                <w:szCs w:val="18"/>
                <w:lang w:eastAsia="en-US"/>
              </w:rPr>
              <w:t xml:space="preserve">), </w:t>
            </w:r>
          </w:p>
          <w:p w:rsidR="00E61D2A" w:rsidRPr="00743CC0" w:rsidRDefault="00E61D2A" w:rsidP="00397556">
            <w:pPr>
              <w:pStyle w:val="p1a"/>
              <w:jc w:val="left"/>
              <w:rPr>
                <w:i/>
                <w:sz w:val="18"/>
                <w:szCs w:val="18"/>
              </w:rPr>
            </w:pPr>
            <w:r w:rsidRPr="00244E6E">
              <w:rPr>
                <w:i/>
                <w:sz w:val="18"/>
                <w:szCs w:val="18"/>
              </w:rPr>
              <w:t xml:space="preserve">        </w:t>
            </w:r>
            <w:r w:rsidRPr="00504064">
              <w:rPr>
                <w:i/>
                <w:sz w:val="18"/>
                <w:szCs w:val="18"/>
                <w:lang w:val="pt-BR"/>
              </w:rPr>
              <w:t>concat([v</w:t>
            </w:r>
            <w:r w:rsidRPr="00504064">
              <w:rPr>
                <w:i/>
                <w:sz w:val="18"/>
                <w:szCs w:val="18"/>
                <w:vertAlign w:val="subscript"/>
                <w:lang w:val="pt-BR"/>
              </w:rPr>
              <w:t>1</w:t>
            </w:r>
            <w:r w:rsidRPr="00504064">
              <w:rPr>
                <w:i/>
                <w:sz w:val="18"/>
                <w:szCs w:val="18"/>
                <w:lang w:val="pt-BR"/>
              </w:rPr>
              <w:t>,..,v</w:t>
            </w:r>
            <w:r w:rsidRPr="00CF10D4">
              <w:rPr>
                <w:i/>
                <w:sz w:val="18"/>
                <w:szCs w:val="18"/>
                <w:vertAlign w:val="subscript"/>
                <w:lang w:val="pt-BR"/>
              </w:rPr>
              <w:t>m</w:t>
            </w:r>
            <w:r w:rsidRPr="003612E1">
              <w:rPr>
                <w:i/>
                <w:sz w:val="18"/>
                <w:szCs w:val="18"/>
                <w:lang w:val="pt-BR"/>
              </w:rPr>
              <w:t>],v)</w:t>
            </w:r>
          </w:p>
        </w:tc>
      </w:tr>
    </w:tbl>
    <w:p w:rsidR="00E61D2A" w:rsidRDefault="00E61D2A" w:rsidP="00FA01D3">
      <w:pPr>
        <w:pStyle w:val="heading10"/>
        <w:numPr>
          <w:ilvl w:val="0"/>
          <w:numId w:val="10"/>
        </w:numPr>
        <w:tabs>
          <w:tab w:val="left" w:pos="567"/>
        </w:tabs>
      </w:pPr>
      <w:r>
        <w:t>Running Example</w:t>
      </w:r>
    </w:p>
    <w:p w:rsidR="00E61D2A" w:rsidRDefault="00E61D2A" w:rsidP="00305BAF">
      <w:pPr>
        <w:ind w:firstLine="0"/>
      </w:pPr>
      <w:r w:rsidRPr="00305BAF">
        <w:t xml:space="preserve">In this Section, we present </w:t>
      </w:r>
      <w:r>
        <w:t>the example we will use in the rest of the paper.</w:t>
      </w:r>
    </w:p>
    <w:p w:rsidR="00E61D2A" w:rsidRDefault="00E61D2A" w:rsidP="00E7652C">
      <w:r w:rsidRPr="00A2767A">
        <w:t xml:space="preserve">Figure 1 depicts the </w:t>
      </w:r>
      <w:r>
        <w:t>relational</w:t>
      </w:r>
      <w:r w:rsidRPr="00A2767A">
        <w:t xml:space="preserve"> schema </w:t>
      </w:r>
      <w:r w:rsidRPr="000B6782">
        <w:rPr>
          <w:i/>
        </w:rPr>
        <w:t>ISWC_REL</w:t>
      </w:r>
      <w:r w:rsidRPr="00A2767A">
        <w:t>. Each table has a distinct primary key</w:t>
      </w:r>
      <w:r>
        <w:t>,</w:t>
      </w:r>
      <w:r w:rsidRPr="00A2767A">
        <w:t xml:space="preserve"> whose name ends with </w:t>
      </w:r>
      <w:r>
        <w:t>'</w:t>
      </w:r>
      <w:r w:rsidRPr="00E7652C">
        <w:t>ID</w:t>
      </w:r>
      <w:r>
        <w:t xml:space="preserve">'. </w:t>
      </w:r>
      <w:r w:rsidRPr="000B6782">
        <w:rPr>
          <w:i/>
        </w:rPr>
        <w:t>Persons</w:t>
      </w:r>
      <w:r w:rsidRPr="00A2767A">
        <w:t xml:space="preserve"> </w:t>
      </w:r>
      <w:r>
        <w:t>and</w:t>
      </w:r>
      <w:r w:rsidRPr="00A2767A">
        <w:t xml:space="preserve"> </w:t>
      </w:r>
      <w:r w:rsidRPr="000B6782">
        <w:rPr>
          <w:i/>
        </w:rPr>
        <w:t>Papers</w:t>
      </w:r>
      <w:r w:rsidRPr="00A2767A">
        <w:t xml:space="preserve"> represent the main concepts. The attribute </w:t>
      </w:r>
      <w:r w:rsidRPr="000B6782">
        <w:rPr>
          <w:i/>
        </w:rPr>
        <w:t>conference</w:t>
      </w:r>
      <w:r w:rsidRPr="00A2767A">
        <w:t xml:space="preserve"> of </w:t>
      </w:r>
      <w:r w:rsidRPr="000B6782">
        <w:rPr>
          <w:i/>
        </w:rPr>
        <w:t>Papers</w:t>
      </w:r>
      <w:r w:rsidRPr="00A2767A">
        <w:t xml:space="preserve"> is a foreign key to </w:t>
      </w:r>
      <w:r w:rsidRPr="000B6782">
        <w:rPr>
          <w:i/>
        </w:rPr>
        <w:t>Conferences</w:t>
      </w:r>
      <w:r w:rsidRPr="00A2767A">
        <w:t xml:space="preserve">. </w:t>
      </w:r>
      <w:r w:rsidRPr="000B6782">
        <w:rPr>
          <w:i/>
        </w:rPr>
        <w:t>Rel_Person_Paper</w:t>
      </w:r>
      <w:r w:rsidRPr="00A2767A">
        <w:t xml:space="preserve"> represents </w:t>
      </w:r>
      <w:r>
        <w:t>an</w:t>
      </w:r>
      <w:r w:rsidRPr="00A2767A">
        <w:t xml:space="preserve"> N:M relationship between </w:t>
      </w:r>
      <w:r w:rsidRPr="000B6782">
        <w:rPr>
          <w:i/>
        </w:rPr>
        <w:t>Persons</w:t>
      </w:r>
      <w:r w:rsidRPr="00A2767A">
        <w:t xml:space="preserve"> </w:t>
      </w:r>
      <w:r>
        <w:t>and</w:t>
      </w:r>
      <w:r w:rsidRPr="00A2767A">
        <w:t xml:space="preserve"> </w:t>
      </w:r>
      <w:r w:rsidRPr="000B6782">
        <w:rPr>
          <w:i/>
        </w:rPr>
        <w:t>Papers</w:t>
      </w:r>
      <w:r w:rsidRPr="00A2767A">
        <w:t>.</w:t>
      </w:r>
      <w:r w:rsidRPr="00E7652C">
        <w:t xml:space="preserve"> </w:t>
      </w:r>
      <w:r w:rsidRPr="00194784">
        <w:t>The</w:t>
      </w:r>
      <w:r>
        <w:t xml:space="preserve"> labels of the arcs, such as </w:t>
      </w:r>
      <w:r w:rsidRPr="000B6782">
        <w:rPr>
          <w:i/>
        </w:rPr>
        <w:t>Fk_Publications</w:t>
      </w:r>
      <w:r>
        <w:t>,</w:t>
      </w:r>
      <w:r w:rsidRPr="00194784">
        <w:t xml:space="preserve"> </w:t>
      </w:r>
      <w:r>
        <w:t>are the names of the foreign keys.</w:t>
      </w:r>
    </w:p>
    <w:p w:rsidR="00E61D2A" w:rsidRDefault="00E61D2A" w:rsidP="009C5B2D">
      <w:r w:rsidRPr="002F0B51">
        <w:t>Figure</w:t>
      </w:r>
      <w:r w:rsidRPr="00A2767A">
        <w:t xml:space="preserve"> 2 depicts the ontology </w:t>
      </w:r>
      <w:r w:rsidRPr="008124DA">
        <w:rPr>
          <w:i/>
        </w:rPr>
        <w:t>CONF_OWL</w:t>
      </w:r>
      <w:r w:rsidRPr="00A2767A">
        <w:t>, which reuse</w:t>
      </w:r>
      <w:r>
        <w:t>s</w:t>
      </w:r>
      <w:r w:rsidRPr="00A2767A">
        <w:t xml:space="preserve"> </w:t>
      </w:r>
      <w:r>
        <w:t>terms</w:t>
      </w:r>
      <w:r w:rsidRPr="00A2767A">
        <w:t xml:space="preserve"> from four well</w:t>
      </w:r>
      <w:r>
        <w:t>-</w:t>
      </w:r>
      <w:r w:rsidRPr="00A2767A">
        <w:t xml:space="preserve">known vocabularies: </w:t>
      </w:r>
      <w:r w:rsidRPr="008124DA">
        <w:rPr>
          <w:i/>
        </w:rPr>
        <w:t>FOAF</w:t>
      </w:r>
      <w:r w:rsidRPr="00A2767A">
        <w:t xml:space="preserve"> (Friend of a Friend), </w:t>
      </w:r>
      <w:r w:rsidRPr="008124DA">
        <w:rPr>
          <w:i/>
        </w:rPr>
        <w:t>SKOS</w:t>
      </w:r>
      <w:r w:rsidRPr="00A2767A">
        <w:t xml:space="preserve"> </w:t>
      </w:r>
      <w:r>
        <w:t>(Knowledge Organization System)</w:t>
      </w:r>
      <w:r w:rsidRPr="00A2767A">
        <w:t xml:space="preserve">, </w:t>
      </w:r>
      <w:r w:rsidRPr="008124DA">
        <w:rPr>
          <w:i/>
        </w:rPr>
        <w:t>VCARD</w:t>
      </w:r>
      <w:r w:rsidRPr="00A2767A">
        <w:t xml:space="preserve"> and </w:t>
      </w:r>
      <w:r w:rsidRPr="008124DA">
        <w:rPr>
          <w:i/>
        </w:rPr>
        <w:t>DC</w:t>
      </w:r>
      <w:r w:rsidRPr="00A2767A">
        <w:t xml:space="preserve"> (Dublin Core). </w:t>
      </w:r>
      <w:r w:rsidRPr="00366DCB">
        <w:t>We use the prefix “</w:t>
      </w:r>
      <w:r w:rsidRPr="00366DCB">
        <w:rPr>
          <w:i/>
        </w:rPr>
        <w:t>conf”</w:t>
      </w:r>
      <w:r w:rsidRPr="00366DCB">
        <w:t xml:space="preserve"> for the </w:t>
      </w:r>
      <w:r>
        <w:t xml:space="preserve">new </w:t>
      </w:r>
      <w:r w:rsidRPr="00366DCB">
        <w:t xml:space="preserve">terms defined </w:t>
      </w:r>
      <w:r>
        <w:t>in</w:t>
      </w:r>
      <w:r w:rsidRPr="00366DCB">
        <w:t xml:space="preserve"> the </w:t>
      </w:r>
      <w:r w:rsidRPr="008124DA">
        <w:rPr>
          <w:i/>
        </w:rPr>
        <w:t>CONF_OWL</w:t>
      </w:r>
      <w:r w:rsidRPr="00366DCB">
        <w:t xml:space="preserve"> ontology.</w:t>
      </w:r>
    </w:p>
    <w:p w:rsidR="00E61D2A" w:rsidRPr="00681EFE" w:rsidRDefault="00E61D2A" w:rsidP="00F6038F">
      <w:r>
        <w:t>Table</w:t>
      </w:r>
      <w:r w:rsidRPr="00EC3E93">
        <w:t xml:space="preserve"> 3 shows a set of </w:t>
      </w:r>
      <w:r>
        <w:t>correspondence assertions</w:t>
      </w:r>
      <w:r w:rsidRPr="00382415">
        <w:t xml:space="preserve"> </w:t>
      </w:r>
      <w:r>
        <w:t>that specifies</w:t>
      </w:r>
      <w:r w:rsidRPr="00305BAF">
        <w:t xml:space="preserve"> </w:t>
      </w:r>
      <w:r>
        <w:t xml:space="preserve">a </w:t>
      </w:r>
      <w:r w:rsidRPr="0042169C">
        <w:t xml:space="preserve">mapping between </w:t>
      </w:r>
      <w:r w:rsidRPr="008124DA">
        <w:rPr>
          <w:i/>
        </w:rPr>
        <w:t>CONF_OWL</w:t>
      </w:r>
      <w:r w:rsidRPr="00305BAF">
        <w:t xml:space="preserve"> </w:t>
      </w:r>
      <w:r>
        <w:t xml:space="preserve">and </w:t>
      </w:r>
      <w:r w:rsidRPr="008124DA">
        <w:rPr>
          <w:i/>
        </w:rPr>
        <w:t>ISWC_REL</w:t>
      </w:r>
      <w:r>
        <w:t>, obtained with the help of the tool described in [</w:t>
      </w:r>
      <w:ins w:id="205" w:author="Luis" w:date="2013-04-15T22:43:00Z">
        <w:r>
          <w:t>8</w:t>
        </w:r>
      </w:ins>
      <w:r>
        <w:t xml:space="preserve">]. For example, </w:t>
      </w:r>
      <w:r w:rsidRPr="00681EFE">
        <w:t xml:space="preserve">the transformation rules induced by </w:t>
      </w:r>
      <w:r w:rsidRPr="00BB1246">
        <w:rPr>
          <w:i/>
        </w:rPr>
        <w:t>CCA1</w:t>
      </w:r>
      <w:r>
        <w:t xml:space="preserve">, </w:t>
      </w:r>
      <w:r w:rsidRPr="00BB1246">
        <w:rPr>
          <w:i/>
        </w:rPr>
        <w:t>DCA1</w:t>
      </w:r>
      <w:r>
        <w:t xml:space="preserve"> and </w:t>
      </w:r>
      <w:r w:rsidRPr="00BB1246">
        <w:rPr>
          <w:i/>
        </w:rPr>
        <w:t>OCA2</w:t>
      </w:r>
      <w:r>
        <w:t xml:space="preserve"> are</w:t>
      </w:r>
      <w:ins w:id="206" w:author="Marco Antonio Casanova" w:date="2013-04-15T15:54:00Z">
        <w:r>
          <w:t xml:space="preserve"> </w:t>
        </w:r>
        <w:r w:rsidRPr="00681EFE">
          <w:t>(we omit the translations from attribute values</w:t>
        </w:r>
      </w:ins>
      <w:ins w:id="207" w:author="Marco Antonio Casanova" w:date="2013-04-15T15:55:00Z">
        <w:r>
          <w:t xml:space="preserve"> to</w:t>
        </w:r>
      </w:ins>
      <w:ins w:id="208" w:author="Marco Antonio Casanova" w:date="2013-04-15T15:54:00Z">
        <w:r w:rsidRPr="00681EFE">
          <w:t xml:space="preserve"> RDF literals for simplicity)</w:t>
        </w:r>
      </w:ins>
      <w:r>
        <w:t>:</w:t>
      </w:r>
      <w:r w:rsidRPr="00681EFE">
        <w:t xml:space="preserve"> </w:t>
      </w:r>
    </w:p>
    <w:p w:rsidR="00E61D2A" w:rsidRPr="00681EFE" w:rsidRDefault="00E61D2A" w:rsidP="00F6038F">
      <w:pPr>
        <w:pStyle w:val="Heading3"/>
        <w:numPr>
          <w:ilvl w:val="0"/>
          <w:numId w:val="29"/>
        </w:numPr>
        <w:spacing w:before="60"/>
        <w:ind w:left="568" w:hanging="284"/>
      </w:pPr>
      <w:r w:rsidRPr="00681EFE">
        <w:rPr>
          <w:i/>
        </w:rPr>
        <w:t xml:space="preserve">CCA1 </w:t>
      </w:r>
      <w:r w:rsidRPr="00681EFE">
        <w:t xml:space="preserve">specifies that each tuple </w:t>
      </w:r>
      <w:r w:rsidRPr="00681EFE">
        <w:rPr>
          <w:i/>
        </w:rPr>
        <w:t>t</w:t>
      </w:r>
      <w:r w:rsidRPr="00681EFE">
        <w:t xml:space="preserve"> in </w:t>
      </w:r>
      <w:r w:rsidRPr="00681EFE">
        <w:rPr>
          <w:i/>
        </w:rPr>
        <w:t>Persons</w:t>
      </w:r>
      <w:r w:rsidRPr="00681EFE">
        <w:t xml:space="preserve"> produces one RDF triple:</w:t>
      </w:r>
    </w:p>
    <w:p w:rsidR="00E61D2A" w:rsidRPr="00F6038F" w:rsidRDefault="00E61D2A" w:rsidP="00F6038F">
      <w:pPr>
        <w:tabs>
          <w:tab w:val="left" w:pos="3402"/>
          <w:tab w:val="left" w:pos="3686"/>
          <w:tab w:val="left" w:pos="4536"/>
        </w:tabs>
        <w:spacing w:before="20" w:after="60"/>
        <w:ind w:left="567" w:firstLine="0"/>
        <w:rPr>
          <w:i/>
        </w:rPr>
      </w:pPr>
      <w:r w:rsidRPr="00F6038F">
        <w:rPr>
          <w:i/>
        </w:rPr>
        <w:t>&lt;http://example.com/person/t.perID&gt;</w:t>
      </w:r>
      <w:r w:rsidRPr="00F6038F">
        <w:rPr>
          <w:i/>
        </w:rPr>
        <w:tab/>
        <w:t>rdf:type</w:t>
      </w:r>
      <w:r w:rsidRPr="00F6038F">
        <w:t xml:space="preserve"> </w:t>
      </w:r>
      <w:r w:rsidRPr="00F6038F">
        <w:rPr>
          <w:i/>
        </w:rPr>
        <w:t xml:space="preserve"> </w:t>
      </w:r>
      <w:r w:rsidRPr="00F6038F">
        <w:rPr>
          <w:i/>
        </w:rPr>
        <w:tab/>
        <w:t>foaf:Person</w:t>
      </w:r>
      <w:r w:rsidRPr="00F6038F">
        <w:t>.</w:t>
      </w:r>
    </w:p>
    <w:p w:rsidR="00E61D2A" w:rsidRPr="00681EFE" w:rsidRDefault="00E61D2A" w:rsidP="00F6038F">
      <w:pPr>
        <w:pStyle w:val="ListParagraph"/>
        <w:numPr>
          <w:ilvl w:val="0"/>
          <w:numId w:val="29"/>
        </w:numPr>
        <w:spacing w:before="60" w:after="0"/>
        <w:ind w:left="568" w:hanging="284"/>
        <w:rPr>
          <w:sz w:val="20"/>
          <w:szCs w:val="20"/>
        </w:rPr>
      </w:pPr>
      <w:r w:rsidRPr="00681EFE">
        <w:rPr>
          <w:i/>
          <w:sz w:val="20"/>
          <w:szCs w:val="20"/>
        </w:rPr>
        <w:t xml:space="preserve">DCA1 </w:t>
      </w:r>
      <w:r w:rsidRPr="00681EFE">
        <w:rPr>
          <w:sz w:val="20"/>
          <w:szCs w:val="20"/>
        </w:rPr>
        <w:t xml:space="preserve">specifies that each tuple </w:t>
      </w:r>
      <w:r w:rsidRPr="00681EFE">
        <w:rPr>
          <w:i/>
          <w:sz w:val="20"/>
          <w:szCs w:val="20"/>
        </w:rPr>
        <w:t>t</w:t>
      </w:r>
      <w:r w:rsidRPr="00681EFE">
        <w:rPr>
          <w:sz w:val="20"/>
          <w:szCs w:val="20"/>
        </w:rPr>
        <w:t xml:space="preserve"> in </w:t>
      </w:r>
      <w:r w:rsidRPr="00681EFE">
        <w:rPr>
          <w:i/>
          <w:sz w:val="20"/>
          <w:szCs w:val="20"/>
        </w:rPr>
        <w:t>Persons</w:t>
      </w:r>
      <w:r w:rsidRPr="00681EFE">
        <w:rPr>
          <w:sz w:val="20"/>
          <w:szCs w:val="20"/>
        </w:rPr>
        <w:t xml:space="preserve"> produces one RDF triple:</w:t>
      </w:r>
    </w:p>
    <w:p w:rsidR="00E61D2A" w:rsidRDefault="00E61D2A" w:rsidP="00F6038F">
      <w:pPr>
        <w:pStyle w:val="HTMLPreformatted"/>
        <w:tabs>
          <w:tab w:val="clear" w:pos="3664"/>
          <w:tab w:val="clear" w:pos="4580"/>
          <w:tab w:val="left" w:pos="3402"/>
          <w:tab w:val="left" w:pos="3686"/>
        </w:tabs>
        <w:spacing w:before="20"/>
        <w:ind w:left="567"/>
        <w:rPr>
          <w:rFonts w:ascii="Times New Roman" w:hAnsi="Times New Roman"/>
          <w:lang w:val="en-US"/>
        </w:rPr>
      </w:pPr>
      <w:r>
        <w:rPr>
          <w:rFonts w:ascii="Times New Roman" w:hAnsi="Times New Roman"/>
          <w:i/>
          <w:lang w:val="en-US"/>
        </w:rPr>
        <w:t>&lt;</w:t>
      </w:r>
      <w:r w:rsidRPr="00F6038F">
        <w:rPr>
          <w:rFonts w:ascii="Times New Roman" w:hAnsi="Times New Roman"/>
          <w:i/>
          <w:lang w:val="en-US"/>
        </w:rPr>
        <w:t>http://example.com/person/t.perID</w:t>
      </w:r>
      <w:r>
        <w:rPr>
          <w:rFonts w:ascii="Times New Roman" w:hAnsi="Times New Roman"/>
          <w:i/>
          <w:lang w:val="en-US"/>
        </w:rPr>
        <w:t>&gt;</w:t>
      </w:r>
      <w:r>
        <w:rPr>
          <w:rFonts w:ascii="Times New Roman" w:hAnsi="Times New Roman"/>
          <w:lang w:val="en-US" w:eastAsia="en-US"/>
        </w:rPr>
        <w:tab/>
      </w:r>
      <w:r w:rsidRPr="00E03602">
        <w:rPr>
          <w:rFonts w:ascii="Times New Roman" w:hAnsi="Times New Roman"/>
          <w:i/>
          <w:lang w:val="en-US"/>
        </w:rPr>
        <w:t>foaf:name</w:t>
      </w:r>
      <w:r w:rsidRPr="00E03602">
        <w:rPr>
          <w:rFonts w:ascii="Times New Roman" w:hAnsi="Times New Roman"/>
          <w:lang w:val="en-US"/>
        </w:rPr>
        <w:t xml:space="preserve"> </w:t>
      </w:r>
      <w:r w:rsidRPr="00681EFE">
        <w:rPr>
          <w:rFonts w:ascii="Times New Roman" w:hAnsi="Times New Roman"/>
          <w:lang w:val="en-US"/>
        </w:rPr>
        <w:t xml:space="preserve"> </w:t>
      </w:r>
      <w:r w:rsidRPr="00681EFE">
        <w:rPr>
          <w:rFonts w:ascii="Times New Roman" w:hAnsi="Times New Roman"/>
          <w:lang w:val="en-US"/>
        </w:rPr>
        <w:tab/>
      </w:r>
    </w:p>
    <w:p w:rsidR="00E61D2A" w:rsidRPr="00681EFE" w:rsidRDefault="00E61D2A" w:rsidP="00F6038F">
      <w:pPr>
        <w:pStyle w:val="HTMLPreformatted"/>
        <w:tabs>
          <w:tab w:val="clear" w:pos="3664"/>
          <w:tab w:val="clear" w:pos="4580"/>
          <w:tab w:val="left" w:pos="3402"/>
          <w:tab w:val="left" w:pos="3686"/>
        </w:tabs>
        <w:ind w:left="567"/>
        <w:rPr>
          <w:rFonts w:ascii="Times New Roman" w:hAnsi="Times New Roman"/>
          <w:lang w:val="en-US"/>
        </w:rPr>
      </w:pP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Pr>
          <w:rFonts w:ascii="Times New Roman" w:hAnsi="Times New Roman"/>
          <w:lang w:val="en-US"/>
        </w:rPr>
        <w:tab/>
      </w:r>
      <w:r w:rsidRPr="00681EFE">
        <w:rPr>
          <w:rFonts w:ascii="Times New Roman" w:hAnsi="Times New Roman"/>
          <w:i/>
          <w:lang w:val="en-US" w:eastAsia="en-US"/>
        </w:rPr>
        <w:t>concat(</w:t>
      </w:r>
      <w:r w:rsidRPr="00E03602">
        <w:rPr>
          <w:rFonts w:ascii="Times New Roman" w:hAnsi="Times New Roman"/>
          <w:i/>
          <w:lang w:val="en-US"/>
        </w:rPr>
        <w:t>t</w:t>
      </w:r>
      <w:r w:rsidRPr="00681EFE">
        <w:rPr>
          <w:rFonts w:ascii="Times New Roman" w:hAnsi="Times New Roman"/>
          <w:i/>
          <w:lang w:val="en-US" w:eastAsia="en-US"/>
        </w:rPr>
        <w:t xml:space="preserve">.firstname, </w:t>
      </w:r>
      <w:r w:rsidRPr="00E03602">
        <w:rPr>
          <w:rFonts w:ascii="Times New Roman" w:hAnsi="Times New Roman"/>
          <w:i/>
          <w:lang w:val="en-US"/>
        </w:rPr>
        <w:t>t</w:t>
      </w:r>
      <w:r w:rsidRPr="00681EFE">
        <w:rPr>
          <w:rFonts w:ascii="Times New Roman" w:hAnsi="Times New Roman"/>
          <w:i/>
          <w:lang w:val="en-US" w:eastAsia="en-US"/>
        </w:rPr>
        <w:t>.lastname)</w:t>
      </w:r>
      <w:r w:rsidRPr="00681EFE">
        <w:rPr>
          <w:rFonts w:ascii="Times New Roman" w:hAnsi="Times New Roman"/>
          <w:lang w:val="en-US" w:eastAsia="en-US"/>
        </w:rPr>
        <w:t>.</w:t>
      </w:r>
    </w:p>
    <w:p w:rsidR="00E61D2A" w:rsidRPr="00681EFE" w:rsidRDefault="00E61D2A" w:rsidP="00F6038F">
      <w:pPr>
        <w:pStyle w:val="ListParagraph"/>
        <w:numPr>
          <w:ilvl w:val="0"/>
          <w:numId w:val="29"/>
        </w:numPr>
        <w:spacing w:before="60" w:after="0"/>
        <w:ind w:left="568" w:hanging="284"/>
        <w:rPr>
          <w:sz w:val="20"/>
          <w:szCs w:val="20"/>
        </w:rPr>
      </w:pPr>
      <w:r w:rsidRPr="00681EFE">
        <w:rPr>
          <w:i/>
          <w:sz w:val="20"/>
          <w:szCs w:val="20"/>
        </w:rPr>
        <w:t xml:space="preserve">OCA2 </w:t>
      </w:r>
      <w:r w:rsidRPr="00681EFE">
        <w:rPr>
          <w:sz w:val="20"/>
          <w:szCs w:val="20"/>
        </w:rPr>
        <w:t>specifies that</w:t>
      </w:r>
      <w:r>
        <w:rPr>
          <w:sz w:val="20"/>
          <w:szCs w:val="20"/>
        </w:rPr>
        <w:t>,</w:t>
      </w:r>
      <w:r w:rsidRPr="00681EFE">
        <w:rPr>
          <w:sz w:val="20"/>
          <w:szCs w:val="20"/>
        </w:rPr>
        <w:t xml:space="preserve"> for each tuple </w:t>
      </w:r>
      <w:r w:rsidRPr="00681EFE">
        <w:rPr>
          <w:i/>
          <w:sz w:val="20"/>
          <w:szCs w:val="20"/>
        </w:rPr>
        <w:t>t</w:t>
      </w:r>
      <w:r w:rsidRPr="00681EFE">
        <w:rPr>
          <w:sz w:val="20"/>
          <w:szCs w:val="20"/>
        </w:rPr>
        <w:t xml:space="preserve"> in </w:t>
      </w:r>
      <w:r w:rsidRPr="00681EFE">
        <w:rPr>
          <w:i/>
          <w:sz w:val="20"/>
          <w:szCs w:val="20"/>
        </w:rPr>
        <w:t>Person</w:t>
      </w:r>
      <w:r>
        <w:rPr>
          <w:sz w:val="20"/>
          <w:szCs w:val="20"/>
        </w:rPr>
        <w:t xml:space="preserve">, for each tuple </w:t>
      </w:r>
      <w:r w:rsidRPr="00681EFE">
        <w:rPr>
          <w:i/>
          <w:sz w:val="20"/>
          <w:szCs w:val="20"/>
        </w:rPr>
        <w:t>t’</w:t>
      </w:r>
      <w:r w:rsidRPr="00681EFE">
        <w:rPr>
          <w:sz w:val="20"/>
          <w:szCs w:val="20"/>
        </w:rPr>
        <w:t xml:space="preserve"> in </w:t>
      </w:r>
      <w:r w:rsidRPr="00681EFE">
        <w:rPr>
          <w:i/>
          <w:sz w:val="20"/>
          <w:szCs w:val="20"/>
        </w:rPr>
        <w:t>Topics</w:t>
      </w:r>
      <w:r>
        <w:rPr>
          <w:sz w:val="20"/>
          <w:szCs w:val="20"/>
        </w:rPr>
        <w:t xml:space="preserve"> </w:t>
      </w:r>
      <w:r w:rsidRPr="00681EFE">
        <w:rPr>
          <w:sz w:val="20"/>
          <w:szCs w:val="20"/>
        </w:rPr>
        <w:t xml:space="preserve">such that </w:t>
      </w:r>
      <w:r w:rsidRPr="00707AA0">
        <w:rPr>
          <w:i/>
          <w:sz w:val="20"/>
          <w:szCs w:val="20"/>
        </w:rPr>
        <w:t>t’</w:t>
      </w:r>
      <w:r w:rsidRPr="00681EFE">
        <w:rPr>
          <w:sz w:val="20"/>
          <w:szCs w:val="20"/>
        </w:rPr>
        <w:t xml:space="preserve"> is referenced by </w:t>
      </w:r>
      <w:r w:rsidRPr="00707AA0">
        <w:rPr>
          <w:i/>
          <w:sz w:val="20"/>
          <w:szCs w:val="20"/>
        </w:rPr>
        <w:t>t</w:t>
      </w:r>
      <w:r w:rsidRPr="00681EFE">
        <w:rPr>
          <w:sz w:val="20"/>
          <w:szCs w:val="20"/>
        </w:rPr>
        <w:t xml:space="preserve"> through path </w:t>
      </w:r>
      <w:r w:rsidRPr="00A05DAF">
        <w:rPr>
          <w:i/>
          <w:sz w:val="20"/>
          <w:szCs w:val="20"/>
        </w:rPr>
        <w:t>[</w:t>
      </w:r>
      <w:r w:rsidRPr="00187A1B">
        <w:rPr>
          <w:i/>
          <w:sz w:val="20"/>
          <w:szCs w:val="20"/>
        </w:rPr>
        <w:t>Fk_Authors, Fk_Publications</w:t>
      </w:r>
      <w:r w:rsidRPr="00187A1B">
        <w:rPr>
          <w:rFonts w:eastAsia="SymbolMT"/>
          <w:i/>
          <w:sz w:val="20"/>
          <w:szCs w:val="20"/>
        </w:rPr>
        <w:t>,</w:t>
      </w:r>
      <w:r w:rsidRPr="00187A1B">
        <w:rPr>
          <w:i/>
          <w:sz w:val="20"/>
          <w:szCs w:val="20"/>
        </w:rPr>
        <w:t xml:space="preserve"> Fk_Papers, Fk_Topics</w:t>
      </w:r>
      <w:r w:rsidRPr="00A05DAF">
        <w:rPr>
          <w:i/>
          <w:sz w:val="20"/>
          <w:szCs w:val="20"/>
        </w:rPr>
        <w:t>]</w:t>
      </w:r>
      <w:r w:rsidRPr="00A05DAF">
        <w:rPr>
          <w:sz w:val="20"/>
          <w:szCs w:val="20"/>
        </w:rPr>
        <w:t>,</w:t>
      </w:r>
      <w:r w:rsidRPr="00681EFE">
        <w:rPr>
          <w:sz w:val="20"/>
          <w:szCs w:val="20"/>
        </w:rPr>
        <w:t xml:space="preserve"> </w:t>
      </w:r>
      <w:r>
        <w:rPr>
          <w:sz w:val="20"/>
          <w:szCs w:val="20"/>
        </w:rPr>
        <w:t>one triple of the form is generated:</w:t>
      </w:r>
      <w:r w:rsidRPr="00681EFE">
        <w:rPr>
          <w:sz w:val="20"/>
          <w:szCs w:val="20"/>
        </w:rPr>
        <w:t xml:space="preserve">  </w:t>
      </w:r>
    </w:p>
    <w:p w:rsidR="00E61D2A" w:rsidRDefault="00E61D2A" w:rsidP="00F6038F">
      <w:pPr>
        <w:tabs>
          <w:tab w:val="left" w:pos="3686"/>
        </w:tabs>
        <w:ind w:left="568" w:hanging="1"/>
        <w:rPr>
          <w:i/>
        </w:rPr>
      </w:pPr>
      <w:r>
        <w:rPr>
          <w:noProof/>
          <w:lang w:val="pt-BR"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6" type="#_x0000_t75" alt="ISWC_REL" style="position:absolute;left:0;text-align:left;margin-left:2.1pt;margin-top:30.95pt;width:337.9pt;height:171.35pt;z-index:251658240;visibility:visible">
            <v:imagedata r:id="rId8" o:title=""/>
            <w10:wrap type="square"/>
          </v:shape>
        </w:pict>
      </w:r>
      <w:r w:rsidRPr="00F6038F">
        <w:rPr>
          <w:i/>
        </w:rPr>
        <w:t>&lt;http://example.com/person/t.perID&gt;</w:t>
      </w:r>
      <w:r>
        <w:rPr>
          <w:i/>
        </w:rPr>
        <w:tab/>
      </w:r>
      <w:r w:rsidRPr="00F6038F">
        <w:rPr>
          <w:i/>
        </w:rPr>
        <w:t xml:space="preserve">conf:ResearchInterests </w:t>
      </w:r>
    </w:p>
    <w:p w:rsidR="00E61D2A" w:rsidRPr="00F6038F" w:rsidRDefault="00E61D2A" w:rsidP="00F6038F">
      <w:pPr>
        <w:tabs>
          <w:tab w:val="left" w:pos="3686"/>
        </w:tabs>
        <w:ind w:left="568" w:hanging="1"/>
      </w:pPr>
      <w:r>
        <w:rPr>
          <w:i/>
        </w:rPr>
        <w:tab/>
      </w:r>
      <w:r>
        <w:rPr>
          <w:i/>
        </w:rPr>
        <w:tab/>
        <w:t>&lt;</w:t>
      </w:r>
      <w:r w:rsidRPr="00F6038F">
        <w:rPr>
          <w:i/>
        </w:rPr>
        <w:t>http://example.com/org/t’.topicID</w:t>
      </w:r>
      <w:r>
        <w:rPr>
          <w:i/>
        </w:rPr>
        <w:t>&gt;</w:t>
      </w:r>
      <w:r w:rsidRPr="00F6038F">
        <w:rPr>
          <w:i/>
        </w:rPr>
        <w:t>.</w:t>
      </w:r>
      <w:r w:rsidRPr="00707AA0">
        <w:t xml:space="preserve"> </w:t>
      </w:r>
    </w:p>
    <w:p w:rsidR="00E61D2A" w:rsidRPr="00B818A0" w:rsidRDefault="00E61D2A" w:rsidP="00F6038F">
      <w:pPr>
        <w:pStyle w:val="figurecaption"/>
      </w:pPr>
      <w:r>
        <w:rPr>
          <w:b/>
        </w:rPr>
        <w:t xml:space="preserve">Fig. </w:t>
      </w:r>
      <w:fldSimple w:instr=" SEQ &quot;Figure&quot; \* MERGEFORMAT ">
        <w:r w:rsidRPr="008C3E8F">
          <w:rPr>
            <w:b/>
            <w:noProof/>
          </w:rPr>
          <w:t>1</w:t>
        </w:r>
      </w:fldSimple>
      <w:r>
        <w:rPr>
          <w:b/>
        </w:rPr>
        <w:t>.</w:t>
      </w:r>
      <w:r>
        <w:t xml:space="preserve"> </w:t>
      </w:r>
      <w:r w:rsidRPr="007A2CB0">
        <w:t>ISWC_REL</w:t>
      </w:r>
      <w:r>
        <w:t xml:space="preserve"> Database Schema</w:t>
      </w:r>
    </w:p>
    <w:p w:rsidR="00E61D2A" w:rsidRPr="003D48AA" w:rsidRDefault="00E61D2A" w:rsidP="002E701D">
      <w:pPr>
        <w:pStyle w:val="image"/>
      </w:pPr>
      <w:r w:rsidRPr="00E83B8F">
        <w:rPr>
          <w:noProof/>
          <w:lang w:val="pt-BR" w:eastAsia="pt-BR"/>
        </w:rPr>
        <w:pict>
          <v:shape id="Picture 2" o:spid="_x0000_i1025" type="#_x0000_t75" alt="CONF_OWL" style="width:340.5pt;height:146.25pt;visibility:visible">
            <v:imagedata r:id="rId9" o:title=""/>
          </v:shape>
        </w:pict>
      </w:r>
    </w:p>
    <w:p w:rsidR="00E61D2A" w:rsidRDefault="00E61D2A" w:rsidP="00230E67">
      <w:pPr>
        <w:pStyle w:val="figurecaption"/>
      </w:pPr>
      <w:r>
        <w:rPr>
          <w:b/>
        </w:rPr>
        <w:t xml:space="preserve">Fig. </w:t>
      </w:r>
      <w:fldSimple w:instr=" SEQ &quot;Figure&quot; \* MERGEFORMAT ">
        <w:r w:rsidRPr="008C3E8F">
          <w:rPr>
            <w:b/>
            <w:noProof/>
          </w:rPr>
          <w:t>2</w:t>
        </w:r>
      </w:fldSimple>
      <w:r>
        <w:rPr>
          <w:b/>
        </w:rPr>
        <w:t>.</w:t>
      </w:r>
      <w:r>
        <w:t xml:space="preserve"> </w:t>
      </w:r>
      <w:r w:rsidRPr="007A2CB0">
        <w:t>CONF_OWL</w:t>
      </w:r>
      <w:r w:rsidRPr="00A2767A">
        <w:t xml:space="preserve"> </w:t>
      </w:r>
      <w:r>
        <w:t>Target</w:t>
      </w:r>
      <w:r w:rsidRPr="00A2767A">
        <w:t xml:space="preserve"> </w:t>
      </w:r>
      <w:r>
        <w:t>Ontology</w:t>
      </w:r>
    </w:p>
    <w:p w:rsidR="00E61D2A" w:rsidRPr="004F7CD2" w:rsidRDefault="00E61D2A" w:rsidP="00F6038F">
      <w:pPr>
        <w:pStyle w:val="figurecaption"/>
        <w:spacing w:after="120"/>
      </w:pPr>
      <w:r>
        <w:rPr>
          <w:b/>
        </w:rPr>
        <w:t xml:space="preserve">Table </w:t>
      </w:r>
      <w:fldSimple w:instr=" SEQ &quot;Table&quot; \* MERGEFORMAT ">
        <w:r w:rsidRPr="008C3E8F">
          <w:rPr>
            <w:b/>
            <w:noProof/>
          </w:rPr>
          <w:t>3</w:t>
        </w:r>
      </w:fldSimple>
      <w:r>
        <w:rPr>
          <w:b/>
        </w:rPr>
        <w:t>.</w:t>
      </w:r>
      <w:r>
        <w:t xml:space="preserve"> </w:t>
      </w:r>
      <w:r w:rsidRPr="00B669C9">
        <w:t>Correspondence</w:t>
      </w:r>
      <w:r>
        <w:t xml:space="preserve"> Assertions</w:t>
      </w:r>
    </w:p>
    <w:tbl>
      <w:tblPr>
        <w:tblW w:w="7090" w:type="dxa"/>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 w:type="dxa"/>
          <w:left w:w="57" w:type="dxa"/>
          <w:bottom w:w="11" w:type="dxa"/>
          <w:right w:w="57" w:type="dxa"/>
        </w:tblCellMar>
        <w:tblLook w:val="0000"/>
      </w:tblPr>
      <w:tblGrid>
        <w:gridCol w:w="709"/>
        <w:gridCol w:w="6381"/>
      </w:tblGrid>
      <w:tr w:rsidR="00E61D2A" w:rsidRPr="00A51BBC" w:rsidTr="00F6038F">
        <w:trPr>
          <w:trHeight w:val="28"/>
        </w:trPr>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Pr>
                <w:rFonts w:ascii="Times New Roman" w:hAnsi="Times New Roman" w:cs="Times New Roman"/>
                <w:i/>
                <w:sz w:val="18"/>
                <w:szCs w:val="18"/>
              </w:rPr>
              <w:t>C</w:t>
            </w:r>
            <w:r w:rsidRPr="008124DA">
              <w:rPr>
                <w:rFonts w:ascii="Times New Roman" w:hAnsi="Times New Roman" w:cs="Times New Roman"/>
                <w:i/>
                <w:sz w:val="18"/>
                <w:szCs w:val="18"/>
              </w:rPr>
              <w:t>CA1</w:t>
            </w:r>
          </w:p>
        </w:tc>
        <w:tc>
          <w:tcPr>
            <w:tcW w:w="6381" w:type="dxa"/>
          </w:tcPr>
          <w:p w:rsidR="00E61D2A" w:rsidRPr="008124DA" w:rsidRDefault="00E61D2A">
            <w:pPr>
              <w:pStyle w:val="HTMLPreformatted1"/>
              <w:rPr>
                <w:rFonts w:ascii="Times New Roman" w:hAnsi="Times New Roman" w:cs="Times New Roman"/>
                <w:i/>
                <w:sz w:val="18"/>
                <w:szCs w:val="18"/>
              </w:rPr>
            </w:pPr>
            <w:r>
              <w:rPr>
                <w:rFonts w:ascii="Times New Roman" w:hAnsi="Times New Roman" w:cs="Times New Roman"/>
                <w:i/>
                <w:sz w:val="18"/>
                <w:szCs w:val="18"/>
              </w:rPr>
              <w:t>foaf:Person</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Person</w:t>
            </w:r>
            <w:r>
              <w:rPr>
                <w:rFonts w:ascii="Times New Roman" w:hAnsi="Times New Roman" w:cs="Times New Roman"/>
                <w:i/>
                <w:sz w:val="18"/>
                <w:szCs w:val="18"/>
              </w:rPr>
              <w:t>s</w:t>
            </w:r>
            <w:r>
              <w:rPr>
                <w:rFonts w:ascii="Times New Roman" w:hAnsi="Times New Roman" w:cs="Times New Roman"/>
                <w:i/>
                <w:sz w:val="18"/>
                <w:szCs w:val="18"/>
                <w:lang w:eastAsia="en-US"/>
              </w:rPr>
              <w:t>[per</w:t>
            </w:r>
            <w:r w:rsidRPr="008124DA">
              <w:rPr>
                <w:rFonts w:ascii="Times New Roman" w:hAnsi="Times New Roman" w:cs="Times New Roman"/>
                <w:i/>
                <w:sz w:val="18"/>
                <w:szCs w:val="18"/>
                <w:lang w:eastAsia="en-US"/>
              </w:rPr>
              <w:t>ID</w:t>
            </w:r>
            <w:r>
              <w:rPr>
                <w:rFonts w:ascii="Times New Roman" w:eastAsia="SymbolMT" w:hAnsi="Times New Roman" w:cs="Times New Roman"/>
                <w:i/>
                <w:sz w:val="18"/>
                <w:szCs w:val="18"/>
              </w:rPr>
              <w:t>]</w:t>
            </w:r>
          </w:p>
        </w:tc>
      </w:tr>
      <w:tr w:rsidR="00E61D2A" w:rsidRPr="00100054" w:rsidTr="00F6038F">
        <w:trPr>
          <w:trHeight w:val="21"/>
        </w:trPr>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CCA2</w:t>
            </w:r>
          </w:p>
        </w:tc>
        <w:tc>
          <w:tcPr>
            <w:tcW w:w="6381" w:type="dxa"/>
          </w:tcPr>
          <w:p w:rsidR="00E61D2A" w:rsidRPr="008124DA" w:rsidRDefault="00E61D2A">
            <w:pPr>
              <w:pStyle w:val="HTMLPreformatted1"/>
              <w:rPr>
                <w:rFonts w:ascii="Times New Roman" w:hAnsi="Times New Roman" w:cs="Times New Roman"/>
                <w:i/>
                <w:sz w:val="18"/>
                <w:szCs w:val="18"/>
              </w:rPr>
            </w:pPr>
            <w:r>
              <w:rPr>
                <w:rFonts w:ascii="Times New Roman" w:hAnsi="Times New Roman" w:cs="Times New Roman"/>
                <w:i/>
                <w:sz w:val="18"/>
                <w:szCs w:val="18"/>
              </w:rPr>
              <w:t xml:space="preserve">foaf:Document </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Paper</w:t>
            </w:r>
            <w:r>
              <w:rPr>
                <w:rFonts w:ascii="Times New Roman" w:hAnsi="Times New Roman" w:cs="Times New Roman"/>
                <w:i/>
                <w:sz w:val="18"/>
                <w:szCs w:val="18"/>
              </w:rPr>
              <w:t>s</w:t>
            </w:r>
            <w:r w:rsidRPr="008124DA">
              <w:rPr>
                <w:rFonts w:ascii="Times New Roman" w:hAnsi="Times New Roman" w:cs="Times New Roman"/>
                <w:i/>
                <w:sz w:val="18"/>
                <w:szCs w:val="18"/>
                <w:lang w:eastAsia="en-US"/>
              </w:rPr>
              <w:t>[paperID</w:t>
            </w:r>
            <w:r>
              <w:rPr>
                <w:rFonts w:ascii="Times New Roman" w:eastAsia="SymbolMT" w:hAnsi="Times New Roman" w:cs="Times New Roman"/>
                <w:i/>
                <w:sz w:val="18"/>
                <w:szCs w:val="18"/>
              </w:rPr>
              <w:t>]</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CCA3</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 xml:space="preserve">conf:Organization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eastAsia="en-US"/>
              </w:rPr>
              <w:t>[orgID</w:t>
            </w:r>
            <w:r>
              <w:rPr>
                <w:rFonts w:ascii="Times New Roman" w:eastAsia="SymbolMT" w:hAnsi="Times New Roman" w:cs="Times New Roman"/>
                <w:i/>
                <w:sz w:val="18"/>
                <w:szCs w:val="18"/>
                <w:lang w:val="en-US"/>
              </w:rPr>
              <w:t>]</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CCA4</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 xml:space="preserve">conf:PostalAddress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eastAsia="en-US"/>
              </w:rPr>
              <w:t>[orgID</w:t>
            </w:r>
            <w:r>
              <w:rPr>
                <w:rFonts w:ascii="Times New Roman" w:eastAsia="SymbolMT" w:hAnsi="Times New Roman" w:cs="Times New Roman"/>
                <w:i/>
                <w:sz w:val="18"/>
                <w:szCs w:val="18"/>
                <w:lang w:val="en-US"/>
              </w:rPr>
              <w:t>]</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CCA5</w:t>
            </w:r>
          </w:p>
        </w:tc>
        <w:tc>
          <w:tcPr>
            <w:tcW w:w="6381" w:type="dxa"/>
          </w:tcPr>
          <w:p w:rsidR="00E61D2A" w:rsidRPr="008124DA" w:rsidRDefault="00E61D2A">
            <w:pPr>
              <w:pStyle w:val="HTMLPreformatted1"/>
              <w:rPr>
                <w:rFonts w:ascii="Times New Roman" w:hAnsi="Times New Roman" w:cs="Times New Roman"/>
                <w:i/>
                <w:sz w:val="18"/>
                <w:szCs w:val="18"/>
              </w:rPr>
            </w:pPr>
            <w:r w:rsidRPr="008124DA">
              <w:rPr>
                <w:rFonts w:ascii="Times New Roman" w:hAnsi="Times New Roman" w:cs="Times New Roman"/>
                <w:i/>
                <w:sz w:val="18"/>
                <w:szCs w:val="18"/>
              </w:rPr>
              <w:t xml:space="preserve">conf:Conference  </w:t>
            </w:r>
            <w:r w:rsidRPr="008124DA">
              <w:rPr>
                <w:rFonts w:ascii="Symbol" w:hAnsi="Symbol" w:cs="Times New Roman"/>
                <w:sz w:val="18"/>
                <w:szCs w:val="18"/>
              </w:rPr>
              <w:t></w:t>
            </w:r>
            <w:r w:rsidRPr="008124DA">
              <w:rPr>
                <w:rFonts w:ascii="Times New Roman" w:hAnsi="Times New Roman" w:cs="Times New Roman"/>
                <w:i/>
                <w:sz w:val="18"/>
                <w:szCs w:val="18"/>
              </w:rPr>
              <w:t xml:space="preserve"> Conferences</w:t>
            </w:r>
            <w:r w:rsidRPr="008124DA">
              <w:rPr>
                <w:rFonts w:ascii="Times New Roman" w:hAnsi="Times New Roman" w:cs="Times New Roman"/>
                <w:i/>
                <w:sz w:val="18"/>
                <w:szCs w:val="18"/>
                <w:lang w:eastAsia="en-US"/>
              </w:rPr>
              <w:t>[confID</w:t>
            </w:r>
            <w:r>
              <w:rPr>
                <w:rFonts w:ascii="Times New Roman" w:eastAsia="SymbolMT" w:hAnsi="Times New Roman" w:cs="Times New Roman"/>
                <w:i/>
                <w:sz w:val="18"/>
                <w:szCs w:val="18"/>
              </w:rPr>
              <w:t>]</w:t>
            </w:r>
          </w:p>
        </w:tc>
      </w:tr>
      <w:tr w:rsidR="00E61D2A" w:rsidRPr="00B45D96"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CCA6</w:t>
            </w:r>
          </w:p>
        </w:tc>
        <w:tc>
          <w:tcPr>
            <w:tcW w:w="6381" w:type="dxa"/>
          </w:tcPr>
          <w:p w:rsidR="00E61D2A" w:rsidRPr="008124DA" w:rsidRDefault="00E61D2A">
            <w:pPr>
              <w:pStyle w:val="HTMLPreformatted1"/>
              <w:rPr>
                <w:rFonts w:ascii="Times New Roman" w:hAnsi="Times New Roman" w:cs="Times New Roman"/>
                <w:i/>
                <w:sz w:val="18"/>
                <w:szCs w:val="18"/>
                <w:lang w:val="fr-FR"/>
              </w:rPr>
            </w:pPr>
            <w:r w:rsidRPr="008124DA">
              <w:rPr>
                <w:rFonts w:ascii="Times New Roman" w:hAnsi="Times New Roman" w:cs="Times New Roman"/>
                <w:i/>
                <w:sz w:val="18"/>
                <w:szCs w:val="18"/>
                <w:lang w:val="fr-FR"/>
              </w:rPr>
              <w:t xml:space="preserve">skos:Concept  </w:t>
            </w:r>
            <w:r w:rsidRPr="008124DA">
              <w:rPr>
                <w:rFonts w:ascii="Symbol" w:hAnsi="Symbol" w:cs="Times New Roman"/>
                <w:sz w:val="18"/>
                <w:szCs w:val="18"/>
              </w:rPr>
              <w:t></w:t>
            </w:r>
            <w:r w:rsidRPr="008124DA">
              <w:rPr>
                <w:rFonts w:ascii="Times New Roman" w:hAnsi="Times New Roman" w:cs="Times New Roman"/>
                <w:i/>
                <w:sz w:val="18"/>
                <w:szCs w:val="18"/>
                <w:lang w:val="fr-FR"/>
              </w:rPr>
              <w:t xml:space="preserve"> Topics</w:t>
            </w:r>
            <w:r w:rsidRPr="008124DA">
              <w:rPr>
                <w:rFonts w:ascii="Times New Roman" w:hAnsi="Times New Roman" w:cs="Times New Roman"/>
                <w:i/>
                <w:sz w:val="18"/>
                <w:szCs w:val="18"/>
                <w:lang w:val="fr-FR" w:eastAsia="en-US"/>
              </w:rPr>
              <w:t>[topicID</w:t>
            </w:r>
            <w:r>
              <w:rPr>
                <w:rFonts w:ascii="Times New Roman" w:eastAsia="SymbolMT" w:hAnsi="Times New Roman" w:cs="Times New Roman"/>
                <w:i/>
                <w:sz w:val="18"/>
                <w:szCs w:val="18"/>
                <w:lang w:val="fr-FR"/>
              </w:rPr>
              <w:t>]</w:t>
            </w:r>
          </w:p>
        </w:tc>
      </w:tr>
      <w:tr w:rsidR="00E61D2A" w:rsidRPr="00671FEA" w:rsidTr="00F6038F">
        <w:tblPrEx>
          <w:tblLook w:val="00A0"/>
        </w:tblPrEx>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OCA1</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conf:has</w:t>
            </w:r>
            <w:r>
              <w:rPr>
                <w:rFonts w:ascii="Times New Roman" w:hAnsi="Times New Roman" w:cs="Times New Roman"/>
                <w:i/>
                <w:sz w:val="18"/>
                <w:szCs w:val="18"/>
                <w:lang w:val="en-US" w:eastAsia="en-US"/>
              </w:rPr>
              <w:t>A</w:t>
            </w:r>
            <w:r w:rsidRPr="008124DA">
              <w:rPr>
                <w:rFonts w:ascii="Times New Roman" w:hAnsi="Times New Roman" w:cs="Times New Roman"/>
                <w:i/>
                <w:sz w:val="18"/>
                <w:szCs w:val="18"/>
                <w:lang w:val="en-US" w:eastAsia="en-US"/>
              </w:rPr>
              <w:t>ffiliation</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 xml:space="preserve">Persons </w:t>
            </w:r>
            <w:r w:rsidRPr="008124DA">
              <w:rPr>
                <w:rFonts w:ascii="Times New Roman" w:hAnsi="Times New Roman" w:cs="Times New Roman"/>
                <w:i/>
                <w:sz w:val="18"/>
                <w:szCs w:val="18"/>
                <w:lang w:val="en-US"/>
              </w:rPr>
              <w:t xml:space="preserve">/ </w:t>
            </w:r>
            <w:r>
              <w:rPr>
                <w:rFonts w:ascii="Times New Roman" w:eastAsia="SymbolMT" w:hAnsi="Times New Roman" w:cs="Times New Roman"/>
                <w:i/>
                <w:sz w:val="18"/>
                <w:szCs w:val="18"/>
                <w:lang w:val="en-US"/>
              </w:rPr>
              <w:t>[</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Person</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Organization</w:t>
            </w:r>
            <w:r>
              <w:rPr>
                <w:rFonts w:ascii="Times New Roman" w:hAnsi="Times New Roman" w:cs="Times New Roman"/>
                <w:i/>
                <w:sz w:val="18"/>
                <w:szCs w:val="18"/>
                <w:lang w:val="en-US"/>
              </w:rPr>
              <w:t>s]</w:t>
            </w:r>
          </w:p>
        </w:tc>
      </w:tr>
      <w:tr w:rsidR="00E61D2A" w:rsidRPr="00671FEA" w:rsidTr="00F6038F">
        <w:tblPrEx>
          <w:tblLook w:val="00A0"/>
        </w:tblPrEx>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OCA2</w:t>
            </w:r>
          </w:p>
        </w:tc>
        <w:tc>
          <w:tcPr>
            <w:tcW w:w="6381" w:type="dxa"/>
          </w:tcPr>
          <w:p w:rsidR="00E61D2A" w:rsidRPr="008124DA" w:rsidRDefault="00E61D2A">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eastAsia="en-US"/>
              </w:rPr>
              <w:t>conf:</w:t>
            </w:r>
            <w:r w:rsidRPr="008124DA">
              <w:rPr>
                <w:rFonts w:ascii="Times New Roman" w:hAnsi="Times New Roman" w:cs="Times New Roman"/>
                <w:i/>
                <w:sz w:val="18"/>
                <w:szCs w:val="18"/>
                <w:lang w:val="en-US" w:eastAsia="en-US"/>
              </w:rPr>
              <w:t>research</w:t>
            </w:r>
            <w:r>
              <w:rPr>
                <w:rFonts w:ascii="Times New Roman" w:hAnsi="Times New Roman" w:cs="Times New Roman"/>
                <w:i/>
                <w:sz w:val="18"/>
                <w:szCs w:val="18"/>
                <w:lang w:val="en-US" w:eastAsia="en-US"/>
              </w:rPr>
              <w:t>I</w:t>
            </w:r>
            <w:r w:rsidRPr="008124DA">
              <w:rPr>
                <w:rFonts w:ascii="Times New Roman" w:hAnsi="Times New Roman" w:cs="Times New Roman"/>
                <w:i/>
                <w:sz w:val="18"/>
                <w:szCs w:val="18"/>
                <w:lang w:val="en-US" w:eastAsia="en-US"/>
              </w:rPr>
              <w:t>nterests</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br/>
            </w:r>
            <w:r w:rsidRPr="008124DA">
              <w:rPr>
                <w:rFonts w:ascii="Times New Roman" w:hAnsi="Times New Roman" w:cs="Times New Roman"/>
                <w:i/>
                <w:sz w:val="18"/>
                <w:szCs w:val="18"/>
                <w:lang w:val="en-US" w:eastAsia="en-US"/>
              </w:rPr>
              <w:t>Persons</w:t>
            </w:r>
            <w:r w:rsidRPr="008124DA">
              <w:rPr>
                <w:rFonts w:ascii="Times New Roman" w:hAnsi="Times New Roman" w:cs="Times New Roman"/>
                <w:i/>
                <w:sz w:val="18"/>
                <w:szCs w:val="18"/>
                <w:lang w:val="en-US"/>
              </w:rPr>
              <w:t xml:space="preserve"> / </w:t>
            </w:r>
            <w:r>
              <w:rPr>
                <w:rFonts w:ascii="Times New Roman" w:hAnsi="Times New Roman" w:cs="Times New Roman"/>
                <w:i/>
                <w:sz w:val="18"/>
                <w:szCs w:val="18"/>
                <w:lang w:val="en-US"/>
              </w:rPr>
              <w:t>[Fk_Authors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Publication</w:t>
            </w:r>
            <w:r>
              <w:rPr>
                <w:rFonts w:ascii="Times New Roman" w:hAnsi="Times New Roman" w:cs="Times New Roman"/>
                <w:i/>
                <w:sz w:val="18"/>
                <w:szCs w:val="18"/>
                <w:lang w:val="en-US"/>
              </w:rPr>
              <w:t>s</w:t>
            </w:r>
            <w:r w:rsidRPr="008124DA">
              <w:rPr>
                <w:rFonts w:ascii="Times New Roman" w:eastAsia="SymbolMT" w:hAnsi="Times New Roman" w:cs="Times New Roman"/>
                <w:i/>
                <w:sz w:val="18"/>
                <w:szCs w:val="18"/>
                <w:lang w:val="en-US"/>
              </w:rPr>
              <w:t>,</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Fk_P</w:t>
            </w:r>
            <w:r w:rsidRPr="008124DA">
              <w:rPr>
                <w:rFonts w:ascii="Times New Roman" w:hAnsi="Times New Roman" w:cs="Times New Roman"/>
                <w:i/>
                <w:sz w:val="18"/>
                <w:szCs w:val="18"/>
                <w:lang w:val="en-US"/>
              </w:rPr>
              <w:t>aper</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Fk_To</w:t>
            </w:r>
            <w:r w:rsidRPr="008124DA">
              <w:rPr>
                <w:rFonts w:ascii="Times New Roman" w:hAnsi="Times New Roman" w:cs="Times New Roman"/>
                <w:i/>
                <w:sz w:val="18"/>
                <w:szCs w:val="18"/>
                <w:lang w:val="en-US"/>
              </w:rPr>
              <w:t>pic</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w:t>
            </w:r>
          </w:p>
        </w:tc>
      </w:tr>
      <w:tr w:rsidR="00E61D2A" w:rsidRPr="00671FEA" w:rsidTr="00F6038F">
        <w:tblPrEx>
          <w:tblLook w:val="00A0"/>
        </w:tblPrEx>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OCA3</w:t>
            </w:r>
          </w:p>
        </w:tc>
        <w:tc>
          <w:tcPr>
            <w:tcW w:w="6381" w:type="dxa"/>
          </w:tcPr>
          <w:p w:rsidR="00E61D2A" w:rsidRPr="008124DA" w:rsidRDefault="00E61D2A">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vcard:ADR</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p>
        </w:tc>
      </w:tr>
      <w:tr w:rsidR="00E61D2A" w:rsidRPr="00671FEA" w:rsidTr="00F6038F">
        <w:tblPrEx>
          <w:tblLook w:val="00A0"/>
        </w:tblPrEx>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OCA4</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skos</w:t>
            </w:r>
            <w:r>
              <w:rPr>
                <w:rFonts w:ascii="Times New Roman" w:hAnsi="Times New Roman" w:cs="Times New Roman"/>
                <w:i/>
                <w:sz w:val="18"/>
                <w:szCs w:val="18"/>
                <w:lang w:val="en-US" w:eastAsia="en-US"/>
              </w:rPr>
              <w:t xml:space="preserve">:subject </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eastAsia="en-US"/>
              </w:rPr>
              <w:t xml:space="preserve"> Papers</w:t>
            </w:r>
            <w:r w:rsidRPr="008124DA">
              <w:rPr>
                <w:rFonts w:ascii="Times New Roman" w:hAnsi="Times New Roman" w:cs="Times New Roman"/>
                <w:i/>
                <w:sz w:val="18"/>
                <w:szCs w:val="18"/>
                <w:lang w:val="en-US"/>
              </w:rPr>
              <w:t xml:space="preserve"> / </w:t>
            </w:r>
            <w:r>
              <w:rPr>
                <w:rFonts w:ascii="Times New Roman" w:eastAsia="SymbolMT" w:hAnsi="Times New Roman" w:cs="Times New Roman"/>
                <w:i/>
                <w:sz w:val="18"/>
                <w:szCs w:val="18"/>
                <w:lang w:val="en-US"/>
              </w:rPr>
              <w:t>[</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Paper</w:t>
            </w:r>
            <w:r>
              <w:rPr>
                <w:rFonts w:ascii="Times New Roman" w:hAnsi="Times New Roman" w:cs="Times New Roman"/>
                <w:i/>
                <w:sz w:val="18"/>
                <w:szCs w:val="18"/>
                <w:lang w:val="en-US"/>
              </w:rPr>
              <w:t>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Topic</w:t>
            </w:r>
            <w:r>
              <w:rPr>
                <w:rFonts w:ascii="Times New Roman" w:hAnsi="Times New Roman" w:cs="Times New Roman"/>
                <w:i/>
                <w:sz w:val="18"/>
                <w:szCs w:val="18"/>
                <w:lang w:val="en-US"/>
              </w:rPr>
              <w:t>s]</w:t>
            </w:r>
          </w:p>
        </w:tc>
      </w:tr>
      <w:tr w:rsidR="00E61D2A" w:rsidRPr="00671FEA" w:rsidTr="00F6038F">
        <w:tblPrEx>
          <w:tblLook w:val="00A0"/>
        </w:tblPrEx>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OCA5</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conf</w:t>
            </w:r>
            <w:r w:rsidRPr="008124DA">
              <w:rPr>
                <w:rFonts w:ascii="Times New Roman" w:hAnsi="Times New Roman" w:cs="Times New Roman"/>
                <w:i/>
                <w:sz w:val="18"/>
                <w:szCs w:val="18"/>
                <w:lang w:val="en-US" w:eastAsia="en-US"/>
              </w:rPr>
              <w:t>:</w:t>
            </w:r>
            <w:r>
              <w:rPr>
                <w:rFonts w:ascii="Times New Roman" w:hAnsi="Times New Roman" w:cs="Times New Roman"/>
                <w:i/>
                <w:sz w:val="18"/>
                <w:szCs w:val="18"/>
                <w:lang w:val="en-US" w:eastAsia="en-US"/>
              </w:rPr>
              <w:t>c</w:t>
            </w:r>
            <w:r w:rsidRPr="008124DA">
              <w:rPr>
                <w:rFonts w:ascii="Times New Roman" w:hAnsi="Times New Roman" w:cs="Times New Roman"/>
                <w:i/>
                <w:sz w:val="18"/>
                <w:szCs w:val="18"/>
                <w:lang w:val="en-US" w:eastAsia="en-US"/>
              </w:rPr>
              <w:t>onference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 </w:t>
            </w:r>
            <w:r>
              <w:rPr>
                <w:rFonts w:ascii="Times New Roman" w:hAnsi="Times New Roman" w:cs="Times New Roman"/>
                <w:i/>
                <w:sz w:val="18"/>
                <w:szCs w:val="18"/>
                <w:lang w:val="en-US"/>
              </w:rPr>
              <w:t>Fk_</w:t>
            </w:r>
            <w:r w:rsidRPr="008124DA">
              <w:rPr>
                <w:rFonts w:ascii="Times New Roman" w:hAnsi="Times New Roman" w:cs="Times New Roman"/>
                <w:i/>
                <w:sz w:val="18"/>
                <w:szCs w:val="18"/>
                <w:lang w:val="en-US"/>
              </w:rPr>
              <w:t>Conference</w:t>
            </w:r>
            <w:r>
              <w:rPr>
                <w:rFonts w:ascii="Times New Roman" w:hAnsi="Times New Roman" w:cs="Times New Roman"/>
                <w:i/>
                <w:sz w:val="18"/>
                <w:szCs w:val="18"/>
                <w:lang w:val="en-US"/>
              </w:rPr>
              <w:t>s</w:t>
            </w:r>
          </w:p>
        </w:tc>
      </w:tr>
      <w:tr w:rsidR="00E61D2A" w:rsidRPr="00671FEA" w:rsidTr="00F6038F">
        <w:tblPrEx>
          <w:tblLook w:val="00A0"/>
        </w:tblPrEx>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OCA6</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skos</w:t>
            </w:r>
            <w:r w:rsidRPr="008124DA">
              <w:rPr>
                <w:rFonts w:ascii="Times New Roman" w:hAnsi="Times New Roman" w:cs="Times New Roman"/>
                <w:i/>
                <w:sz w:val="18"/>
                <w:szCs w:val="18"/>
                <w:lang w:val="en-US" w:eastAsia="en-US"/>
              </w:rPr>
              <w:t>:broader</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Topics</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 Fk_Parent</w:t>
            </w:r>
          </w:p>
        </w:tc>
      </w:tr>
      <w:tr w:rsidR="00E61D2A" w:rsidRPr="00671FEA" w:rsidTr="00F6038F">
        <w:trPr>
          <w:trHeight w:val="80"/>
        </w:trPr>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foaf:name</w:t>
            </w:r>
            <w:r>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Persons</w:t>
            </w:r>
            <w:r w:rsidRPr="008124DA">
              <w:rPr>
                <w:rFonts w:ascii="Times New Roman" w:hAnsi="Times New Roman" w:cs="Times New Roman"/>
                <w:i/>
                <w:sz w:val="18"/>
                <w:szCs w:val="18"/>
                <w:lang w:val="en-US"/>
              </w:rPr>
              <w:t xml:space="preserve"> / </w:t>
            </w:r>
            <w:r>
              <w:rPr>
                <w:rFonts w:ascii="Times New Roman" w:eastAsia="SymbolMT" w:hAnsi="Times New Roman" w:cs="Times New Roman"/>
                <w:i/>
                <w:sz w:val="18"/>
                <w:szCs w:val="18"/>
                <w:lang w:val="en-US"/>
              </w:rPr>
              <w:t>{</w:t>
            </w:r>
            <w:r w:rsidRPr="008124DA">
              <w:rPr>
                <w:rFonts w:ascii="Times New Roman" w:hAnsi="Times New Roman" w:cs="Times New Roman"/>
                <w:i/>
                <w:sz w:val="18"/>
                <w:szCs w:val="18"/>
                <w:lang w:val="en-US"/>
              </w:rPr>
              <w:t xml:space="preserve"> firstName, </w:t>
            </w:r>
            <w:r>
              <w:rPr>
                <w:rFonts w:ascii="Times New Roman" w:hAnsi="Times New Roman" w:cs="Times New Roman"/>
                <w:i/>
                <w:sz w:val="18"/>
                <w:szCs w:val="18"/>
                <w:lang w:val="en-US"/>
              </w:rPr>
              <w:t>lastName }</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2</w:t>
            </w:r>
          </w:p>
        </w:tc>
        <w:tc>
          <w:tcPr>
            <w:tcW w:w="6381" w:type="dxa"/>
          </w:tcPr>
          <w:p w:rsidR="00E61D2A" w:rsidRPr="00100054" w:rsidRDefault="00E61D2A">
            <w:pPr>
              <w:pStyle w:val="HTMLPreformatted1"/>
              <w:rPr>
                <w:rFonts w:ascii="Times New Roman" w:hAnsi="Times New Roman" w:cs="Times New Roman"/>
                <w:i/>
                <w:sz w:val="18"/>
                <w:szCs w:val="18"/>
                <w:lang w:val="en-US"/>
              </w:rPr>
            </w:pPr>
            <w:r w:rsidRPr="00100054">
              <w:rPr>
                <w:rFonts w:ascii="Times New Roman" w:hAnsi="Times New Roman" w:cs="Times New Roman"/>
                <w:i/>
                <w:sz w:val="18"/>
                <w:szCs w:val="18"/>
                <w:lang w:val="en-US"/>
              </w:rPr>
              <w:t>foaf</w:t>
            </w:r>
            <w:r>
              <w:rPr>
                <w:rFonts w:ascii="Times New Roman" w:hAnsi="Times New Roman" w:cs="Times New Roman"/>
                <w:i/>
                <w:sz w:val="18"/>
                <w:szCs w:val="18"/>
                <w:lang w:val="en-US" w:eastAsia="en-US"/>
              </w:rPr>
              <w:t>:mbox</w:t>
            </w:r>
            <w:r w:rsidRPr="00100054">
              <w:rPr>
                <w:rFonts w:ascii="Times New Roman" w:hAnsi="Times New Roman" w:cs="Times New Roman"/>
                <w:i/>
                <w:sz w:val="18"/>
                <w:szCs w:val="18"/>
                <w:lang w:val="en-US"/>
              </w:rPr>
              <w:t xml:space="preserve">  </w:t>
            </w:r>
            <w:r w:rsidRPr="008124DA">
              <w:rPr>
                <w:rFonts w:ascii="Symbol" w:hAnsi="Symbol" w:cs="Times New Roman"/>
                <w:sz w:val="18"/>
                <w:szCs w:val="18"/>
              </w:rPr>
              <w:t></w:t>
            </w:r>
            <w:r w:rsidRPr="00100054">
              <w:rPr>
                <w:rFonts w:ascii="Times New Roman" w:hAnsi="Times New Roman" w:cs="Times New Roman"/>
                <w:i/>
                <w:sz w:val="18"/>
                <w:szCs w:val="18"/>
                <w:lang w:val="en-US"/>
              </w:rPr>
              <w:t xml:space="preserve"> </w:t>
            </w:r>
            <w:r w:rsidRPr="00100054">
              <w:rPr>
                <w:rFonts w:ascii="Times New Roman" w:hAnsi="Times New Roman" w:cs="Times New Roman"/>
                <w:i/>
                <w:sz w:val="18"/>
                <w:szCs w:val="18"/>
                <w:lang w:val="en-US" w:eastAsia="en-US"/>
              </w:rPr>
              <w:t>Persons</w:t>
            </w:r>
            <w:r w:rsidRPr="00100054">
              <w:rPr>
                <w:rFonts w:ascii="Times New Roman" w:hAnsi="Times New Roman" w:cs="Times New Roman"/>
                <w:i/>
                <w:sz w:val="18"/>
                <w:szCs w:val="18"/>
                <w:lang w:val="en-US"/>
              </w:rPr>
              <w:t xml:space="preserve"> /</w:t>
            </w:r>
            <w:r w:rsidRPr="00100054">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email</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3</w:t>
            </w:r>
          </w:p>
        </w:tc>
        <w:tc>
          <w:tcPr>
            <w:tcW w:w="6381" w:type="dxa"/>
          </w:tcPr>
          <w:p w:rsidR="00E61D2A" w:rsidRPr="008124DA" w:rsidRDefault="00E61D2A">
            <w:pPr>
              <w:pStyle w:val="HTMLPreformatted1"/>
              <w:rPr>
                <w:rFonts w:ascii="Times New Roman" w:hAnsi="Times New Roman" w:cs="Times New Roman"/>
                <w:i/>
                <w:sz w:val="18"/>
                <w:szCs w:val="18"/>
                <w:lang w:val="en-US"/>
              </w:rPr>
            </w:pPr>
            <w:hyperlink r:id="rId10" w:history="1">
              <w:r w:rsidRPr="004955CE">
                <w:rPr>
                  <w:rStyle w:val="Hyperlink"/>
                  <w:rFonts w:ascii="Times New Roman" w:hAnsi="Times New Roman"/>
                  <w:i/>
                  <w:sz w:val="18"/>
                  <w:szCs w:val="18"/>
                  <w:lang w:val="en-US" w:eastAsia="en-US"/>
                </w:rPr>
                <w:t>rdfs:label</w:t>
              </w:r>
            </w:hyperlink>
            <w:r>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sidRPr="008124DA">
              <w:rPr>
                <w:rFonts w:ascii="Times New Roman" w:hAnsi="Times New Roman" w:cs="Times New Roman"/>
                <w:i/>
                <w:sz w:val="18"/>
                <w:szCs w:val="18"/>
                <w:lang w:val="en-US"/>
              </w:rPr>
              <w:t xml:space="preserve"> /</w:t>
            </w:r>
            <w:r>
              <w:rPr>
                <w:rFonts w:ascii="Times New Roman" w:hAnsi="Times New Roman" w:cs="Times New Roman"/>
                <w:i/>
                <w:sz w:val="18"/>
                <w:szCs w:val="18"/>
                <w:lang w:val="en-US"/>
              </w:rPr>
              <w:t xml:space="preserve"> name</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4</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foaf</w:t>
            </w:r>
            <w:r w:rsidRPr="008124DA">
              <w:rPr>
                <w:rFonts w:ascii="Times New Roman" w:hAnsi="Times New Roman" w:cs="Times New Roman"/>
                <w:i/>
                <w:sz w:val="18"/>
                <w:szCs w:val="18"/>
                <w:lang w:val="en-US" w:eastAsia="en-US"/>
              </w:rPr>
              <w:t>:homepage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homepage</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5</w:t>
            </w:r>
          </w:p>
        </w:tc>
        <w:tc>
          <w:tcPr>
            <w:tcW w:w="6381" w:type="dxa"/>
          </w:tcPr>
          <w:p w:rsidR="00E61D2A" w:rsidRPr="008124DA" w:rsidRDefault="00E61D2A">
            <w:pPr>
              <w:pStyle w:val="HTMLPreformatted1"/>
              <w:rPr>
                <w:rFonts w:ascii="Times New Roman" w:hAnsi="Times New Roman" w:cs="Times New Roman"/>
                <w:i/>
                <w:sz w:val="18"/>
                <w:szCs w:val="18"/>
                <w:lang w:val="en-US"/>
              </w:rPr>
            </w:pPr>
            <w:hyperlink r:id="rId11" w:history="1">
              <w:r w:rsidRPr="004955CE">
                <w:rPr>
                  <w:rStyle w:val="Hyperlink"/>
                  <w:rFonts w:ascii="Times New Roman" w:hAnsi="Times New Roman"/>
                  <w:i/>
                  <w:sz w:val="18"/>
                  <w:szCs w:val="18"/>
                  <w:lang w:val="en-US"/>
                </w:rPr>
                <w:t>vcard</w:t>
              </w:r>
              <w:r w:rsidRPr="004955CE">
                <w:rPr>
                  <w:rStyle w:val="Hyperlink"/>
                  <w:rFonts w:ascii="Times New Roman" w:hAnsi="Times New Roman"/>
                  <w:i/>
                  <w:sz w:val="18"/>
                  <w:szCs w:val="18"/>
                  <w:lang w:val="en-US" w:eastAsia="en-US"/>
                </w:rPr>
                <w:t>:Street</w:t>
              </w:r>
            </w:hyperlink>
            <w:r>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address</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6</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:locality</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location</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7</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:Pcode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 postcode</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8</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rPr>
              <w:t>vcard</w:t>
            </w:r>
            <w:r w:rsidRPr="008124DA">
              <w:rPr>
                <w:rFonts w:ascii="Times New Roman" w:hAnsi="Times New Roman" w:cs="Times New Roman"/>
                <w:i/>
                <w:sz w:val="18"/>
                <w:szCs w:val="18"/>
                <w:lang w:val="en-US" w:eastAsia="en-US"/>
              </w:rPr>
              <w:t>:country</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s</w:t>
            </w:r>
            <w:r w:rsidRPr="008124DA">
              <w:rPr>
                <w:rFonts w:ascii="Times New Roman" w:hAnsi="Times New Roman" w:cs="Times New Roman"/>
                <w:i/>
                <w:sz w:val="18"/>
                <w:szCs w:val="18"/>
                <w:lang w:val="en-US"/>
              </w:rPr>
              <w:t xml:space="preserve"> /country</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9</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dc:title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 title</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w:t>
            </w:r>
            <w:r>
              <w:rPr>
                <w:rFonts w:ascii="Times New Roman" w:hAnsi="Times New Roman" w:cs="Times New Roman"/>
                <w:i/>
                <w:sz w:val="18"/>
                <w:szCs w:val="18"/>
              </w:rPr>
              <w:t>10</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dcterms:abstract</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Papers</w:t>
            </w:r>
            <w:r w:rsidRPr="008124DA">
              <w:rPr>
                <w:rFonts w:ascii="Times New Roman" w:hAnsi="Times New Roman" w:cs="Times New Roman"/>
                <w:i/>
                <w:sz w:val="18"/>
                <w:szCs w:val="18"/>
                <w:lang w:val="en-US"/>
              </w:rPr>
              <w:t xml:space="preserve"> /</w:t>
            </w:r>
            <w:r w:rsidRPr="008124DA">
              <w:rPr>
                <w:rFonts w:ascii="Times New Roman" w:eastAsia="SymbolMT" w:hAnsi="Times New Roman" w:cs="Times New Roman"/>
                <w:i/>
                <w:sz w:val="18"/>
                <w:szCs w:val="18"/>
                <w:lang w:val="en-US"/>
              </w:rPr>
              <w:t xml:space="preserve"> </w:t>
            </w:r>
            <w:r w:rsidRPr="008124DA">
              <w:rPr>
                <w:rFonts w:ascii="Times New Roman" w:hAnsi="Times New Roman" w:cs="Times New Roman"/>
                <w:i/>
                <w:sz w:val="18"/>
                <w:szCs w:val="18"/>
                <w:lang w:val="en-US"/>
              </w:rPr>
              <w:t>abstract</w:t>
            </w:r>
          </w:p>
        </w:tc>
      </w:tr>
      <w:tr w:rsidR="00E61D2A" w:rsidRPr="00671FEA"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1</w:t>
            </w:r>
          </w:p>
        </w:tc>
        <w:tc>
          <w:tcPr>
            <w:tcW w:w="6381" w:type="dxa"/>
          </w:tcPr>
          <w:p w:rsidR="00E61D2A" w:rsidRPr="00A619FB" w:rsidRDefault="00E61D2A">
            <w:pPr>
              <w:pStyle w:val="HTMLPreformatted1"/>
              <w:rPr>
                <w:rFonts w:ascii="Times New Roman" w:hAnsi="Times New Roman" w:cs="Times New Roman"/>
                <w:i/>
                <w:sz w:val="18"/>
                <w:szCs w:val="18"/>
                <w:lang w:val="en-US"/>
              </w:rPr>
            </w:pPr>
            <w:r w:rsidRPr="00A619FB">
              <w:rPr>
                <w:rFonts w:ascii="Times New Roman" w:hAnsi="Times New Roman" w:cs="Times New Roman"/>
                <w:i/>
                <w:sz w:val="18"/>
                <w:szCs w:val="18"/>
                <w:lang w:val="en-US" w:eastAsia="en-US"/>
              </w:rPr>
              <w:t>dc:date</w:t>
            </w:r>
            <w:r w:rsidRPr="00A619FB">
              <w:rPr>
                <w:rFonts w:ascii="Times New Roman" w:hAnsi="Times New Roman" w:cs="Times New Roman"/>
                <w:i/>
                <w:sz w:val="18"/>
                <w:szCs w:val="18"/>
                <w:lang w:val="en-US"/>
              </w:rPr>
              <w:t xml:space="preserve">  </w:t>
            </w:r>
            <w:r w:rsidRPr="008124DA">
              <w:rPr>
                <w:rFonts w:ascii="Symbol" w:hAnsi="Symbol" w:cs="Times New Roman"/>
                <w:sz w:val="18"/>
                <w:szCs w:val="18"/>
              </w:rPr>
              <w:t></w:t>
            </w:r>
            <w:r w:rsidRPr="00A619FB">
              <w:rPr>
                <w:rFonts w:ascii="Times New Roman" w:hAnsi="Times New Roman" w:cs="Times New Roman"/>
                <w:i/>
                <w:sz w:val="18"/>
                <w:szCs w:val="18"/>
                <w:lang w:val="en-US"/>
              </w:rPr>
              <w:t xml:space="preserve"> </w:t>
            </w:r>
            <w:r w:rsidRPr="00A619FB">
              <w:rPr>
                <w:rFonts w:ascii="Times New Roman" w:hAnsi="Times New Roman" w:cs="Times New Roman"/>
                <w:i/>
                <w:sz w:val="18"/>
                <w:szCs w:val="18"/>
                <w:lang w:val="en-US" w:eastAsia="en-US"/>
              </w:rPr>
              <w:t>Papers</w:t>
            </w:r>
            <w:r w:rsidRPr="00A619FB">
              <w:rPr>
                <w:rFonts w:ascii="Times New Roman" w:hAnsi="Times New Roman" w:cs="Times New Roman"/>
                <w:i/>
                <w:sz w:val="18"/>
                <w:szCs w:val="18"/>
                <w:lang w:val="en-US"/>
              </w:rPr>
              <w:t xml:space="preserve"> / year</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2</w:t>
            </w:r>
          </w:p>
        </w:tc>
        <w:tc>
          <w:tcPr>
            <w:tcW w:w="6381" w:type="dxa"/>
          </w:tcPr>
          <w:p w:rsidR="00E61D2A" w:rsidRPr="008124DA" w:rsidRDefault="00E61D2A">
            <w:pPr>
              <w:pStyle w:val="HTMLPreformatted1"/>
              <w:rPr>
                <w:rFonts w:ascii="Times New Roman" w:hAnsi="Times New Roman" w:cs="Times New Roman"/>
                <w:i/>
                <w:sz w:val="18"/>
                <w:szCs w:val="18"/>
              </w:rPr>
            </w:pPr>
            <w:r w:rsidRPr="008124DA">
              <w:rPr>
                <w:rFonts w:ascii="Times New Roman" w:hAnsi="Times New Roman" w:cs="Times New Roman"/>
                <w:i/>
                <w:sz w:val="18"/>
                <w:szCs w:val="18"/>
              </w:rPr>
              <w:t>skos</w:t>
            </w:r>
            <w:r w:rsidRPr="008124DA">
              <w:rPr>
                <w:rFonts w:ascii="Times New Roman" w:hAnsi="Times New Roman" w:cs="Times New Roman"/>
                <w:i/>
                <w:sz w:val="18"/>
                <w:szCs w:val="18"/>
                <w:lang w:eastAsia="en-US"/>
              </w:rPr>
              <w:t>:prefLabel</w:t>
            </w:r>
            <w:r w:rsidRPr="008124DA">
              <w:rPr>
                <w:rFonts w:ascii="Times New Roman" w:hAnsi="Times New Roman" w:cs="Times New Roman"/>
                <w:i/>
                <w:sz w:val="18"/>
                <w:szCs w:val="18"/>
              </w:rPr>
              <w:t xml:space="preserve">  </w:t>
            </w:r>
            <w:r w:rsidRPr="008124DA">
              <w:rPr>
                <w:rFonts w:ascii="Symbol" w:hAnsi="Symbol" w:cs="Times New Roman"/>
                <w:sz w:val="18"/>
                <w:szCs w:val="18"/>
              </w:rPr>
              <w:t></w:t>
            </w:r>
            <w:r w:rsidRPr="008124DA">
              <w:rPr>
                <w:rFonts w:ascii="Times New Roman" w:hAnsi="Times New Roman" w:cs="Times New Roman"/>
                <w:i/>
                <w:sz w:val="18"/>
                <w:szCs w:val="18"/>
              </w:rPr>
              <w:t xml:space="preserve"> </w:t>
            </w:r>
            <w:r w:rsidRPr="008124DA">
              <w:rPr>
                <w:rFonts w:ascii="Times New Roman" w:hAnsi="Times New Roman" w:cs="Times New Roman"/>
                <w:i/>
                <w:sz w:val="18"/>
                <w:szCs w:val="18"/>
                <w:lang w:eastAsia="en-US"/>
              </w:rPr>
              <w:t>Topics</w:t>
            </w:r>
            <w:r w:rsidRPr="008124DA">
              <w:rPr>
                <w:rFonts w:ascii="Times New Roman" w:hAnsi="Times New Roman" w:cs="Times New Roman"/>
                <w:i/>
                <w:sz w:val="18"/>
                <w:szCs w:val="18"/>
              </w:rPr>
              <w:t xml:space="preserve"> / topicName</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3</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rdfs:label</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name</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4</w:t>
            </w:r>
          </w:p>
        </w:tc>
        <w:tc>
          <w:tcPr>
            <w:tcW w:w="6381" w:type="dxa"/>
          </w:tcPr>
          <w:p w:rsidR="00E61D2A" w:rsidRPr="008124DA" w:rsidRDefault="00E61D2A">
            <w:pPr>
              <w:pStyle w:val="HTMLPreformatted1"/>
              <w:rPr>
                <w:rFonts w:ascii="Times New Roman" w:hAnsi="Times New Roman" w:cs="Times New Roman"/>
                <w:i/>
                <w:sz w:val="18"/>
                <w:szCs w:val="18"/>
                <w:lang w:val="en-US"/>
              </w:rPr>
            </w:pPr>
            <w:r w:rsidRPr="008124DA">
              <w:rPr>
                <w:rFonts w:ascii="Times New Roman" w:hAnsi="Times New Roman" w:cs="Times New Roman"/>
                <w:i/>
                <w:sz w:val="18"/>
                <w:szCs w:val="18"/>
                <w:lang w:val="en-US" w:eastAsia="en-US"/>
              </w:rPr>
              <w:t>dc:date</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date</w:t>
            </w:r>
          </w:p>
        </w:tc>
      </w:tr>
      <w:tr w:rsidR="00E61D2A" w:rsidRPr="00A51BBC" w:rsidTr="00F6038F">
        <w:tc>
          <w:tcPr>
            <w:tcW w:w="709" w:type="dxa"/>
          </w:tcPr>
          <w:p w:rsidR="00E61D2A" w:rsidRPr="008124DA" w:rsidRDefault="00E61D2A" w:rsidP="00786B23">
            <w:pPr>
              <w:pStyle w:val="HTMLPreformatted1"/>
              <w:snapToGrid w:val="0"/>
              <w:jc w:val="center"/>
              <w:rPr>
                <w:rFonts w:ascii="Times New Roman" w:hAnsi="Times New Roman" w:cs="Times New Roman"/>
                <w:i/>
                <w:sz w:val="18"/>
                <w:szCs w:val="18"/>
              </w:rPr>
            </w:pPr>
            <w:r w:rsidRPr="008124DA">
              <w:rPr>
                <w:rFonts w:ascii="Times New Roman" w:hAnsi="Times New Roman" w:cs="Times New Roman"/>
                <w:i/>
                <w:sz w:val="18"/>
                <w:szCs w:val="18"/>
              </w:rPr>
              <w:t>DCA1</w:t>
            </w:r>
            <w:r>
              <w:rPr>
                <w:rFonts w:ascii="Times New Roman" w:hAnsi="Times New Roman" w:cs="Times New Roman"/>
                <w:i/>
                <w:sz w:val="18"/>
                <w:szCs w:val="18"/>
              </w:rPr>
              <w:t>5</w:t>
            </w:r>
          </w:p>
        </w:tc>
        <w:tc>
          <w:tcPr>
            <w:tcW w:w="6381" w:type="dxa"/>
          </w:tcPr>
          <w:p w:rsidR="00E61D2A" w:rsidRPr="008124DA" w:rsidRDefault="00E61D2A">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conf:location</w:t>
            </w:r>
            <w:r w:rsidRPr="008124DA">
              <w:rPr>
                <w:rFonts w:ascii="Times New Roman" w:hAnsi="Times New Roman" w:cs="Times New Roman"/>
                <w:i/>
                <w:sz w:val="18"/>
                <w:szCs w:val="18"/>
                <w:lang w:val="en-US"/>
              </w:rPr>
              <w:t xml:space="preserve">  </w:t>
            </w:r>
            <w:r w:rsidRPr="008124DA">
              <w:rPr>
                <w:rFonts w:ascii="Symbol" w:hAnsi="Symbol" w:cs="Times New Roman"/>
                <w:sz w:val="18"/>
                <w:szCs w:val="18"/>
              </w:rPr>
              <w:t></w:t>
            </w:r>
            <w:r w:rsidRPr="008124DA">
              <w:rPr>
                <w:rFonts w:ascii="Times New Roman" w:hAnsi="Times New Roman" w:cs="Times New Roman"/>
                <w:i/>
                <w:sz w:val="18"/>
                <w:szCs w:val="18"/>
                <w:lang w:val="en-US"/>
              </w:rPr>
              <w:t xml:space="preserve"> </w:t>
            </w:r>
            <w:r w:rsidRPr="008124DA">
              <w:rPr>
                <w:rFonts w:ascii="Times New Roman" w:hAnsi="Times New Roman" w:cs="Times New Roman"/>
                <w:i/>
                <w:sz w:val="18"/>
                <w:szCs w:val="18"/>
                <w:lang w:val="en-US" w:eastAsia="en-US"/>
              </w:rPr>
              <w:t>Conferences</w:t>
            </w:r>
            <w:r w:rsidRPr="008124DA">
              <w:rPr>
                <w:rFonts w:ascii="Times New Roman" w:hAnsi="Times New Roman" w:cs="Times New Roman"/>
                <w:i/>
                <w:sz w:val="18"/>
                <w:szCs w:val="18"/>
                <w:lang w:val="en-US"/>
              </w:rPr>
              <w:t xml:space="preserve"> / location</w:t>
            </w:r>
          </w:p>
        </w:tc>
      </w:tr>
    </w:tbl>
    <w:p w:rsidR="00E61D2A" w:rsidDel="00D212A2" w:rsidRDefault="00E61D2A" w:rsidP="00243A80">
      <w:pPr>
        <w:pStyle w:val="image"/>
        <w:jc w:val="both"/>
        <w:rPr>
          <w:del w:id="209" w:author="Luis" w:date="2013-04-15T21:31:00Z"/>
        </w:rPr>
        <w:sectPr w:rsidR="00E61D2A" w:rsidDel="00D212A2" w:rsidSect="0056219E">
          <w:type w:val="continuous"/>
          <w:pgSz w:w="11906" w:h="16838" w:code="9"/>
          <w:pgMar w:top="2948" w:right="2494" w:bottom="2948" w:left="2494" w:header="2381" w:footer="2324" w:gutter="0"/>
          <w:cols w:space="708"/>
          <w:titlePg/>
          <w:docGrid w:linePitch="360"/>
        </w:sectPr>
      </w:pPr>
    </w:p>
    <w:p w:rsidR="00E61D2A" w:rsidRDefault="00E61D2A" w:rsidP="00DA2641">
      <w:pPr>
        <w:pStyle w:val="heading10"/>
        <w:numPr>
          <w:ilvl w:val="0"/>
          <w:numId w:val="10"/>
        </w:numPr>
        <w:tabs>
          <w:tab w:val="left" w:pos="567"/>
        </w:tabs>
      </w:pPr>
      <w:r>
        <w:t>A</w:t>
      </w:r>
      <w:r w:rsidRPr="000521CE">
        <w:t xml:space="preserve"> Strategy for R2RML Mapping Generation</w:t>
      </w:r>
    </w:p>
    <w:p w:rsidR="00E61D2A" w:rsidRPr="00305BAF" w:rsidRDefault="00E61D2A" w:rsidP="00EF1C96">
      <w:pPr>
        <w:pStyle w:val="heading20"/>
        <w:numPr>
          <w:ilvl w:val="1"/>
          <w:numId w:val="10"/>
        </w:numPr>
        <w:spacing w:before="0"/>
      </w:pPr>
      <w:r w:rsidRPr="005434FC">
        <w:t xml:space="preserve">R2RML </w:t>
      </w:r>
      <w:r>
        <w:t>M</w:t>
      </w:r>
      <w:r w:rsidRPr="005434FC">
        <w:t>apping</w:t>
      </w:r>
      <w:r>
        <w:t xml:space="preserve"> Language</w:t>
      </w:r>
    </w:p>
    <w:p w:rsidR="00E61D2A" w:rsidRDefault="00E61D2A" w:rsidP="00395514">
      <w:pPr>
        <w:ind w:firstLine="0"/>
      </w:pPr>
      <w:r>
        <w:t xml:space="preserve">An </w:t>
      </w:r>
      <w:r w:rsidRPr="00545A90">
        <w:rPr>
          <w:i/>
        </w:rPr>
        <w:t>R2RML mapping</w:t>
      </w:r>
      <w:r>
        <w:t xml:space="preserve"> refers to logical tables to retrieve data from the input database. A </w:t>
      </w:r>
      <w:r w:rsidRPr="00395514">
        <w:rPr>
          <w:i/>
        </w:rPr>
        <w:t>logical table</w:t>
      </w:r>
      <w:r>
        <w:t xml:space="preserve"> is a base table, a view or a valid SQL query (called an </w:t>
      </w:r>
      <w:r w:rsidRPr="005F7DAF">
        <w:rPr>
          <w:i/>
        </w:rPr>
        <w:t>R2RML view</w:t>
      </w:r>
      <w:r>
        <w:t xml:space="preserve">). Each logical table is mapped to RDF using a </w:t>
      </w:r>
      <w:r w:rsidRPr="001E04A2">
        <w:rPr>
          <w:i/>
        </w:rPr>
        <w:t>triples map</w:t>
      </w:r>
      <w:r>
        <w:t xml:space="preserve">, which has a </w:t>
      </w:r>
      <w:r w:rsidRPr="00545A90">
        <w:rPr>
          <w:i/>
        </w:rPr>
        <w:t>subject map</w:t>
      </w:r>
      <w:r>
        <w:t xml:space="preserve"> and </w:t>
      </w:r>
      <w:r w:rsidRPr="001E04A2">
        <w:t xml:space="preserve">multiple </w:t>
      </w:r>
      <w:r w:rsidRPr="00545A90">
        <w:rPr>
          <w:i/>
        </w:rPr>
        <w:t>predicate-object maps</w:t>
      </w:r>
      <w:r w:rsidRPr="008D3979">
        <w:t>.</w:t>
      </w:r>
      <w:r>
        <w:t xml:space="preserve"> The </w:t>
      </w:r>
      <w:r w:rsidRPr="00786B23">
        <w:t>subject map</w:t>
      </w:r>
      <w:r>
        <w:t xml:space="preserve"> generates the subject of the RDF triples. The </w:t>
      </w:r>
      <w:r w:rsidRPr="00786B23">
        <w:t>predicate-object maps</w:t>
      </w:r>
      <w:r>
        <w:t xml:space="preserve"> consist of </w:t>
      </w:r>
      <w:r w:rsidRPr="001E04A2">
        <w:rPr>
          <w:i/>
        </w:rPr>
        <w:t>predicate maps</w:t>
      </w:r>
      <w:r>
        <w:t xml:space="preserve"> and </w:t>
      </w:r>
      <w:r w:rsidRPr="001E04A2">
        <w:rPr>
          <w:i/>
        </w:rPr>
        <w:t xml:space="preserve">object maps </w:t>
      </w:r>
      <w:r>
        <w:t xml:space="preserve">(or </w:t>
      </w:r>
      <w:r w:rsidRPr="00786B23">
        <w:rPr>
          <w:i/>
        </w:rPr>
        <w:t>referencing object maps</w:t>
      </w:r>
      <w:r>
        <w:t xml:space="preserve">). Triples are created by combining the subject map with a predicate map and an object map, and by applying such maps to the logical table rows. </w:t>
      </w:r>
    </w:p>
    <w:p w:rsidR="00E61D2A" w:rsidRDefault="00E61D2A" w:rsidP="00786B23">
      <w:pPr>
        <w:rPr>
          <w:b/>
          <w:sz w:val="18"/>
          <w:lang w:val="de-DE"/>
        </w:rPr>
      </w:pPr>
      <w:r w:rsidRPr="00A95818">
        <w:t xml:space="preserve">The use of views </w:t>
      </w:r>
      <w:r>
        <w:t>in R2RML mappings facilitates the definition of</w:t>
      </w:r>
      <w:r w:rsidRPr="00A95818">
        <w:t xml:space="preserve"> complex mappings</w:t>
      </w:r>
      <w:r>
        <w:t xml:space="preserve">. For example, </w:t>
      </w:r>
      <w:r w:rsidRPr="003F6CC7">
        <w:t xml:space="preserve">the object map for the object property </w:t>
      </w:r>
      <w:r w:rsidRPr="003F6CC7">
        <w:rPr>
          <w:i/>
        </w:rPr>
        <w:t>conf</w:t>
      </w:r>
      <w:ins w:id="210" w:author="Marco Antonio Casanova" w:date="2013-04-15T18:35:00Z">
        <w:r>
          <w:rPr>
            <w:i/>
          </w:rPr>
          <w:t>:</w:t>
        </w:r>
      </w:ins>
      <w:del w:id="211" w:author="Marco Antonio Casanova" w:date="2013-04-15T18:35:00Z">
        <w:r w:rsidRPr="003F6CC7" w:rsidDel="003D34C7">
          <w:rPr>
            <w:i/>
          </w:rPr>
          <w:delText>:</w:delText>
        </w:r>
      </w:del>
      <w:r w:rsidRPr="003F6CC7">
        <w:rPr>
          <w:i/>
        </w:rPr>
        <w:t>research</w:t>
      </w:r>
      <w:r>
        <w:rPr>
          <w:i/>
        </w:rPr>
        <w:t>I</w:t>
      </w:r>
      <w:r w:rsidRPr="003F6CC7">
        <w:rPr>
          <w:i/>
        </w:rPr>
        <w:t>nterests</w:t>
      </w:r>
      <w:r>
        <w:rPr>
          <w:i/>
          <w:szCs w:val="18"/>
        </w:rPr>
        <w:t xml:space="preserve"> </w:t>
      </w:r>
      <w:r>
        <w:t xml:space="preserve">shown in Table </w:t>
      </w:r>
      <w:del w:id="212" w:author="Marco Antonio Casanova" w:date="2013-04-15T08:54:00Z">
        <w:r w:rsidDel="00A05DAF">
          <w:delText xml:space="preserve">7 </w:delText>
        </w:r>
      </w:del>
      <w:ins w:id="213" w:author="Marco Antonio Casanova" w:date="2013-04-15T08:54:00Z">
        <w:r>
          <w:t xml:space="preserve">4 </w:t>
        </w:r>
      </w:ins>
      <w:r>
        <w:t xml:space="preserve">refers to an R2RML view. </w:t>
      </w:r>
      <w:r w:rsidRPr="003F6CC7">
        <w:t xml:space="preserve">The object map in lines 8-14 maps tuples of the R2RML view, defined in lines 3-6, to triples of the object property </w:t>
      </w:r>
      <w:r w:rsidRPr="003F6CC7">
        <w:rPr>
          <w:i/>
        </w:rPr>
        <w:t>conf:research</w:t>
      </w:r>
      <w:r>
        <w:rPr>
          <w:i/>
        </w:rPr>
        <w:t>I</w:t>
      </w:r>
      <w:r w:rsidRPr="003F6CC7">
        <w:rPr>
          <w:i/>
        </w:rPr>
        <w:t>nterests</w:t>
      </w:r>
      <w:r w:rsidRPr="003F6CC7">
        <w:t xml:space="preserve">. </w:t>
      </w:r>
    </w:p>
    <w:p w:rsidR="00E61D2A" w:rsidRPr="00DD3723" w:rsidRDefault="00E61D2A" w:rsidP="00EF1C96">
      <w:pPr>
        <w:pStyle w:val="tablecaption"/>
        <w:spacing w:before="120"/>
      </w:pPr>
      <w:r>
        <w:rPr>
          <w:b/>
        </w:rPr>
        <w:t>Table 4.</w:t>
      </w:r>
      <w:r>
        <w:t xml:space="preserve"> Triples</w:t>
      </w:r>
      <w:r w:rsidRPr="00DD3723">
        <w:t xml:space="preserve"> map generated from </w:t>
      </w:r>
      <w:r w:rsidRPr="00DD3723">
        <w:rPr>
          <w:i/>
        </w:rPr>
        <w:t>OCA2</w:t>
      </w:r>
    </w:p>
    <w:tbl>
      <w:tblPr>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6"/>
        <w:gridCol w:w="6638"/>
      </w:tblGrid>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1</w:t>
            </w:r>
          </w:p>
        </w:tc>
        <w:tc>
          <w:tcPr>
            <w:tcW w:w="6638" w:type="dxa"/>
            <w:tcBorders>
              <w:bottom w:val="nil"/>
            </w:tcBorders>
            <w:vAlign w:val="center"/>
          </w:tcPr>
          <w:p w:rsidR="00E61D2A" w:rsidRPr="00DD3723" w:rsidRDefault="00E61D2A" w:rsidP="00545A90">
            <w:pPr>
              <w:pStyle w:val="Text"/>
              <w:snapToGrid w:val="0"/>
              <w:spacing w:before="0"/>
              <w:ind w:firstLine="0"/>
              <w:jc w:val="left"/>
              <w:rPr>
                <w:sz w:val="18"/>
                <w:szCs w:val="18"/>
                <w:lang w:val="pt-BR"/>
              </w:rPr>
            </w:pPr>
            <w:r w:rsidRPr="00DD3723">
              <w:rPr>
                <w:sz w:val="18"/>
                <w:szCs w:val="18"/>
                <w:lang w:val="pt-BR"/>
              </w:rPr>
              <w:t>&lt;#ResearchInterestsTriplesMap&gt;</w:t>
            </w:r>
          </w:p>
        </w:tc>
      </w:tr>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2</w:t>
            </w:r>
          </w:p>
        </w:tc>
        <w:tc>
          <w:tcPr>
            <w:tcW w:w="6638" w:type="dxa"/>
            <w:tcBorders>
              <w:top w:val="nil"/>
              <w:bottom w:val="nil"/>
            </w:tcBorders>
            <w:vAlign w:val="center"/>
          </w:tcPr>
          <w:p w:rsidR="00E61D2A" w:rsidRPr="00DD3723" w:rsidRDefault="00E61D2A" w:rsidP="00545A90">
            <w:pPr>
              <w:pStyle w:val="Text"/>
              <w:snapToGrid w:val="0"/>
              <w:spacing w:before="0"/>
              <w:ind w:firstLine="0"/>
              <w:jc w:val="left"/>
              <w:rPr>
                <w:sz w:val="18"/>
                <w:szCs w:val="18"/>
                <w:lang w:val="pt-BR"/>
              </w:rPr>
            </w:pPr>
            <w:r w:rsidRPr="00DD3723">
              <w:rPr>
                <w:sz w:val="18"/>
                <w:szCs w:val="18"/>
                <w:lang w:val="pt-BR"/>
              </w:rPr>
              <w:t xml:space="preserve">   rr:logicalTable [</w:t>
            </w:r>
          </w:p>
        </w:tc>
      </w:tr>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3</w:t>
            </w:r>
          </w:p>
        </w:tc>
        <w:tc>
          <w:tcPr>
            <w:tcW w:w="6638" w:type="dxa"/>
            <w:tcBorders>
              <w:top w:val="nil"/>
              <w:bottom w:val="nil"/>
            </w:tcBorders>
            <w:vAlign w:val="center"/>
          </w:tcPr>
          <w:p w:rsidR="00E61D2A" w:rsidRPr="00DD3723" w:rsidRDefault="00E61D2A" w:rsidP="00545A90">
            <w:pPr>
              <w:pStyle w:val="Text"/>
              <w:snapToGrid w:val="0"/>
              <w:spacing w:before="0"/>
              <w:ind w:firstLine="0"/>
              <w:jc w:val="left"/>
              <w:rPr>
                <w:sz w:val="18"/>
                <w:szCs w:val="18"/>
                <w:lang w:val="pt-BR"/>
              </w:rPr>
            </w:pPr>
            <w:r w:rsidRPr="00DD3723">
              <w:rPr>
                <w:sz w:val="18"/>
                <w:szCs w:val="18"/>
                <w:lang w:val="pt-BR"/>
              </w:rPr>
              <w:t xml:space="preserve">      rr:sqlQuery """</w:t>
            </w:r>
          </w:p>
        </w:tc>
      </w:tr>
      <w:tr w:rsidR="00E61D2A" w:rsidRPr="00B45D96"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4</w:t>
            </w:r>
          </w:p>
        </w:tc>
        <w:tc>
          <w:tcPr>
            <w:tcW w:w="6638" w:type="dxa"/>
            <w:tcBorders>
              <w:top w:val="nil"/>
              <w:bottom w:val="nil"/>
            </w:tcBorders>
            <w:vAlign w:val="center"/>
          </w:tcPr>
          <w:p w:rsidR="00E61D2A" w:rsidRPr="00DD3723" w:rsidRDefault="00E61D2A" w:rsidP="00545A90">
            <w:pPr>
              <w:pStyle w:val="Text"/>
              <w:snapToGrid w:val="0"/>
              <w:spacing w:before="0"/>
              <w:ind w:firstLine="0"/>
              <w:jc w:val="left"/>
              <w:rPr>
                <w:sz w:val="18"/>
                <w:szCs w:val="18"/>
              </w:rPr>
            </w:pPr>
            <w:r w:rsidRPr="00DD3723">
              <w:rPr>
                <w:sz w:val="18"/>
                <w:szCs w:val="18"/>
              </w:rPr>
              <w:t xml:space="preserve">     </w:t>
            </w:r>
            <w:r>
              <w:rPr>
                <w:sz w:val="18"/>
                <w:szCs w:val="18"/>
              </w:rPr>
              <w:t xml:space="preserve">   </w:t>
            </w:r>
            <w:r w:rsidRPr="00DD3723">
              <w:rPr>
                <w:sz w:val="18"/>
                <w:szCs w:val="18"/>
              </w:rPr>
              <w:t>SELECT pe.perID as id, rpt.topicID as idTopic</w:t>
            </w:r>
          </w:p>
        </w:tc>
      </w:tr>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5</w:t>
            </w:r>
          </w:p>
        </w:tc>
        <w:tc>
          <w:tcPr>
            <w:tcW w:w="6638" w:type="dxa"/>
            <w:tcBorders>
              <w:top w:val="nil"/>
              <w:bottom w:val="nil"/>
            </w:tcBorders>
            <w:vAlign w:val="center"/>
          </w:tcPr>
          <w:p w:rsidR="00E61D2A" w:rsidRPr="00DD3723" w:rsidRDefault="00E61D2A" w:rsidP="00545A90">
            <w:pPr>
              <w:pStyle w:val="Text"/>
              <w:snapToGrid w:val="0"/>
              <w:spacing w:before="0"/>
              <w:ind w:firstLine="0"/>
              <w:jc w:val="left"/>
              <w:rPr>
                <w:sz w:val="18"/>
                <w:szCs w:val="18"/>
              </w:rPr>
            </w:pPr>
            <w:r w:rsidRPr="00DD3723">
              <w:rPr>
                <w:sz w:val="18"/>
                <w:szCs w:val="18"/>
              </w:rPr>
              <w:t xml:space="preserve">      </w:t>
            </w:r>
            <w:r>
              <w:rPr>
                <w:sz w:val="18"/>
                <w:szCs w:val="18"/>
              </w:rPr>
              <w:t xml:space="preserve">     </w:t>
            </w:r>
            <w:r w:rsidRPr="00DD3723">
              <w:rPr>
                <w:sz w:val="18"/>
                <w:szCs w:val="18"/>
              </w:rPr>
              <w:t>FRO</w:t>
            </w:r>
            <w:r>
              <w:rPr>
                <w:sz w:val="18"/>
                <w:szCs w:val="18"/>
              </w:rPr>
              <w:t xml:space="preserve">M </w:t>
            </w:r>
            <w:r w:rsidRPr="00DD3723">
              <w:rPr>
                <w:sz w:val="18"/>
                <w:szCs w:val="18"/>
              </w:rPr>
              <w:t>Persons as pe, Rel_Person_Paper as rpp,</w:t>
            </w:r>
          </w:p>
          <w:p w:rsidR="00E61D2A" w:rsidRPr="00DD3723" w:rsidRDefault="00E61D2A" w:rsidP="00545A90">
            <w:pPr>
              <w:pStyle w:val="Text"/>
              <w:snapToGrid w:val="0"/>
              <w:spacing w:before="0"/>
              <w:ind w:firstLine="0"/>
              <w:jc w:val="left"/>
              <w:rPr>
                <w:sz w:val="18"/>
                <w:szCs w:val="18"/>
              </w:rPr>
            </w:pPr>
            <w:r w:rsidRPr="00DD3723">
              <w:rPr>
                <w:sz w:val="18"/>
                <w:szCs w:val="18"/>
              </w:rPr>
              <w:t xml:space="preserve">        </w:t>
            </w:r>
            <w:r>
              <w:rPr>
                <w:sz w:val="18"/>
                <w:szCs w:val="18"/>
              </w:rPr>
              <w:t xml:space="preserve">   </w:t>
            </w:r>
            <w:r w:rsidRPr="00DD3723">
              <w:rPr>
                <w:sz w:val="18"/>
                <w:szCs w:val="18"/>
              </w:rPr>
              <w:t xml:space="preserve">         </w:t>
            </w:r>
            <w:r>
              <w:rPr>
                <w:sz w:val="18"/>
                <w:szCs w:val="18"/>
              </w:rPr>
              <w:t xml:space="preserve">   </w:t>
            </w:r>
            <w:r w:rsidRPr="00DD3723">
              <w:rPr>
                <w:sz w:val="18"/>
                <w:szCs w:val="18"/>
                <w:lang w:val="pt-BR"/>
              </w:rPr>
              <w:t>Papers as pa, Rel_Paper_Topic as rpt</w:t>
            </w:r>
          </w:p>
        </w:tc>
      </w:tr>
      <w:tr w:rsidR="00E61D2A" w:rsidRPr="00B45D96"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6</w:t>
            </w:r>
          </w:p>
        </w:tc>
        <w:tc>
          <w:tcPr>
            <w:tcW w:w="6638" w:type="dxa"/>
            <w:tcBorders>
              <w:top w:val="nil"/>
              <w:bottom w:val="nil"/>
            </w:tcBorders>
            <w:vAlign w:val="center"/>
          </w:tcPr>
          <w:p w:rsidR="00E61D2A" w:rsidRDefault="00E61D2A" w:rsidP="00545A90">
            <w:pPr>
              <w:pStyle w:val="Text"/>
              <w:snapToGrid w:val="0"/>
              <w:spacing w:before="0"/>
              <w:ind w:firstLine="0"/>
              <w:jc w:val="left"/>
              <w:rPr>
                <w:sz w:val="18"/>
                <w:szCs w:val="18"/>
              </w:rPr>
            </w:pPr>
            <w:r w:rsidRPr="00DD3723">
              <w:rPr>
                <w:sz w:val="18"/>
                <w:szCs w:val="18"/>
              </w:rPr>
              <w:t xml:space="preserve">      </w:t>
            </w:r>
            <w:r>
              <w:rPr>
                <w:sz w:val="18"/>
                <w:szCs w:val="18"/>
              </w:rPr>
              <w:t xml:space="preserve">  </w:t>
            </w:r>
            <w:r w:rsidRPr="00DD3723">
              <w:rPr>
                <w:sz w:val="18"/>
                <w:szCs w:val="18"/>
              </w:rPr>
              <w:t xml:space="preserve">WHERE pe.perID = rpp.personID and rpp.paperID = pa.paperID and </w:t>
            </w:r>
          </w:p>
          <w:p w:rsidR="00E61D2A" w:rsidRPr="00DD3723" w:rsidRDefault="00E61D2A" w:rsidP="00545A90">
            <w:pPr>
              <w:pStyle w:val="Text"/>
              <w:snapToGrid w:val="0"/>
              <w:spacing w:before="0"/>
              <w:ind w:firstLine="0"/>
              <w:jc w:val="left"/>
              <w:rPr>
                <w:sz w:val="18"/>
                <w:szCs w:val="18"/>
              </w:rPr>
            </w:pPr>
            <w:r>
              <w:rPr>
                <w:sz w:val="18"/>
                <w:szCs w:val="18"/>
              </w:rPr>
              <w:t xml:space="preserve">                       </w:t>
            </w:r>
            <w:r w:rsidRPr="00DD3723">
              <w:rPr>
                <w:sz w:val="18"/>
                <w:szCs w:val="18"/>
              </w:rPr>
              <w:t>pa.paperID = rpt.paperID];</w:t>
            </w:r>
          </w:p>
        </w:tc>
      </w:tr>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7</w:t>
            </w:r>
          </w:p>
        </w:tc>
        <w:tc>
          <w:tcPr>
            <w:tcW w:w="6638" w:type="dxa"/>
            <w:tcBorders>
              <w:top w:val="nil"/>
              <w:bottom w:val="nil"/>
            </w:tcBorders>
            <w:vAlign w:val="center"/>
          </w:tcPr>
          <w:p w:rsidR="00E61D2A" w:rsidRPr="00100054" w:rsidRDefault="00E61D2A" w:rsidP="00545A90">
            <w:pPr>
              <w:pStyle w:val="Text"/>
              <w:snapToGrid w:val="0"/>
              <w:spacing w:before="0"/>
              <w:ind w:firstLine="0"/>
              <w:jc w:val="left"/>
              <w:rPr>
                <w:sz w:val="18"/>
                <w:szCs w:val="18"/>
              </w:rPr>
            </w:pPr>
            <w:r w:rsidRPr="00100054">
              <w:rPr>
                <w:sz w:val="18"/>
                <w:szCs w:val="18"/>
              </w:rPr>
              <w:t xml:space="preserve">   rr:subjectMap [rr:template "http://example.com/person/{id}";</w:t>
            </w:r>
          </w:p>
        </w:tc>
      </w:tr>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8</w:t>
            </w:r>
          </w:p>
        </w:tc>
        <w:tc>
          <w:tcPr>
            <w:tcW w:w="6638" w:type="dxa"/>
            <w:tcBorders>
              <w:top w:val="nil"/>
              <w:bottom w:val="nil"/>
            </w:tcBorders>
            <w:vAlign w:val="center"/>
          </w:tcPr>
          <w:p w:rsidR="00E61D2A" w:rsidRPr="00DD3723" w:rsidRDefault="00E61D2A" w:rsidP="00545A90">
            <w:pPr>
              <w:pStyle w:val="Text"/>
              <w:snapToGrid w:val="0"/>
              <w:spacing w:before="0"/>
              <w:ind w:firstLine="0"/>
              <w:jc w:val="left"/>
              <w:rPr>
                <w:sz w:val="18"/>
                <w:szCs w:val="18"/>
                <w:lang w:val="pt-BR"/>
              </w:rPr>
            </w:pPr>
            <w:r w:rsidRPr="00DD3723">
              <w:rPr>
                <w:sz w:val="18"/>
                <w:szCs w:val="18"/>
                <w:lang w:val="pt-BR"/>
              </w:rPr>
              <w:t xml:space="preserve">   rr:predicateObjectMap [</w:t>
            </w:r>
          </w:p>
        </w:tc>
      </w:tr>
      <w:tr w:rsidR="00E61D2A" w:rsidRPr="00B45D96"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9</w:t>
            </w:r>
          </w:p>
        </w:tc>
        <w:tc>
          <w:tcPr>
            <w:tcW w:w="6638" w:type="dxa"/>
            <w:tcBorders>
              <w:top w:val="nil"/>
              <w:bottom w:val="nil"/>
            </w:tcBorders>
            <w:vAlign w:val="center"/>
          </w:tcPr>
          <w:p w:rsidR="00E61D2A" w:rsidRPr="00DD3723" w:rsidRDefault="00E61D2A" w:rsidP="00545A90">
            <w:pPr>
              <w:pStyle w:val="Text"/>
              <w:snapToGrid w:val="0"/>
              <w:spacing w:before="0"/>
              <w:ind w:firstLine="0"/>
              <w:jc w:val="left"/>
              <w:rPr>
                <w:sz w:val="18"/>
                <w:szCs w:val="18"/>
              </w:rPr>
            </w:pPr>
            <w:r w:rsidRPr="00DD3723">
              <w:rPr>
                <w:sz w:val="18"/>
                <w:szCs w:val="18"/>
              </w:rPr>
              <w:t xml:space="preserve">      rr:predicate </w:t>
            </w:r>
            <w:r>
              <w:rPr>
                <w:sz w:val="18"/>
                <w:szCs w:val="18"/>
              </w:rPr>
              <w:t>conf</w:t>
            </w:r>
            <w:r w:rsidRPr="00DD3723">
              <w:rPr>
                <w:sz w:val="18"/>
                <w:szCs w:val="18"/>
              </w:rPr>
              <w:t>:research</w:t>
            </w:r>
            <w:r>
              <w:rPr>
                <w:sz w:val="18"/>
                <w:szCs w:val="18"/>
              </w:rPr>
              <w:t>I</w:t>
            </w:r>
            <w:r w:rsidRPr="00DD3723">
              <w:rPr>
                <w:sz w:val="18"/>
                <w:szCs w:val="18"/>
              </w:rPr>
              <w:t>nterests;</w:t>
            </w:r>
          </w:p>
        </w:tc>
      </w:tr>
      <w:tr w:rsidR="00E61D2A" w:rsidRPr="005163C3" w:rsidTr="00545A90">
        <w:tc>
          <w:tcPr>
            <w:tcW w:w="416" w:type="dxa"/>
            <w:tcBorders>
              <w:top w:val="nil"/>
              <w:left w:val="nil"/>
              <w:bottom w:val="nil"/>
            </w:tcBorders>
          </w:tcPr>
          <w:p w:rsidR="00E61D2A" w:rsidRPr="00DD3723" w:rsidRDefault="00E61D2A" w:rsidP="00545A90">
            <w:pPr>
              <w:ind w:firstLine="0"/>
              <w:jc w:val="center"/>
              <w:rPr>
                <w:sz w:val="18"/>
                <w:szCs w:val="18"/>
                <w:lang w:val="de-DE"/>
              </w:rPr>
            </w:pPr>
            <w:r w:rsidRPr="00DD3723">
              <w:rPr>
                <w:sz w:val="18"/>
                <w:szCs w:val="18"/>
                <w:lang w:val="de-DE"/>
              </w:rPr>
              <w:t>10</w:t>
            </w:r>
          </w:p>
        </w:tc>
        <w:tc>
          <w:tcPr>
            <w:tcW w:w="6638" w:type="dxa"/>
            <w:tcBorders>
              <w:top w:val="nil"/>
            </w:tcBorders>
            <w:vAlign w:val="center"/>
          </w:tcPr>
          <w:p w:rsidR="00E61D2A" w:rsidRPr="00DD3723" w:rsidRDefault="00E61D2A" w:rsidP="00545A90">
            <w:pPr>
              <w:pStyle w:val="Text"/>
              <w:snapToGrid w:val="0"/>
              <w:spacing w:before="0"/>
              <w:ind w:firstLine="0"/>
              <w:jc w:val="left"/>
              <w:rPr>
                <w:sz w:val="18"/>
                <w:szCs w:val="18"/>
                <w:lang w:val="pt-BR"/>
              </w:rPr>
            </w:pPr>
            <w:r w:rsidRPr="00DD3723">
              <w:rPr>
                <w:sz w:val="18"/>
                <w:szCs w:val="18"/>
                <w:lang w:val="pt-BR"/>
              </w:rPr>
              <w:t xml:space="preserve">      rr:objectMap [rr:template </w:t>
            </w:r>
            <w:hyperlink r:id="rId12" w:history="1">
              <w:r w:rsidRPr="00CA374E">
                <w:rPr>
                  <w:rStyle w:val="Hyperlink"/>
                  <w:sz w:val="18"/>
                  <w:szCs w:val="18"/>
                  <w:lang w:val="pt-BR"/>
                </w:rPr>
                <w:t>http://example.com/topic/{</w:t>
              </w:r>
              <w:r w:rsidRPr="00CA374E">
                <w:rPr>
                  <w:rStyle w:val="Hyperlink"/>
                  <w:sz w:val="18"/>
                  <w:szCs w:val="18"/>
                </w:rPr>
                <w:t xml:space="preserve"> idTopic</w:t>
              </w:r>
              <w:r w:rsidRPr="00CA374E">
                <w:rPr>
                  <w:rStyle w:val="Hyperlink"/>
                  <w:sz w:val="18"/>
                  <w:szCs w:val="18"/>
                  <w:lang w:val="pt-BR"/>
                </w:rPr>
                <w:t xml:space="preserve"> }</w:t>
              </w:r>
            </w:hyperlink>
            <w:r>
              <w:t xml:space="preserve">   </w:t>
            </w:r>
            <w:r>
              <w:rPr>
                <w:sz w:val="18"/>
                <w:szCs w:val="18"/>
                <w:lang w:val="pt-BR"/>
              </w:rPr>
              <w:t>]</w:t>
            </w:r>
            <w:r w:rsidRPr="00DD3723">
              <w:rPr>
                <w:sz w:val="18"/>
                <w:szCs w:val="18"/>
                <w:lang w:val="pt-BR"/>
              </w:rPr>
              <w:t>;</w:t>
            </w:r>
            <w:r>
              <w:rPr>
                <w:sz w:val="18"/>
                <w:szCs w:val="18"/>
                <w:lang w:val="pt-BR"/>
              </w:rPr>
              <w:t xml:space="preserve">   ];</w:t>
            </w:r>
          </w:p>
        </w:tc>
      </w:tr>
    </w:tbl>
    <w:p w:rsidR="00E61D2A" w:rsidRPr="00EF1C96" w:rsidRDefault="00E61D2A" w:rsidP="00EF1C96"/>
    <w:p w:rsidR="00E61D2A" w:rsidRDefault="00E61D2A" w:rsidP="00DA2641">
      <w:pPr>
        <w:pStyle w:val="heading20"/>
        <w:numPr>
          <w:ilvl w:val="1"/>
          <w:numId w:val="10"/>
        </w:numPr>
        <w:spacing w:before="0"/>
      </w:pPr>
      <w:r>
        <w:t>Overview</w:t>
      </w:r>
      <w:ins w:id="214" w:author="Marco Antonio Casanova" w:date="2013-04-13T14:31:00Z">
        <w:r>
          <w:t xml:space="preserve"> of the strategy</w:t>
        </w:r>
      </w:ins>
    </w:p>
    <w:p w:rsidR="00E61D2A" w:rsidRPr="00C453C7" w:rsidRDefault="00E61D2A" w:rsidP="0005782F">
      <w:pPr>
        <w:pStyle w:val="p1a"/>
      </w:pPr>
      <w:r w:rsidRPr="00C453C7">
        <w:t>In this section, we present our approach for generation of customized R2RML mappings.</w:t>
      </w:r>
      <w:r>
        <w:t xml:space="preserve"> </w:t>
      </w:r>
      <w:r w:rsidRPr="00C453C7">
        <w:t>The process inputs are:</w:t>
      </w:r>
      <w:r>
        <w:t xml:space="preserve"> </w:t>
      </w:r>
    </w:p>
    <w:p w:rsidR="00E61D2A" w:rsidRPr="009D09F1" w:rsidRDefault="00E61D2A" w:rsidP="0005782F">
      <w:pPr>
        <w:pStyle w:val="bulletitem"/>
        <w:numPr>
          <w:ilvl w:val="0"/>
          <w:numId w:val="14"/>
        </w:numPr>
        <w:tabs>
          <w:tab w:val="clear" w:pos="567"/>
          <w:tab w:val="num" w:pos="227"/>
        </w:tabs>
      </w:pPr>
      <w:r w:rsidRPr="009D09F1">
        <w:rPr>
          <w:b/>
          <w:bCs/>
          <w:i/>
          <w:iCs/>
          <w:lang w:eastAsia="en-US"/>
        </w:rPr>
        <w:t xml:space="preserve">D </w:t>
      </w:r>
      <w:r w:rsidRPr="009D09F1">
        <w:rPr>
          <w:lang w:eastAsia="en-US"/>
        </w:rPr>
        <w:t xml:space="preserve">= </w:t>
      </w:r>
      <w:r w:rsidRPr="009D09F1">
        <w:rPr>
          <w:i/>
          <w:iCs/>
          <w:lang w:eastAsia="en-US"/>
        </w:rPr>
        <w:t>(V</w:t>
      </w:r>
      <w:r w:rsidRPr="009D09F1">
        <w:rPr>
          <w:i/>
          <w:iCs/>
          <w:vertAlign w:val="subscript"/>
          <w:lang w:eastAsia="en-US"/>
        </w:rPr>
        <w:t>D</w:t>
      </w:r>
      <w:r w:rsidRPr="009D09F1">
        <w:rPr>
          <w:i/>
          <w:iCs/>
          <w:lang w:eastAsia="en-US"/>
        </w:rPr>
        <w:t>,C</w:t>
      </w:r>
      <w:r w:rsidRPr="009D09F1">
        <w:rPr>
          <w:i/>
          <w:iCs/>
          <w:vertAlign w:val="subscript"/>
          <w:lang w:eastAsia="en-US"/>
        </w:rPr>
        <w:t>D</w:t>
      </w:r>
      <w:r w:rsidRPr="009D09F1">
        <w:rPr>
          <w:i/>
          <w:iCs/>
          <w:lang w:eastAsia="en-US"/>
        </w:rPr>
        <w:t>)</w:t>
      </w:r>
      <w:r>
        <w:t>:</w:t>
      </w:r>
      <w:r w:rsidRPr="009D09F1">
        <w:t xml:space="preserve"> the </w:t>
      </w:r>
      <w:r>
        <w:t>target</w:t>
      </w:r>
      <w:r w:rsidRPr="009D09F1">
        <w:t xml:space="preserve"> ontology</w:t>
      </w:r>
    </w:p>
    <w:p w:rsidR="00E61D2A" w:rsidRPr="009D09F1" w:rsidRDefault="00E61D2A" w:rsidP="0005782F">
      <w:pPr>
        <w:pStyle w:val="bulletitem"/>
        <w:numPr>
          <w:ilvl w:val="0"/>
          <w:numId w:val="14"/>
        </w:numPr>
        <w:tabs>
          <w:tab w:val="clear" w:pos="567"/>
          <w:tab w:val="num" w:pos="227"/>
        </w:tabs>
      </w:pPr>
      <w:r w:rsidRPr="009D09F1">
        <w:rPr>
          <w:b/>
          <w:i/>
        </w:rPr>
        <w:t>S</w:t>
      </w:r>
      <w:r w:rsidRPr="00F52685">
        <w:t>:</w:t>
      </w:r>
      <w:r w:rsidRPr="009D09F1">
        <w:t xml:space="preserve"> the data source schema that must be mapped to </w:t>
      </w:r>
      <w:r w:rsidRPr="00260922">
        <w:rPr>
          <w:b/>
          <w:i/>
        </w:rPr>
        <w:t>D</w:t>
      </w:r>
    </w:p>
    <w:p w:rsidR="00E61D2A" w:rsidRPr="009D09F1" w:rsidRDefault="00E61D2A" w:rsidP="0005782F">
      <w:pPr>
        <w:pStyle w:val="bulletitem"/>
        <w:numPr>
          <w:ilvl w:val="0"/>
          <w:numId w:val="14"/>
        </w:numPr>
        <w:tabs>
          <w:tab w:val="clear" w:pos="567"/>
          <w:tab w:val="num" w:pos="227"/>
        </w:tabs>
      </w:pPr>
      <w:r w:rsidRPr="009D09F1">
        <w:rPr>
          <w:b/>
          <w:i/>
        </w:rPr>
        <w:t>A</w:t>
      </w:r>
      <w:r>
        <w:t>:</w:t>
      </w:r>
      <w:r w:rsidRPr="009D09F1">
        <w:t xml:space="preserve"> a set of </w:t>
      </w:r>
      <w:r>
        <w:t>correspondence</w:t>
      </w:r>
      <w:r w:rsidRPr="009D09F1">
        <w:t xml:space="preserve"> assertions between </w:t>
      </w:r>
      <w:r w:rsidRPr="00260922">
        <w:rPr>
          <w:b/>
          <w:i/>
        </w:rPr>
        <w:t>S</w:t>
      </w:r>
      <w:r w:rsidRPr="009D09F1">
        <w:t xml:space="preserve"> and </w:t>
      </w:r>
      <w:r w:rsidRPr="00260922">
        <w:rPr>
          <w:b/>
          <w:i/>
        </w:rPr>
        <w:t>D</w:t>
      </w:r>
    </w:p>
    <w:p w:rsidR="00E61D2A" w:rsidRDefault="00E61D2A" w:rsidP="00056EB1">
      <w:pPr>
        <w:rPr>
          <w:ins w:id="215" w:author="Luis" w:date="2013-04-15T21:25:00Z"/>
        </w:rPr>
      </w:pPr>
      <w:ins w:id="216" w:author="Luis" w:date="2013-04-15T21:23:00Z">
        <w:r w:rsidRPr="001D7CA9">
          <w:t xml:space="preserve"> </w:t>
        </w:r>
        <w:r w:rsidRPr="00881952">
          <w:t>In our approach, we use a three-level architecture for mapping RDB to RDF, which is depicted in Figure 3. The exported ontology (</w:t>
        </w:r>
        <w:r w:rsidRPr="00881952">
          <w:rPr>
            <w:b/>
            <w:i/>
          </w:rPr>
          <w:t>EO</w:t>
        </w:r>
        <w:r w:rsidRPr="00881952">
          <w:t>) models the RDF view exported by the data source. The vocabulary of the exported ontology is a subset of the target o</w:t>
        </w:r>
        <w:r w:rsidRPr="00881952">
          <w:t>n</w:t>
        </w:r>
        <w:r w:rsidRPr="00881952">
          <w:t xml:space="preserve">tology vocabulary. </w:t>
        </w:r>
        <w:r w:rsidRPr="00B0140A">
          <w:t xml:space="preserve">The middle layer consists of a set of relational view schemas </w:t>
        </w:r>
        <w:r w:rsidRPr="00B0140A">
          <w:rPr>
            <w:b/>
            <w:i/>
          </w:rPr>
          <w:t>VS</w:t>
        </w:r>
        <w:r w:rsidRPr="00B0140A">
          <w:t xml:space="preserve">, such that the mapping between VS and EO is defined by a set of simple correspondence assertions. </w:t>
        </w:r>
        <w:r w:rsidRPr="00B0140A">
          <w:rPr>
            <w:szCs w:val="18"/>
          </w:rPr>
          <w:t xml:space="preserve">In our framework, the use of the middle layer </w:t>
        </w:r>
        <w:r w:rsidRPr="00B0140A">
          <w:rPr>
            <w:b/>
            <w:i/>
            <w:szCs w:val="18"/>
          </w:rPr>
          <w:t>VS</w:t>
        </w:r>
        <w:r w:rsidRPr="00B0140A">
          <w:rPr>
            <w:szCs w:val="18"/>
          </w:rPr>
          <w:t xml:space="preserve">, help breaking the definition of the mappings into two stages: the definition of the </w:t>
        </w:r>
        <w:r w:rsidRPr="00B0140A">
          <w:rPr>
            <w:i/>
            <w:szCs w:val="18"/>
          </w:rPr>
          <w:t>SQL mappings</w:t>
        </w:r>
        <w:r w:rsidRPr="00B0140A">
          <w:rPr>
            <w:szCs w:val="18"/>
          </w:rPr>
          <w:t xml:space="preserve"> and the definition of the </w:t>
        </w:r>
        <w:r w:rsidRPr="00B0140A">
          <w:rPr>
            <w:i/>
            <w:szCs w:val="18"/>
          </w:rPr>
          <w:t>R2RML mappings</w:t>
        </w:r>
        <w:r w:rsidRPr="00B0140A">
          <w:rPr>
            <w:szCs w:val="18"/>
          </w:rPr>
          <w:t xml:space="preserve">. </w:t>
        </w:r>
        <w:r w:rsidRPr="00B0140A">
          <w:t xml:space="preserve">The R2RML mapping from VS to the EO can be automatically generated based on the set of simple correspondence assertions between </w:t>
        </w:r>
        <w:r w:rsidRPr="00B0140A">
          <w:rPr>
            <w:b/>
            <w:i/>
          </w:rPr>
          <w:t>VS</w:t>
        </w:r>
        <w:r w:rsidRPr="00B0140A">
          <w:t xml:space="preserve"> and EO.  Also, it simpl</w:t>
        </w:r>
        <w:r w:rsidRPr="00B0140A">
          <w:t>i</w:t>
        </w:r>
        <w:r w:rsidRPr="00B0140A">
          <w:t>fies maintaining the R2RML mapping to reflect changes to the database schemas.</w:t>
        </w:r>
      </w:ins>
      <w:r>
        <w:t xml:space="preserve"> </w:t>
      </w:r>
    </w:p>
    <w:p w:rsidR="00E61D2A" w:rsidRDefault="00E61D2A" w:rsidP="00056EB1">
      <w:pPr>
        <w:numPr>
          <w:ins w:id="217" w:author="Luis" w:date="2013-04-15T21:25:00Z"/>
        </w:numPr>
      </w:pPr>
      <w:ins w:id="218" w:author="Luis" w:date="2013-04-15T21:25:00Z">
        <w:r w:rsidRPr="00B0140A">
          <w:t xml:space="preserve">The mapping generation process consists of two main steps. The first step involves the design of the </w:t>
        </w:r>
        <w:r w:rsidRPr="00B0140A">
          <w:rPr>
            <w:i/>
          </w:rPr>
          <w:t>exported ontology</w:t>
        </w:r>
        <w:r w:rsidRPr="00B0140A">
          <w:t xml:space="preserve"> </w:t>
        </w:r>
        <w:r w:rsidRPr="00B0140A">
          <w:rPr>
            <w:b/>
            <w:bCs/>
            <w:i/>
            <w:iCs/>
          </w:rPr>
          <w:t>EO</w:t>
        </w:r>
        <w:r w:rsidRPr="00B0140A">
          <w:t xml:space="preserve">. The second step involves the design of a  set of a relational view schemas </w:t>
        </w:r>
        <w:r w:rsidRPr="00B0140A">
          <w:rPr>
            <w:b/>
            <w:i/>
          </w:rPr>
          <w:t xml:space="preserve">VS </w:t>
        </w:r>
        <w:r w:rsidRPr="00B0140A">
          <w:t xml:space="preserve">and the R2RML mapping </w:t>
        </w:r>
        <w:r w:rsidRPr="00B0140A">
          <w:rPr>
            <w:b/>
            <w:i/>
          </w:rPr>
          <w:t>M</w:t>
        </w:r>
        <w:r w:rsidRPr="00B0140A">
          <w:t xml:space="preserve"> which maps </w:t>
        </w:r>
        <w:r w:rsidRPr="00B0140A">
          <w:rPr>
            <w:b/>
            <w:i/>
          </w:rPr>
          <w:t>VS</w:t>
        </w:r>
        <w:r w:rsidRPr="00B0140A">
          <w:t xml:space="preserve"> to </w:t>
        </w:r>
        <w:r w:rsidRPr="00B0140A">
          <w:rPr>
            <w:b/>
            <w:i/>
          </w:rPr>
          <w:t>EO</w:t>
        </w:r>
        <w:r w:rsidRPr="00B0140A">
          <w:t>.</w:t>
        </w:r>
      </w:ins>
    </w:p>
    <w:p w:rsidR="00E61D2A" w:rsidRDefault="00E61D2A" w:rsidP="00056EB1">
      <w:pPr>
        <w:ind w:firstLine="0"/>
      </w:pPr>
    </w:p>
    <w:tbl>
      <w:tblPr>
        <w:tblW w:w="0" w:type="auto"/>
        <w:tblBorders>
          <w:insideH w:val="single" w:sz="4" w:space="0" w:color="auto"/>
          <w:insideV w:val="single" w:sz="4" w:space="0" w:color="auto"/>
        </w:tblBorders>
        <w:tblLayout w:type="fixed"/>
        <w:tblLook w:val="01E0"/>
      </w:tblPr>
      <w:tblGrid>
        <w:gridCol w:w="1984"/>
        <w:gridCol w:w="5074"/>
      </w:tblGrid>
      <w:tr w:rsidR="00E61D2A" w:rsidTr="00B30967">
        <w:tc>
          <w:tcPr>
            <w:tcW w:w="1984" w:type="dxa"/>
            <w:tcBorders>
              <w:right w:val="nil"/>
            </w:tcBorders>
          </w:tcPr>
          <w:p w:rsidR="00E61D2A" w:rsidRDefault="00E61D2A" w:rsidP="00EF1C96">
            <w:pPr>
              <w:ind w:firstLine="0"/>
            </w:pPr>
            <w:r w:rsidRPr="00E83B8F">
              <w:rPr>
                <w:noProof/>
                <w:lang w:val="pt-BR" w:eastAsia="pt-BR"/>
              </w:rPr>
              <w:pict>
                <v:shape id="Picture 3" o:spid="_x0000_i1026" type="#_x0000_t75" alt="threeLevelArchitect" style="width:88.5pt;height:165.75pt;visibility:visible">
                  <v:imagedata r:id="rId13" o:title=""/>
                </v:shape>
              </w:pict>
            </w:r>
          </w:p>
          <w:p w:rsidR="00E61D2A" w:rsidRDefault="00E61D2A" w:rsidP="00EF1C96">
            <w:pPr>
              <w:ind w:firstLine="0"/>
              <w:jc w:val="left"/>
            </w:pPr>
            <w:r w:rsidRPr="00B30967">
              <w:rPr>
                <w:b/>
                <w:highlight w:val="yellow"/>
              </w:rPr>
              <w:t xml:space="preserve">Fig. </w:t>
            </w:r>
            <w:fldSimple w:instr=" SEQ &quot;Figure&quot; \* MERGEFORMAT ">
              <w:ins w:id="219" w:author="Marco Antonio Casanova" w:date="2013-04-15T08:16:00Z">
                <w:r w:rsidRPr="00C85F2C">
                  <w:rPr>
                    <w:b/>
                    <w:noProof/>
                    <w:highlight w:val="yellow"/>
                  </w:rPr>
                  <w:t>3</w:t>
                </w:r>
              </w:ins>
              <w:del w:id="220" w:author="Marco Antonio Casanova" w:date="2013-04-15T08:16:00Z">
                <w:r w:rsidRPr="00B30967" w:rsidDel="008C3E8F">
                  <w:rPr>
                    <w:b/>
                    <w:noProof/>
                    <w:highlight w:val="yellow"/>
                  </w:rPr>
                  <w:delText>3</w:delText>
                </w:r>
              </w:del>
            </w:fldSimple>
            <w:r w:rsidRPr="00B30967">
              <w:rPr>
                <w:b/>
                <w:highlight w:val="yellow"/>
              </w:rPr>
              <w:t>.</w:t>
            </w:r>
            <w:r w:rsidRPr="00B30967">
              <w:rPr>
                <w:highlight w:val="yellow"/>
              </w:rPr>
              <w:t xml:space="preserve"> 3-Level Schema Architecture</w:t>
            </w:r>
          </w:p>
        </w:tc>
        <w:tc>
          <w:tcPr>
            <w:tcW w:w="5074" w:type="dxa"/>
            <w:tcBorders>
              <w:top w:val="nil"/>
              <w:left w:val="nil"/>
              <w:bottom w:val="nil"/>
            </w:tcBorders>
          </w:tcPr>
          <w:p w:rsidR="00E61D2A" w:rsidRDefault="00E61D2A" w:rsidP="00EF1C96">
            <w:pPr>
              <w:ind w:firstLine="0"/>
            </w:pPr>
            <w:r w:rsidRPr="00E83B8F">
              <w:rPr>
                <w:noProof/>
                <w:lang w:val="pt-BR" w:eastAsia="pt-BR"/>
              </w:rPr>
              <w:pict>
                <v:shape id="Picture 4" o:spid="_x0000_i1027" type="#_x0000_t75" alt="Exported Ontology" style="width:235.5pt;height:175.5pt;visibility:visible">
                  <v:imagedata r:id="rId14" o:title=""/>
                </v:shape>
              </w:pict>
            </w:r>
          </w:p>
          <w:p w:rsidR="00E61D2A" w:rsidRDefault="00E61D2A" w:rsidP="00EF1C96">
            <w:pPr>
              <w:pStyle w:val="figurecaption"/>
              <w:spacing w:before="0" w:after="0"/>
            </w:pPr>
            <w:r w:rsidRPr="00B30967">
              <w:rPr>
                <w:b/>
              </w:rPr>
              <w:t xml:space="preserve">Fig. </w:t>
            </w:r>
            <w:fldSimple w:instr=" SEQ &quot;Figure&quot; \* MERGEFORMAT ">
              <w:ins w:id="221" w:author="Marco Antonio Casanova" w:date="2013-04-15T08:16:00Z">
                <w:r w:rsidRPr="00C85F2C">
                  <w:rPr>
                    <w:b/>
                    <w:noProof/>
                  </w:rPr>
                  <w:t>4</w:t>
                </w:r>
              </w:ins>
            </w:fldSimple>
            <w:r w:rsidRPr="00B30967">
              <w:rPr>
                <w:b/>
              </w:rPr>
              <w:t>.</w:t>
            </w:r>
            <w:r>
              <w:t xml:space="preserve"> </w:t>
            </w:r>
            <w:r w:rsidRPr="00C10780">
              <w:t>ISWC_RDF</w:t>
            </w:r>
            <w:r>
              <w:t xml:space="preserve"> Exported Ontology Schema</w:t>
            </w:r>
          </w:p>
          <w:p w:rsidR="00E61D2A" w:rsidRDefault="00E61D2A" w:rsidP="00EF1C96">
            <w:pPr>
              <w:ind w:firstLine="0"/>
            </w:pPr>
          </w:p>
        </w:tc>
      </w:tr>
    </w:tbl>
    <w:p w:rsidR="00E61D2A" w:rsidRDefault="00E61D2A" w:rsidP="007E57D3">
      <w:pPr>
        <w:pStyle w:val="heading20"/>
        <w:numPr>
          <w:ilvl w:val="1"/>
          <w:numId w:val="10"/>
        </w:numPr>
      </w:pPr>
      <w:r>
        <w:t>Step 1: Design of the Exported Ontology</w:t>
      </w:r>
    </w:p>
    <w:p w:rsidR="00E61D2A" w:rsidRDefault="00E61D2A" w:rsidP="00DA15F5">
      <w:pPr>
        <w:ind w:firstLine="0"/>
      </w:pPr>
      <w:ins w:id="222" w:author="Luis" w:date="2013-04-15T21:27:00Z">
        <w:r w:rsidRPr="00911AD3">
          <w:t>The design of the exported ontology depends on what we require from the data exported by the data source. As propo</w:t>
        </w:r>
        <w:r>
          <w:t>sed in [5</w:t>
        </w:r>
        <w:r w:rsidRPr="00911AD3">
          <w:t xml:space="preserve">], we require the exported ontology be an open or a closed fragment of the </w:t>
        </w:r>
        <w:r>
          <w:t>target</w:t>
        </w:r>
        <w:r w:rsidRPr="00911AD3">
          <w:t xml:space="preserve"> ontology.</w:t>
        </w:r>
      </w:ins>
    </w:p>
    <w:p w:rsidR="00E61D2A" w:rsidRDefault="00E61D2A" w:rsidP="00D212A2">
      <w:pPr>
        <w:numPr>
          <w:ins w:id="223" w:author="Luis" w:date="2013-04-15T21:30:00Z"/>
        </w:numPr>
        <w:ind w:firstLine="200"/>
        <w:rPr>
          <w:ins w:id="224" w:author="Luis" w:date="2013-04-15T21:30:00Z"/>
          <w:lang w:eastAsia="en-US"/>
        </w:rPr>
      </w:pPr>
      <w:ins w:id="225" w:author="Luis" w:date="2013-04-15T21:30:00Z">
        <w:r w:rsidRPr="00D212A2">
          <w:rPr>
            <w:lang w:eastAsia="en-US"/>
          </w:rPr>
          <w:t xml:space="preserve"> </w:t>
        </w:r>
        <w:r>
          <w:rPr>
            <w:lang w:eastAsia="en-US"/>
          </w:rPr>
          <w:t>Again, l</w:t>
        </w:r>
        <w:r w:rsidRPr="00DD78F4">
          <w:rPr>
            <w:lang w:eastAsia="en-US"/>
          </w:rPr>
          <w:t xml:space="preserve">et </w:t>
        </w:r>
        <w:r w:rsidRPr="00DD78F4">
          <w:rPr>
            <w:b/>
            <w:bCs/>
            <w:i/>
            <w:iCs/>
            <w:lang w:eastAsia="en-US"/>
          </w:rPr>
          <w:t xml:space="preserve">D </w:t>
        </w:r>
        <w:r w:rsidRPr="00DD78F4">
          <w:rPr>
            <w:lang w:eastAsia="en-US"/>
          </w:rPr>
          <w:t xml:space="preserve">= </w:t>
        </w:r>
        <w:r w:rsidRPr="00DD78F4">
          <w:rPr>
            <w:i/>
            <w:iCs/>
            <w:lang w:eastAsia="en-US"/>
          </w:rPr>
          <w:t>(V</w:t>
        </w:r>
        <w:r w:rsidRPr="00DD78F4">
          <w:rPr>
            <w:i/>
            <w:iCs/>
            <w:vertAlign w:val="subscript"/>
            <w:lang w:eastAsia="en-US"/>
          </w:rPr>
          <w:t>D</w:t>
        </w:r>
        <w:r w:rsidRPr="00DD78F4">
          <w:rPr>
            <w:i/>
            <w:iCs/>
            <w:lang w:eastAsia="en-US"/>
          </w:rPr>
          <w:t>,C</w:t>
        </w:r>
        <w:r w:rsidRPr="00DD78F4">
          <w:rPr>
            <w:i/>
            <w:iCs/>
            <w:vertAlign w:val="subscript"/>
            <w:lang w:eastAsia="en-US"/>
          </w:rPr>
          <w:t>D</w:t>
        </w:r>
        <w:r w:rsidRPr="00DD78F4">
          <w:rPr>
            <w:i/>
            <w:iCs/>
            <w:lang w:eastAsia="en-US"/>
          </w:rPr>
          <w:t xml:space="preserve">) </w:t>
        </w:r>
        <w:r w:rsidRPr="00DD78F4">
          <w:rPr>
            <w:lang w:eastAsia="en-US"/>
          </w:rPr>
          <w:t xml:space="preserve">denote the </w:t>
        </w:r>
        <w:r>
          <w:rPr>
            <w:lang w:eastAsia="en-US"/>
          </w:rPr>
          <w:t>target</w:t>
        </w:r>
        <w:r w:rsidRPr="00DD78F4">
          <w:rPr>
            <w:lang w:eastAsia="en-US"/>
          </w:rPr>
          <w:t xml:space="preserve"> ontology and </w:t>
        </w:r>
        <w:r w:rsidRPr="00DD78F4">
          <w:rPr>
            <w:b/>
            <w:bCs/>
            <w:i/>
            <w:iCs/>
            <w:lang w:eastAsia="en-US"/>
          </w:rPr>
          <w:t xml:space="preserve">E </w:t>
        </w:r>
        <w:r w:rsidRPr="00DD78F4">
          <w:rPr>
            <w:lang w:eastAsia="en-US"/>
          </w:rPr>
          <w:t xml:space="preserve">= </w:t>
        </w:r>
        <w:r w:rsidRPr="00DD78F4">
          <w:rPr>
            <w:i/>
            <w:iCs/>
            <w:lang w:eastAsia="en-US"/>
          </w:rPr>
          <w:t>(V</w:t>
        </w:r>
        <w:r w:rsidRPr="00DD78F4">
          <w:rPr>
            <w:i/>
            <w:iCs/>
            <w:vertAlign w:val="subscript"/>
            <w:lang w:eastAsia="en-US"/>
          </w:rPr>
          <w:t>E</w:t>
        </w:r>
        <w:r w:rsidRPr="00DD78F4">
          <w:rPr>
            <w:i/>
            <w:iCs/>
            <w:lang w:eastAsia="en-US"/>
          </w:rPr>
          <w:t>,C</w:t>
        </w:r>
        <w:r w:rsidRPr="00DD78F4">
          <w:rPr>
            <w:i/>
            <w:iCs/>
            <w:vertAlign w:val="subscript"/>
            <w:lang w:eastAsia="en-US"/>
          </w:rPr>
          <w:t>E</w:t>
        </w:r>
        <w:r w:rsidRPr="00DD78F4">
          <w:rPr>
            <w:i/>
            <w:iCs/>
            <w:lang w:eastAsia="en-US"/>
          </w:rPr>
          <w:t xml:space="preserve">) </w:t>
        </w:r>
        <w:r w:rsidRPr="00DD78F4">
          <w:rPr>
            <w:lang w:eastAsia="en-US"/>
          </w:rPr>
          <w:t>denote the exported ontology.</w:t>
        </w:r>
        <w:r>
          <w:rPr>
            <w:lang w:eastAsia="en-US"/>
          </w:rPr>
          <w:t xml:space="preserve"> As </w:t>
        </w:r>
        <w:r w:rsidRPr="00DD78F4">
          <w:rPr>
            <w:i/>
            <w:iCs/>
            <w:lang w:eastAsia="en-US"/>
          </w:rPr>
          <w:t>V</w:t>
        </w:r>
        <w:r w:rsidRPr="00DD78F4">
          <w:rPr>
            <w:i/>
            <w:iCs/>
            <w:vertAlign w:val="subscript"/>
            <w:lang w:eastAsia="en-US"/>
          </w:rPr>
          <w:t>E</w:t>
        </w:r>
        <w:r w:rsidRPr="00DD78F4">
          <w:rPr>
            <w:lang w:eastAsia="en-US"/>
          </w:rPr>
          <w:t xml:space="preserve"> is a subset of </w:t>
        </w:r>
        <w:r w:rsidRPr="00DD78F4">
          <w:rPr>
            <w:i/>
            <w:iCs/>
            <w:lang w:eastAsia="en-US"/>
          </w:rPr>
          <w:t>V</w:t>
        </w:r>
        <w:r w:rsidRPr="00DD78F4">
          <w:rPr>
            <w:i/>
            <w:iCs/>
            <w:vertAlign w:val="subscript"/>
            <w:lang w:eastAsia="en-US"/>
          </w:rPr>
          <w:t>D</w:t>
        </w:r>
        <w:r>
          <w:rPr>
            <w:lang w:eastAsia="en-US"/>
          </w:rPr>
          <w:t>. Then,</w:t>
        </w:r>
        <w:r w:rsidRPr="00DD78F4">
          <w:rPr>
            <w:lang w:eastAsia="en-US"/>
          </w:rPr>
          <w:t xml:space="preserve"> </w:t>
        </w:r>
        <w:r w:rsidRPr="00DD78F4">
          <w:rPr>
            <w:b/>
            <w:bCs/>
            <w:i/>
            <w:iCs/>
            <w:lang w:eastAsia="en-US"/>
          </w:rPr>
          <w:t xml:space="preserve">E </w:t>
        </w:r>
        <w:r w:rsidRPr="00DD78F4">
          <w:rPr>
            <w:lang w:eastAsia="en-US"/>
          </w:rPr>
          <w:t xml:space="preserve">= </w:t>
        </w:r>
        <w:r w:rsidRPr="00DD78F4">
          <w:rPr>
            <w:i/>
            <w:iCs/>
            <w:lang w:eastAsia="en-US"/>
          </w:rPr>
          <w:t>(V</w:t>
        </w:r>
        <w:r w:rsidRPr="00DD78F4">
          <w:rPr>
            <w:i/>
            <w:iCs/>
            <w:vertAlign w:val="subscript"/>
            <w:lang w:eastAsia="en-US"/>
          </w:rPr>
          <w:t>E</w:t>
        </w:r>
        <w:r>
          <w:rPr>
            <w:i/>
            <w:iCs/>
            <w:lang w:eastAsia="en-US"/>
          </w:rPr>
          <w:t>,</w:t>
        </w:r>
        <w:r w:rsidRPr="00DD78F4">
          <w:rPr>
            <w:i/>
            <w:iCs/>
            <w:lang w:eastAsia="en-US"/>
          </w:rPr>
          <w:t>C</w:t>
        </w:r>
        <w:r w:rsidRPr="00DD78F4">
          <w:rPr>
            <w:i/>
            <w:iCs/>
            <w:vertAlign w:val="subscript"/>
            <w:lang w:eastAsia="en-US"/>
          </w:rPr>
          <w:t>E</w:t>
        </w:r>
        <w:r w:rsidRPr="00DD78F4">
          <w:rPr>
            <w:i/>
            <w:iCs/>
            <w:lang w:eastAsia="en-US"/>
          </w:rPr>
          <w:t>)</w:t>
        </w:r>
        <w:r w:rsidRPr="005051C2">
          <w:rPr>
            <w:iCs/>
            <w:lang w:eastAsia="en-US"/>
          </w:rPr>
          <w:t xml:space="preserve"> </w:t>
        </w:r>
        <w:r w:rsidRPr="00DD78F4">
          <w:rPr>
            <w:lang w:eastAsia="en-US"/>
          </w:rPr>
          <w:t>can be automatically generated</w:t>
        </w:r>
        <w:r>
          <w:rPr>
            <w:lang w:eastAsia="en-US"/>
          </w:rPr>
          <w:t>,</w:t>
        </w:r>
        <w:r w:rsidRPr="00DD78F4">
          <w:rPr>
            <w:lang w:eastAsia="en-US"/>
          </w:rPr>
          <w:t xml:space="preserve"> based on the </w:t>
        </w:r>
        <w:r>
          <w:rPr>
            <w:lang w:eastAsia="en-US"/>
          </w:rPr>
          <w:t>correspondence</w:t>
        </w:r>
        <w:r w:rsidRPr="00DD78F4">
          <w:rPr>
            <w:lang w:eastAsia="en-US"/>
          </w:rPr>
          <w:t xml:space="preserve"> assertions between the </w:t>
        </w:r>
        <w:r w:rsidRPr="001E04A2">
          <w:rPr>
            <w:b/>
            <w:i/>
            <w:lang w:eastAsia="en-US"/>
          </w:rPr>
          <w:t>D</w:t>
        </w:r>
        <w:r w:rsidRPr="00DD78F4">
          <w:rPr>
            <w:lang w:eastAsia="en-US"/>
          </w:rPr>
          <w:t xml:space="preserve"> and </w:t>
        </w:r>
        <w:r w:rsidRPr="001E04A2">
          <w:rPr>
            <w:b/>
            <w:i/>
            <w:lang w:eastAsia="en-US"/>
          </w:rPr>
          <w:t>S</w:t>
        </w:r>
        <w:r w:rsidRPr="00DD78F4">
          <w:rPr>
            <w:i/>
            <w:lang w:eastAsia="en-US"/>
          </w:rPr>
          <w:t xml:space="preserve"> </w:t>
        </w:r>
        <w:r w:rsidRPr="00DD78F4">
          <w:rPr>
            <w:lang w:eastAsia="en-US"/>
          </w:rPr>
          <w:t>[</w:t>
        </w:r>
      </w:ins>
      <w:ins w:id="226" w:author="Luis" w:date="2013-04-15T22:17:00Z">
        <w:r>
          <w:rPr>
            <w:lang w:eastAsia="en-US"/>
          </w:rPr>
          <w:t>6</w:t>
        </w:r>
      </w:ins>
      <w:ins w:id="227" w:author="Luis" w:date="2013-04-15T21:30:00Z">
        <w:r w:rsidRPr="00DD78F4">
          <w:rPr>
            <w:lang w:eastAsia="en-US"/>
          </w:rPr>
          <w:t xml:space="preserve">]. </w:t>
        </w:r>
        <w:r>
          <w:rPr>
            <w:lang w:eastAsia="en-US"/>
          </w:rPr>
          <w:t>Briefly</w:t>
        </w:r>
        <w:r w:rsidRPr="00DD78F4">
          <w:rPr>
            <w:lang w:eastAsia="en-US"/>
          </w:rPr>
          <w:t xml:space="preserve">, </w:t>
        </w:r>
        <w:r>
          <w:rPr>
            <w:lang w:eastAsia="en-US"/>
          </w:rPr>
          <w:t>a term</w:t>
        </w:r>
        <w:r w:rsidRPr="00DD78F4">
          <w:rPr>
            <w:lang w:eastAsia="en-US"/>
          </w:rPr>
          <w:t xml:space="preserve"> </w:t>
        </w:r>
        <w:r w:rsidRPr="00DD78F4">
          <w:rPr>
            <w:i/>
            <w:lang w:eastAsia="en-US"/>
          </w:rPr>
          <w:t>T</w:t>
        </w:r>
        <w:r w:rsidRPr="00DD78F4">
          <w:rPr>
            <w:lang w:eastAsia="en-US"/>
          </w:rPr>
          <w:t xml:space="preserve"> (</w:t>
        </w:r>
        <w:r>
          <w:rPr>
            <w:lang w:eastAsia="en-US"/>
          </w:rPr>
          <w:t>c</w:t>
        </w:r>
        <w:r w:rsidRPr="00DD78F4">
          <w:rPr>
            <w:lang w:eastAsia="en-US"/>
          </w:rPr>
          <w:t xml:space="preserve">lass or </w:t>
        </w:r>
        <w:r>
          <w:rPr>
            <w:lang w:eastAsia="en-US"/>
          </w:rPr>
          <w:t>p</w:t>
        </w:r>
        <w:r w:rsidRPr="00DD78F4">
          <w:rPr>
            <w:lang w:eastAsia="en-US"/>
          </w:rPr>
          <w:t xml:space="preserve">roperty) of </w:t>
        </w:r>
        <w:r w:rsidRPr="00DD78F4">
          <w:rPr>
            <w:i/>
            <w:iCs/>
            <w:lang w:eastAsia="en-US"/>
          </w:rPr>
          <w:t>V</w:t>
        </w:r>
        <w:r w:rsidRPr="00DD78F4">
          <w:rPr>
            <w:i/>
            <w:iCs/>
            <w:vertAlign w:val="subscript"/>
            <w:lang w:eastAsia="en-US"/>
          </w:rPr>
          <w:t>D</w:t>
        </w:r>
        <w:r w:rsidRPr="00DD78F4">
          <w:rPr>
            <w:lang w:eastAsia="en-US"/>
          </w:rPr>
          <w:t xml:space="preserve"> is in </w:t>
        </w:r>
        <w:r w:rsidRPr="00DD78F4">
          <w:rPr>
            <w:i/>
            <w:iCs/>
            <w:lang w:eastAsia="en-US"/>
          </w:rPr>
          <w:t>V</w:t>
        </w:r>
        <w:r w:rsidRPr="00DD78F4">
          <w:rPr>
            <w:i/>
            <w:iCs/>
            <w:vertAlign w:val="subscript"/>
            <w:lang w:eastAsia="en-US"/>
          </w:rPr>
          <w:t>E</w:t>
        </w:r>
        <w:r w:rsidRPr="00DD78F4">
          <w:rPr>
            <w:lang w:eastAsia="en-US"/>
          </w:rPr>
          <w:t xml:space="preserve"> if and only if there is a matching assertion for </w:t>
        </w:r>
        <w:r w:rsidRPr="00DD78F4">
          <w:rPr>
            <w:i/>
            <w:lang w:eastAsia="en-US"/>
          </w:rPr>
          <w:t>T</w:t>
        </w:r>
        <w:r w:rsidRPr="00DD78F4">
          <w:rPr>
            <w:lang w:eastAsia="en-US"/>
          </w:rPr>
          <w:t xml:space="preserve"> in </w:t>
        </w:r>
        <w:r w:rsidRPr="001E04A2">
          <w:rPr>
            <w:b/>
            <w:i/>
            <w:lang w:eastAsia="en-US"/>
          </w:rPr>
          <w:t>A</w:t>
        </w:r>
        <w:r w:rsidRPr="00DD78F4">
          <w:rPr>
            <w:lang w:eastAsia="en-US"/>
          </w:rPr>
          <w:t>.</w:t>
        </w:r>
        <w:r>
          <w:rPr>
            <w:lang w:eastAsia="en-US"/>
          </w:rPr>
          <w:t xml:space="preserve"> </w:t>
        </w:r>
        <w:r w:rsidRPr="00DD78F4">
          <w:rPr>
            <w:lang w:eastAsia="en-US"/>
          </w:rPr>
          <w:t xml:space="preserve">The constraints </w:t>
        </w:r>
        <w:r w:rsidRPr="00DD78F4">
          <w:rPr>
            <w:i/>
            <w:iCs/>
            <w:lang w:eastAsia="en-US"/>
          </w:rPr>
          <w:t>C</w:t>
        </w:r>
        <w:r w:rsidRPr="00DD78F4">
          <w:rPr>
            <w:i/>
            <w:iCs/>
            <w:vertAlign w:val="subscript"/>
            <w:lang w:eastAsia="en-US"/>
          </w:rPr>
          <w:t>E</w:t>
        </w:r>
        <w:r w:rsidRPr="00DD78F4">
          <w:rPr>
            <w:lang w:eastAsia="en-US"/>
          </w:rPr>
          <w:t xml:space="preserve"> are generated using the procedure </w:t>
        </w:r>
        <w:r w:rsidRPr="001E04A2">
          <w:rPr>
            <w:b/>
            <w:lang w:eastAsia="en-US"/>
          </w:rPr>
          <w:t>openFragment</w:t>
        </w:r>
        <w:r w:rsidRPr="00DD78F4">
          <w:rPr>
            <w:lang w:eastAsia="en-US"/>
          </w:rPr>
          <w:t xml:space="preserve"> introduced in [</w:t>
        </w:r>
        <w:r>
          <w:rPr>
            <w:lang w:eastAsia="en-US"/>
          </w:rPr>
          <w:t>5</w:t>
        </w:r>
        <w:r w:rsidRPr="00DD78F4">
          <w:rPr>
            <w:lang w:eastAsia="en-US"/>
          </w:rPr>
          <w:t>].</w:t>
        </w:r>
      </w:ins>
    </w:p>
    <w:p w:rsidR="00E61D2A" w:rsidRPr="00C10780" w:rsidRDefault="00E61D2A" w:rsidP="00D212A2">
      <w:pPr>
        <w:ind w:firstLine="200"/>
        <w:rPr>
          <w:lang w:eastAsia="en-US"/>
        </w:rPr>
      </w:pPr>
      <w:ins w:id="228" w:author="Luis" w:date="2013-04-15T21:30:00Z">
        <w:r w:rsidRPr="00DD78F4">
          <w:rPr>
            <w:lang w:eastAsia="en-US"/>
          </w:rPr>
          <w:t>Consider</w:t>
        </w:r>
        <w:r>
          <w:rPr>
            <w:lang w:eastAsia="en-US"/>
          </w:rPr>
          <w:t>,</w:t>
        </w:r>
        <w:r w:rsidRPr="00DD78F4">
          <w:rPr>
            <w:lang w:eastAsia="en-US"/>
          </w:rPr>
          <w:t xml:space="preserve"> for example, the ISWC_REL database schema in Figure 1, the </w:t>
        </w:r>
        <w:r>
          <w:rPr>
            <w:lang w:eastAsia="en-US"/>
          </w:rPr>
          <w:t>CONF_OWL</w:t>
        </w:r>
        <w:r w:rsidRPr="00DD78F4">
          <w:rPr>
            <w:lang w:eastAsia="en-US"/>
          </w:rPr>
          <w:t xml:space="preserve"> Domain Ontology in Figure 2 and the </w:t>
        </w:r>
        <w:r>
          <w:rPr>
            <w:lang w:eastAsia="en-US"/>
          </w:rPr>
          <w:t>correspondence</w:t>
        </w:r>
        <w:r w:rsidRPr="00DD78F4">
          <w:rPr>
            <w:lang w:eastAsia="en-US"/>
          </w:rPr>
          <w:t xml:space="preserve"> assertions in </w:t>
        </w:r>
        <w:r>
          <w:rPr>
            <w:lang w:eastAsia="en-US"/>
          </w:rPr>
          <w:t>Table 3</w:t>
        </w:r>
        <w:r w:rsidRPr="00DD78F4">
          <w:rPr>
            <w:lang w:eastAsia="en-US"/>
          </w:rPr>
          <w:t xml:space="preserve">. Figure </w:t>
        </w:r>
        <w:r>
          <w:rPr>
            <w:lang w:eastAsia="en-US"/>
          </w:rPr>
          <w:t>4</w:t>
        </w:r>
        <w:r w:rsidRPr="00DD78F4">
          <w:rPr>
            <w:lang w:eastAsia="en-US"/>
          </w:rPr>
          <w:t xml:space="preserve"> shows the exported ontology ISWC_RDF. The vocabulary of ISWC_RDF contains all the elements of the </w:t>
        </w:r>
        <w:r>
          <w:rPr>
            <w:lang w:eastAsia="en-US"/>
          </w:rPr>
          <w:t>CONF_OWL</w:t>
        </w:r>
        <w:r w:rsidRPr="00DD78F4">
          <w:rPr>
            <w:lang w:eastAsia="en-US"/>
          </w:rPr>
          <w:t xml:space="preserve"> ontology that match an element of ISW</w:t>
        </w:r>
        <w:r>
          <w:rPr>
            <w:lang w:eastAsia="en-US"/>
          </w:rPr>
          <w:t>C</w:t>
        </w:r>
        <w:r w:rsidRPr="00DD78F4">
          <w:rPr>
            <w:lang w:eastAsia="en-US"/>
          </w:rPr>
          <w:t>_REL.</w:t>
        </w:r>
      </w:ins>
    </w:p>
    <w:p w:rsidR="00E61D2A" w:rsidRDefault="00E61D2A" w:rsidP="000520F3">
      <w:pPr>
        <w:pStyle w:val="heading20"/>
        <w:numPr>
          <w:ilvl w:val="1"/>
          <w:numId w:val="10"/>
        </w:numPr>
      </w:pPr>
      <w:r w:rsidRPr="005051C2">
        <w:t>Step</w:t>
      </w:r>
      <w:r>
        <w:t xml:space="preserve"> </w:t>
      </w:r>
      <w:r w:rsidRPr="005051C2">
        <w:t xml:space="preserve">2: Design of relational view schemas </w:t>
      </w:r>
    </w:p>
    <w:p w:rsidR="00E61D2A" w:rsidRPr="000957F0" w:rsidRDefault="00E61D2A" w:rsidP="009E0AA2">
      <w:pPr>
        <w:pStyle w:val="p1a"/>
        <w:rPr>
          <w:lang w:eastAsia="en-US"/>
        </w:rPr>
      </w:pPr>
      <w:ins w:id="229" w:author="Luis" w:date="2013-04-15T21:33:00Z">
        <w:r w:rsidRPr="00B0140A">
          <w:rPr>
            <w:lang w:eastAsia="en-US"/>
          </w:rPr>
          <w:t xml:space="preserve">Table 8 shows Algorithm 1, which automatically generates the relational view schemas VS for a given exported ontology </w:t>
        </w:r>
        <w:r w:rsidRPr="00B0140A">
          <w:rPr>
            <w:b/>
            <w:bCs/>
            <w:i/>
            <w:iCs/>
            <w:sz w:val="18"/>
            <w:szCs w:val="18"/>
          </w:rPr>
          <w:t xml:space="preserve">EO </w:t>
        </w:r>
        <w:r w:rsidRPr="00B0140A">
          <w:rPr>
            <w:sz w:val="18"/>
            <w:szCs w:val="18"/>
          </w:rPr>
          <w:t xml:space="preserve">= </w:t>
        </w:r>
        <w:r w:rsidRPr="00B0140A">
          <w:rPr>
            <w:i/>
            <w:iCs/>
            <w:sz w:val="18"/>
            <w:szCs w:val="18"/>
          </w:rPr>
          <w:t>(V</w:t>
        </w:r>
        <w:r w:rsidRPr="00B0140A">
          <w:rPr>
            <w:i/>
            <w:iCs/>
            <w:sz w:val="18"/>
            <w:szCs w:val="18"/>
            <w:vertAlign w:val="subscript"/>
          </w:rPr>
          <w:t>E</w:t>
        </w:r>
        <w:r w:rsidRPr="00B0140A">
          <w:rPr>
            <w:i/>
            <w:iCs/>
            <w:sz w:val="18"/>
            <w:szCs w:val="18"/>
          </w:rPr>
          <w:t>,C</w:t>
        </w:r>
        <w:r w:rsidRPr="00B0140A">
          <w:rPr>
            <w:i/>
            <w:iCs/>
            <w:sz w:val="18"/>
            <w:szCs w:val="18"/>
            <w:vertAlign w:val="subscript"/>
          </w:rPr>
          <w:t xml:space="preserve">E </w:t>
        </w:r>
        <w:r w:rsidRPr="00B0140A">
          <w:rPr>
            <w:i/>
            <w:iCs/>
            <w:sz w:val="18"/>
            <w:szCs w:val="18"/>
          </w:rPr>
          <w:t>)</w:t>
        </w:r>
        <w:r w:rsidRPr="00B0140A">
          <w:rPr>
            <w:lang w:eastAsia="en-US"/>
          </w:rPr>
          <w:t xml:space="preserve"> </w:t>
        </w:r>
        <w:r w:rsidRPr="00B0140A">
          <w:t xml:space="preserve">and the R2RML mappings from VS to EO. </w:t>
        </w:r>
        <w:r w:rsidRPr="00B0140A">
          <w:rPr>
            <w:lang w:eastAsia="en-US"/>
          </w:rPr>
          <w:t>The algorithm has 3 main steps:</w:t>
        </w:r>
      </w:ins>
      <w:r w:rsidRPr="000957F0">
        <w:rPr>
          <w:lang w:eastAsia="en-US"/>
        </w:rPr>
        <w:t xml:space="preserve"> </w:t>
      </w:r>
    </w:p>
    <w:p w:rsidR="00E61D2A" w:rsidRPr="000957F0" w:rsidRDefault="00E61D2A" w:rsidP="00D57641">
      <w:pPr>
        <w:pStyle w:val="dashitem"/>
        <w:rPr>
          <w:i/>
          <w:lang w:eastAsia="en-US"/>
        </w:rPr>
      </w:pPr>
      <w:r w:rsidRPr="000957F0">
        <w:rPr>
          <w:u w:val="single"/>
          <w:lang w:eastAsia="en-US"/>
        </w:rPr>
        <w:t>Step 1</w:t>
      </w:r>
      <w:r w:rsidRPr="000957F0">
        <w:rPr>
          <w:lang w:eastAsia="en-US"/>
        </w:rPr>
        <w:t xml:space="preserve">: For each class in </w:t>
      </w:r>
      <w:r w:rsidRPr="000957F0">
        <w:rPr>
          <w:i/>
          <w:iCs/>
          <w:sz w:val="18"/>
          <w:szCs w:val="18"/>
        </w:rPr>
        <w:t>V</w:t>
      </w:r>
      <w:r w:rsidRPr="000957F0">
        <w:rPr>
          <w:i/>
          <w:iCs/>
          <w:sz w:val="18"/>
          <w:szCs w:val="18"/>
          <w:vertAlign w:val="subscript"/>
        </w:rPr>
        <w:t>E</w:t>
      </w:r>
      <w:r w:rsidRPr="000957F0">
        <w:rPr>
          <w:lang w:eastAsia="en-US"/>
        </w:rPr>
        <w:t xml:space="preserve">, create a relational view and the CCA that matches the class with the view. </w:t>
      </w:r>
    </w:p>
    <w:p w:rsidR="00E61D2A" w:rsidRPr="000957F0" w:rsidRDefault="00E61D2A" w:rsidP="00D57641">
      <w:pPr>
        <w:pStyle w:val="dashitem"/>
        <w:rPr>
          <w:lang w:eastAsia="en-US"/>
        </w:rPr>
      </w:pPr>
      <w:r w:rsidRPr="000957F0">
        <w:rPr>
          <w:u w:val="single"/>
          <w:lang w:eastAsia="en-US"/>
        </w:rPr>
        <w:t>Step 2</w:t>
      </w:r>
      <w:r w:rsidRPr="000957F0">
        <w:rPr>
          <w:lang w:eastAsia="en-US"/>
        </w:rPr>
        <w:t xml:space="preserve">: Deals with datatype properties in </w:t>
      </w:r>
      <w:r w:rsidRPr="000957F0">
        <w:rPr>
          <w:i/>
          <w:iCs/>
          <w:sz w:val="18"/>
          <w:szCs w:val="18"/>
        </w:rPr>
        <w:t>V</w:t>
      </w:r>
      <w:r w:rsidRPr="000957F0">
        <w:rPr>
          <w:i/>
          <w:iCs/>
          <w:sz w:val="18"/>
          <w:szCs w:val="18"/>
          <w:vertAlign w:val="subscript"/>
        </w:rPr>
        <w:t>E</w:t>
      </w:r>
      <w:r w:rsidRPr="000957F0">
        <w:rPr>
          <w:lang w:eastAsia="en-US"/>
        </w:rPr>
        <w:t xml:space="preserve">. </w:t>
      </w:r>
      <w:r>
        <w:rPr>
          <w:lang w:eastAsia="en-US"/>
        </w:rPr>
        <w:t>T</w:t>
      </w:r>
      <w:r w:rsidRPr="000957F0">
        <w:rPr>
          <w:lang w:eastAsia="en-US"/>
        </w:rPr>
        <w:t>wo cases are possible:</w:t>
      </w:r>
    </w:p>
    <w:p w:rsidR="00E61D2A" w:rsidRDefault="00E61D2A" w:rsidP="00D57641">
      <w:pPr>
        <w:pStyle w:val="bulletitem"/>
        <w:numPr>
          <w:ilvl w:val="0"/>
          <w:numId w:val="16"/>
        </w:numPr>
        <w:tabs>
          <w:tab w:val="clear" w:pos="567"/>
        </w:tabs>
        <w:rPr>
          <w:ins w:id="230" w:author="Luis" w:date="2013-04-15T21:37:00Z"/>
          <w:lang w:eastAsia="en-US"/>
        </w:rPr>
      </w:pPr>
      <w:ins w:id="231" w:author="Luis" w:date="2013-04-15T21:37:00Z">
        <w:r w:rsidRPr="006A3334">
          <w:rPr>
            <w:lang w:eastAsia="en-US"/>
          </w:rPr>
          <w:t xml:space="preserve">Case 2.1. If the datatype property has cardinality equal to 1, generate an attribute, a simple DCA that matches the datatype property with the attribute, and the predicate object map for the DCA using template T2 in Table </w:t>
        </w:r>
      </w:ins>
      <w:ins w:id="232" w:author="Luis" w:date="2013-04-15T21:39:00Z">
        <w:r>
          <w:rPr>
            <w:lang w:eastAsia="en-US"/>
          </w:rPr>
          <w:t>6</w:t>
        </w:r>
      </w:ins>
      <w:ins w:id="233" w:author="Luis" w:date="2013-04-15T21:37:00Z">
        <w:r w:rsidRPr="006A3334">
          <w:rPr>
            <w:lang w:eastAsia="en-US"/>
          </w:rPr>
          <w:t>;</w:t>
        </w:r>
      </w:ins>
    </w:p>
    <w:p w:rsidR="00E61D2A" w:rsidRPr="000957F0" w:rsidRDefault="00E61D2A" w:rsidP="00D57641">
      <w:pPr>
        <w:pStyle w:val="bulletitem"/>
        <w:numPr>
          <w:ilvl w:val="0"/>
          <w:numId w:val="16"/>
          <w:numberingChange w:id="234" w:author="Luis" w:date="2013-04-15T21:40:00Z" w:original=""/>
        </w:numPr>
        <w:tabs>
          <w:tab w:val="clear" w:pos="567"/>
        </w:tabs>
        <w:rPr>
          <w:lang w:eastAsia="en-US"/>
        </w:rPr>
      </w:pPr>
      <w:ins w:id="235" w:author="Luis" w:date="2013-04-15T21:37:00Z">
        <w:r w:rsidRPr="006A3334">
          <w:rPr>
            <w:lang w:eastAsia="en-US"/>
          </w:rPr>
          <w:t xml:space="preserve">Case 2.2. If the datatype property has cardinality greater than 1, generate a relation with a foreign key and an attribute, generate a simple DCA that matches the datatype property with a path composed by the foreign key and the attribute, and the subject map and predicate object map for the DCA using template T3 in Table </w:t>
        </w:r>
      </w:ins>
      <w:ins w:id="236" w:author="Luis" w:date="2013-04-15T21:40:00Z">
        <w:r>
          <w:rPr>
            <w:lang w:eastAsia="en-US"/>
          </w:rPr>
          <w:t>6</w:t>
        </w:r>
      </w:ins>
      <w:ins w:id="237" w:author="Luis" w:date="2013-04-15T21:37:00Z">
        <w:r w:rsidRPr="006A3334">
          <w:rPr>
            <w:lang w:eastAsia="en-US"/>
          </w:rPr>
          <w:t>.</w:t>
        </w:r>
      </w:ins>
    </w:p>
    <w:p w:rsidR="00E61D2A" w:rsidRPr="000957F0" w:rsidRDefault="00E61D2A" w:rsidP="00D57641">
      <w:pPr>
        <w:pStyle w:val="dashitem"/>
        <w:rPr>
          <w:lang w:eastAsia="en-US"/>
        </w:rPr>
      </w:pPr>
      <w:r w:rsidRPr="000957F0">
        <w:rPr>
          <w:u w:val="single"/>
          <w:lang w:eastAsia="en-US"/>
        </w:rPr>
        <w:t>Step 3</w:t>
      </w:r>
      <w:r w:rsidRPr="000957F0">
        <w:rPr>
          <w:lang w:eastAsia="en-US"/>
        </w:rPr>
        <w:t xml:space="preserve">: Deals with object properties in </w:t>
      </w:r>
      <w:r w:rsidRPr="000957F0">
        <w:rPr>
          <w:i/>
          <w:iCs/>
          <w:sz w:val="18"/>
          <w:szCs w:val="18"/>
        </w:rPr>
        <w:t>V</w:t>
      </w:r>
      <w:r w:rsidRPr="000957F0">
        <w:rPr>
          <w:i/>
          <w:iCs/>
          <w:sz w:val="18"/>
          <w:szCs w:val="18"/>
          <w:vertAlign w:val="subscript"/>
        </w:rPr>
        <w:t>E</w:t>
      </w:r>
      <w:r w:rsidRPr="000957F0">
        <w:rPr>
          <w:lang w:eastAsia="en-US"/>
        </w:rPr>
        <w:t xml:space="preserve">. </w:t>
      </w:r>
      <w:r>
        <w:rPr>
          <w:lang w:eastAsia="en-US"/>
        </w:rPr>
        <w:t>T</w:t>
      </w:r>
      <w:r w:rsidRPr="000957F0">
        <w:rPr>
          <w:lang w:eastAsia="en-US"/>
        </w:rPr>
        <w:t>wo cases are possible:</w:t>
      </w:r>
    </w:p>
    <w:p w:rsidR="00E61D2A" w:rsidRPr="000957F0" w:rsidRDefault="00E61D2A" w:rsidP="00D57641">
      <w:pPr>
        <w:pStyle w:val="bulletitem"/>
        <w:numPr>
          <w:ilvl w:val="0"/>
          <w:numId w:val="16"/>
        </w:numPr>
        <w:tabs>
          <w:tab w:val="clear" w:pos="567"/>
        </w:tabs>
        <w:rPr>
          <w:lang w:eastAsia="en-US"/>
        </w:rPr>
      </w:pPr>
      <w:ins w:id="238" w:author="Luis" w:date="2013-04-15T21:41:00Z">
        <w:r w:rsidRPr="006A3334">
          <w:rPr>
            <w:lang w:eastAsia="en-US"/>
          </w:rPr>
          <w:t xml:space="preserve">Case 3.1. If the object property has cardinality equal to 1, generate a foreign key, a simple OCA that matches the object property with the foreign key, and the predicate object map for the OCA using template T4 in Table </w:t>
        </w:r>
        <w:r>
          <w:rPr>
            <w:lang w:eastAsia="en-US"/>
          </w:rPr>
          <w:t>6</w:t>
        </w:r>
        <w:r w:rsidRPr="006A3334">
          <w:rPr>
            <w:lang w:eastAsia="en-US"/>
          </w:rPr>
          <w:t>;</w:t>
        </w:r>
      </w:ins>
    </w:p>
    <w:p w:rsidR="00E61D2A" w:rsidRPr="000957F0" w:rsidRDefault="00E61D2A" w:rsidP="00D57641">
      <w:pPr>
        <w:pStyle w:val="bulletitem"/>
        <w:numPr>
          <w:ilvl w:val="0"/>
          <w:numId w:val="16"/>
        </w:numPr>
        <w:tabs>
          <w:tab w:val="clear" w:pos="567"/>
        </w:tabs>
        <w:rPr>
          <w:lang w:eastAsia="en-US"/>
        </w:rPr>
      </w:pPr>
      <w:ins w:id="239" w:author="Luis" w:date="2013-04-15T21:42:00Z">
        <w:r w:rsidRPr="006A3334">
          <w:rPr>
            <w:lang w:eastAsia="en-US"/>
          </w:rPr>
          <w:t xml:space="preserve">Case 3.2. If the object property has cardinality greater than 1, generate a link relation with two foreign keys, a simple OCA that matches the object property with a path composed by the two foreign keys, and the subject map and predicate object map for </w:t>
        </w:r>
      </w:ins>
      <w:ins w:id="240" w:author="Luis" w:date="2013-04-15T21:43:00Z">
        <w:r>
          <w:rPr>
            <w:lang w:eastAsia="en-US"/>
          </w:rPr>
          <w:t>the OCA</w:t>
        </w:r>
      </w:ins>
      <w:ins w:id="241" w:author="Luis" w:date="2013-04-15T21:42:00Z">
        <w:r w:rsidRPr="006A3334">
          <w:rPr>
            <w:lang w:eastAsia="en-US"/>
          </w:rPr>
          <w:t xml:space="preserve"> using template T5 in Table </w:t>
        </w:r>
        <w:r>
          <w:rPr>
            <w:lang w:eastAsia="en-US"/>
          </w:rPr>
          <w:t>6</w:t>
        </w:r>
        <w:r w:rsidRPr="006A3334">
          <w:rPr>
            <w:lang w:eastAsia="en-US"/>
          </w:rPr>
          <w:t>.</w:t>
        </w:r>
      </w:ins>
    </w:p>
    <w:p w:rsidR="00E61D2A" w:rsidDel="006765F2" w:rsidRDefault="00E61D2A" w:rsidP="00AD7268">
      <w:pPr>
        <w:ind w:firstLine="200"/>
        <w:rPr>
          <w:del w:id="242" w:author="Luis" w:date="2013-04-15T22:06:00Z"/>
        </w:rPr>
      </w:pPr>
      <w:r w:rsidRPr="000957F0">
        <w:rPr>
          <w:lang w:eastAsia="en-US"/>
        </w:rPr>
        <w:t xml:space="preserve">Figure 5 depicts </w:t>
      </w:r>
      <w:r w:rsidRPr="000957F0">
        <w:rPr>
          <w:i/>
          <w:lang w:eastAsia="en-US"/>
        </w:rPr>
        <w:t>ISWC_Views</w:t>
      </w:r>
      <w:r w:rsidRPr="000957F0">
        <w:rPr>
          <w:lang w:eastAsia="en-US"/>
        </w:rPr>
        <w:t xml:space="preserve">, the relational view schemas for </w:t>
      </w:r>
      <w:r>
        <w:rPr>
          <w:lang w:eastAsia="en-US"/>
        </w:rPr>
        <w:t xml:space="preserve">the </w:t>
      </w:r>
      <w:r w:rsidRPr="000957F0">
        <w:rPr>
          <w:lang w:eastAsia="en-US"/>
        </w:rPr>
        <w:t xml:space="preserve">exported ontology </w:t>
      </w:r>
      <w:r w:rsidRPr="000957F0">
        <w:rPr>
          <w:i/>
          <w:lang w:eastAsia="en-US"/>
        </w:rPr>
        <w:t>ISWC_RDF</w:t>
      </w:r>
      <w:r>
        <w:rPr>
          <w:lang w:eastAsia="en-US"/>
        </w:rPr>
        <w:t>, and Table 9</w:t>
      </w:r>
      <w:r w:rsidRPr="000957F0">
        <w:rPr>
          <w:lang w:eastAsia="en-US"/>
        </w:rPr>
        <w:t xml:space="preserve"> contains some of the</w:t>
      </w:r>
      <w:ins w:id="243" w:author="Luis" w:date="2013-04-15T21:48:00Z">
        <w:r>
          <w:rPr>
            <w:lang w:eastAsia="en-US"/>
          </w:rPr>
          <w:t xml:space="preserve"> simple</w:t>
        </w:r>
      </w:ins>
      <w:r w:rsidRPr="000957F0">
        <w:rPr>
          <w:lang w:eastAsia="en-US"/>
        </w:rPr>
        <w:t xml:space="preserve"> CAs between </w:t>
      </w:r>
      <w:r>
        <w:rPr>
          <w:lang w:eastAsia="en-US"/>
        </w:rPr>
        <w:t xml:space="preserve">the </w:t>
      </w:r>
      <w:r w:rsidRPr="000957F0">
        <w:rPr>
          <w:i/>
          <w:lang w:eastAsia="en-US"/>
        </w:rPr>
        <w:t>ISWC_RDF</w:t>
      </w:r>
      <w:r w:rsidRPr="000957F0">
        <w:rPr>
          <w:lang w:eastAsia="en-US"/>
        </w:rPr>
        <w:t xml:space="preserve"> vocabulary and </w:t>
      </w:r>
      <w:r w:rsidRPr="000957F0">
        <w:rPr>
          <w:i/>
          <w:lang w:eastAsia="en-US"/>
        </w:rPr>
        <w:t>ISWC_Views</w:t>
      </w:r>
      <w:r w:rsidRPr="000957F0">
        <w:rPr>
          <w:lang w:eastAsia="en-US"/>
        </w:rPr>
        <w:t xml:space="preserve">. </w:t>
      </w:r>
      <w:r w:rsidRPr="000957F0">
        <w:t xml:space="preserve">In Figure 5, the relations </w:t>
      </w:r>
      <w:r w:rsidRPr="000957F0">
        <w:rPr>
          <w:i/>
        </w:rPr>
        <w:t>Conference</w:t>
      </w:r>
      <w:r w:rsidRPr="000957F0">
        <w:t xml:space="preserve">, </w:t>
      </w:r>
      <w:r w:rsidRPr="000957F0">
        <w:rPr>
          <w:i/>
        </w:rPr>
        <w:t>Person</w:t>
      </w:r>
      <w:r w:rsidRPr="000957F0">
        <w:t xml:space="preserve">, </w:t>
      </w:r>
      <w:r w:rsidRPr="000957F0">
        <w:rPr>
          <w:i/>
        </w:rPr>
        <w:t>Document,</w:t>
      </w:r>
      <w:r w:rsidRPr="000957F0">
        <w:t xml:space="preserve"> </w:t>
      </w:r>
      <w:r w:rsidRPr="000957F0">
        <w:rPr>
          <w:i/>
        </w:rPr>
        <w:t>Concept</w:t>
      </w:r>
      <w:r w:rsidRPr="000957F0">
        <w:t xml:space="preserve">, </w:t>
      </w:r>
      <w:r w:rsidRPr="000957F0">
        <w:rPr>
          <w:i/>
        </w:rPr>
        <w:t>Organization</w:t>
      </w:r>
      <w:r w:rsidRPr="000957F0">
        <w:t xml:space="preserve"> and </w:t>
      </w:r>
      <w:r w:rsidRPr="000957F0">
        <w:rPr>
          <w:i/>
        </w:rPr>
        <w:t>PostalAddress</w:t>
      </w:r>
      <w:r w:rsidRPr="000957F0">
        <w:t xml:space="preserve"> are generated for the classes in </w:t>
      </w:r>
      <w:r w:rsidRPr="000957F0">
        <w:rPr>
          <w:i/>
        </w:rPr>
        <w:t>ISWC_RDF</w:t>
      </w:r>
      <w:r w:rsidRPr="000957F0">
        <w:t xml:space="preserve">; and the link relations </w:t>
      </w:r>
      <w:r w:rsidRPr="000957F0">
        <w:rPr>
          <w:i/>
        </w:rPr>
        <w:t>Document_Creator</w:t>
      </w:r>
      <w:r w:rsidRPr="000957F0">
        <w:t xml:space="preserve">, </w:t>
      </w:r>
      <w:r w:rsidRPr="000957F0">
        <w:rPr>
          <w:i/>
        </w:rPr>
        <w:t>Document_Subject</w:t>
      </w:r>
      <w:r w:rsidRPr="000957F0">
        <w:t xml:space="preserve">, </w:t>
      </w:r>
      <w:r w:rsidRPr="000957F0">
        <w:rPr>
          <w:i/>
        </w:rPr>
        <w:t>Person_ResearchInterests</w:t>
      </w:r>
      <w:r w:rsidRPr="000957F0">
        <w:t xml:space="preserve">, </w:t>
      </w:r>
      <w:r w:rsidRPr="000957F0">
        <w:rPr>
          <w:i/>
        </w:rPr>
        <w:t>Person_</w:t>
      </w:r>
      <w:r>
        <w:rPr>
          <w:i/>
        </w:rPr>
        <w:t>H</w:t>
      </w:r>
      <w:r w:rsidRPr="000957F0">
        <w:rPr>
          <w:i/>
        </w:rPr>
        <w:t>asAfilliation</w:t>
      </w:r>
      <w:r w:rsidRPr="000957F0">
        <w:t xml:space="preserve"> are generated for the object properties </w:t>
      </w:r>
      <w:r>
        <w:rPr>
          <w:i/>
        </w:rPr>
        <w:t>c</w:t>
      </w:r>
      <w:r w:rsidRPr="000957F0">
        <w:rPr>
          <w:i/>
        </w:rPr>
        <w:t>reator</w:t>
      </w:r>
      <w:r w:rsidRPr="000957F0">
        <w:t xml:space="preserve">, </w:t>
      </w:r>
      <w:r>
        <w:rPr>
          <w:i/>
        </w:rPr>
        <w:t>s</w:t>
      </w:r>
      <w:r w:rsidRPr="000957F0">
        <w:rPr>
          <w:i/>
        </w:rPr>
        <w:t>ubject</w:t>
      </w:r>
      <w:r w:rsidRPr="000957F0">
        <w:t xml:space="preserve">, </w:t>
      </w:r>
      <w:r>
        <w:rPr>
          <w:i/>
        </w:rPr>
        <w:t>r</w:t>
      </w:r>
      <w:r w:rsidRPr="000957F0">
        <w:rPr>
          <w:i/>
        </w:rPr>
        <w:t>esearchInterests</w:t>
      </w:r>
      <w:r w:rsidRPr="000957F0">
        <w:t xml:space="preserve">, </w:t>
      </w:r>
      <w:r w:rsidRPr="000957F0">
        <w:rPr>
          <w:i/>
        </w:rPr>
        <w:t>hasAfilliation</w:t>
      </w:r>
      <w:r w:rsidRPr="000957F0">
        <w:t xml:space="preserve"> respectively.</w:t>
      </w:r>
    </w:p>
    <w:p w:rsidR="00E61D2A" w:rsidRDefault="00E61D2A" w:rsidP="006765F2">
      <w:pPr>
        <w:ind w:firstLine="200"/>
      </w:pPr>
    </w:p>
    <w:p w:rsidR="00E61D2A" w:rsidRDefault="00E61D2A" w:rsidP="00191E7B">
      <w:pPr>
        <w:pStyle w:val="tablecaption"/>
        <w:rPr>
          <w:lang w:eastAsia="en-US"/>
        </w:rPr>
      </w:pPr>
      <w:r>
        <w:rPr>
          <w:b/>
        </w:rPr>
        <w:t xml:space="preserve">Table </w:t>
      </w:r>
      <w:ins w:id="244" w:author="Luis" w:date="2013-04-15T21:39:00Z">
        <w:r>
          <w:rPr>
            <w:b/>
          </w:rPr>
          <w:t>5</w:t>
        </w:r>
      </w:ins>
      <w:r>
        <w:rPr>
          <w:b/>
        </w:rPr>
        <w:t>.</w:t>
      </w:r>
      <w:r>
        <w:t xml:space="preserve"> </w:t>
      </w:r>
      <w:r w:rsidRPr="00191E7B">
        <w:t>Algorithm</w:t>
      </w:r>
      <w:r>
        <w:rPr>
          <w:lang w:eastAsia="en-US"/>
        </w:rPr>
        <w:t xml:space="preserve"> 1</w:t>
      </w:r>
    </w:p>
    <w:tbl>
      <w:tblPr>
        <w:tblW w:w="7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34"/>
      </w:tblGrid>
      <w:tr w:rsidR="00E61D2A" w:rsidRPr="000957F0" w:rsidTr="00663BE6">
        <w:tc>
          <w:tcPr>
            <w:tcW w:w="7134" w:type="dxa"/>
            <w:tcBorders>
              <w:bottom w:val="nil"/>
            </w:tcBorders>
            <w:vAlign w:val="center"/>
          </w:tcPr>
          <w:p w:rsidR="00E61D2A" w:rsidRPr="00C2074A" w:rsidRDefault="00E61D2A" w:rsidP="003227F7">
            <w:pPr>
              <w:numPr>
                <w:ins w:id="245" w:author="Luis" w:date="2013-04-15T21:59:00Z"/>
              </w:numPr>
              <w:ind w:firstLine="0"/>
              <w:rPr>
                <w:ins w:id="246" w:author="Luis" w:date="2013-04-15T21:59:00Z"/>
                <w:b/>
                <w:sz w:val="18"/>
                <w:szCs w:val="18"/>
              </w:rPr>
            </w:pPr>
            <w:ins w:id="247" w:author="Luis" w:date="2013-04-15T21:59:00Z">
              <w:r w:rsidRPr="00C2074A">
                <w:rPr>
                  <w:sz w:val="18"/>
                  <w:szCs w:val="18"/>
                  <w:u w:val="single"/>
                </w:rPr>
                <w:t xml:space="preserve"> Step 1</w:t>
              </w:r>
              <w:r w:rsidRPr="00C2074A">
                <w:rPr>
                  <w:sz w:val="18"/>
                  <w:szCs w:val="18"/>
                </w:rPr>
                <w:t xml:space="preserve">: For each class </w:t>
              </w:r>
              <w:r w:rsidRPr="00C2074A">
                <w:rPr>
                  <w:i/>
                  <w:sz w:val="18"/>
                  <w:szCs w:val="18"/>
                </w:rPr>
                <w:t>C</w:t>
              </w:r>
              <w:r w:rsidRPr="00C2074A">
                <w:rPr>
                  <w:sz w:val="18"/>
                  <w:szCs w:val="18"/>
                </w:rPr>
                <w:t xml:space="preserve"> in </w:t>
              </w:r>
              <w:r w:rsidRPr="00C2074A">
                <w:rPr>
                  <w:i/>
                  <w:iCs/>
                  <w:sz w:val="18"/>
                  <w:szCs w:val="18"/>
                </w:rPr>
                <w:t>V</w:t>
              </w:r>
              <w:r w:rsidRPr="00C2074A">
                <w:rPr>
                  <w:i/>
                  <w:iCs/>
                  <w:sz w:val="18"/>
                  <w:szCs w:val="18"/>
                  <w:vertAlign w:val="subscript"/>
                </w:rPr>
                <w:t>E</w:t>
              </w:r>
              <w:r w:rsidRPr="00C2074A">
                <w:rPr>
                  <w:sz w:val="18"/>
                  <w:szCs w:val="18"/>
                </w:rPr>
                <w:t xml:space="preserve"> where </w:t>
              </w:r>
              <w:r w:rsidRPr="00C2074A">
                <w:rPr>
                  <w:i/>
                  <w:sz w:val="18"/>
                  <w:szCs w:val="18"/>
                </w:rPr>
                <w:t>K</w:t>
              </w:r>
              <w:r w:rsidRPr="00C2074A">
                <w:rPr>
                  <w:i/>
                  <w:sz w:val="18"/>
                  <w:szCs w:val="18"/>
                  <w:vertAlign w:val="subscript"/>
                </w:rPr>
                <w:t>1</w:t>
              </w:r>
              <w:r w:rsidRPr="00C2074A">
                <w:rPr>
                  <w:i/>
                  <w:sz w:val="18"/>
                  <w:szCs w:val="18"/>
                </w:rPr>
                <w:t>,...,K</w:t>
              </w:r>
              <w:r w:rsidRPr="00C2074A">
                <w:rPr>
                  <w:i/>
                  <w:sz w:val="18"/>
                  <w:szCs w:val="18"/>
                  <w:vertAlign w:val="subscript"/>
                </w:rPr>
                <w:t>n</w:t>
              </w:r>
              <w:r w:rsidRPr="00C2074A">
                <w:rPr>
                  <w:sz w:val="18"/>
                  <w:szCs w:val="18"/>
                </w:rPr>
                <w:t xml:space="preserve"> are the data type properties of the key of </w:t>
              </w:r>
              <w:r w:rsidRPr="00C2074A">
                <w:rPr>
                  <w:i/>
                  <w:sz w:val="18"/>
                  <w:szCs w:val="18"/>
                </w:rPr>
                <w:t xml:space="preserve">C </w:t>
              </w:r>
              <w:r w:rsidRPr="00C2074A">
                <w:rPr>
                  <w:sz w:val="18"/>
                  <w:szCs w:val="18"/>
                </w:rPr>
                <w:t>do</w:t>
              </w:r>
              <w:r w:rsidRPr="00C2074A">
                <w:rPr>
                  <w:b/>
                  <w:sz w:val="18"/>
                  <w:szCs w:val="18"/>
                </w:rPr>
                <w:t xml:space="preserve"> </w:t>
              </w:r>
            </w:ins>
          </w:p>
          <w:p w:rsidR="00E61D2A" w:rsidRPr="00C2074A" w:rsidRDefault="00E61D2A" w:rsidP="003227F7">
            <w:pPr>
              <w:pStyle w:val="BodyTextIndent"/>
              <w:numPr>
                <w:ins w:id="248" w:author="Luis" w:date="2013-04-15T21:59:00Z"/>
              </w:numPr>
              <w:suppressAutoHyphens/>
              <w:overflowPunct/>
              <w:autoSpaceDE/>
              <w:autoSpaceDN/>
              <w:adjustRightInd/>
              <w:spacing w:line="240" w:lineRule="auto"/>
              <w:ind w:left="300" w:firstLine="0"/>
              <w:jc w:val="left"/>
              <w:textAlignment w:val="auto"/>
              <w:rPr>
                <w:ins w:id="249" w:author="Luis" w:date="2013-04-15T21:59:00Z"/>
                <w:sz w:val="18"/>
                <w:szCs w:val="18"/>
              </w:rPr>
            </w:pPr>
            <w:ins w:id="250" w:author="Luis" w:date="2013-04-15T21:59:00Z">
              <w:r w:rsidRPr="00C2074A">
                <w:rPr>
                  <w:sz w:val="18"/>
                  <w:szCs w:val="18"/>
                </w:rPr>
                <w:t xml:space="preserve">Create a relational view </w:t>
              </w:r>
              <w:r w:rsidRPr="00C2074A">
                <w:rPr>
                  <w:i/>
                  <w:sz w:val="18"/>
                  <w:szCs w:val="18"/>
                </w:rPr>
                <w:t>C</w:t>
              </w:r>
              <w:r w:rsidRPr="00C2074A">
                <w:rPr>
                  <w:sz w:val="18"/>
                  <w:szCs w:val="18"/>
                </w:rPr>
                <w:t>;</w:t>
              </w:r>
            </w:ins>
          </w:p>
          <w:p w:rsidR="00E61D2A" w:rsidRPr="00C2074A" w:rsidRDefault="00E61D2A" w:rsidP="003227F7">
            <w:pPr>
              <w:pStyle w:val="BodyTextIndent"/>
              <w:numPr>
                <w:ins w:id="251" w:author="Luis" w:date="2013-04-15T21:59:00Z"/>
              </w:numPr>
              <w:suppressAutoHyphens/>
              <w:overflowPunct/>
              <w:autoSpaceDE/>
              <w:autoSpaceDN/>
              <w:adjustRightInd/>
              <w:spacing w:line="240" w:lineRule="auto"/>
              <w:ind w:left="300" w:firstLine="0"/>
              <w:jc w:val="left"/>
              <w:textAlignment w:val="auto"/>
              <w:rPr>
                <w:ins w:id="252" w:author="Luis" w:date="2013-04-15T21:59:00Z"/>
                <w:sz w:val="18"/>
                <w:szCs w:val="18"/>
              </w:rPr>
            </w:pPr>
            <w:ins w:id="253" w:author="Luis" w:date="2013-04-15T21:59:00Z">
              <w:r w:rsidRPr="00C2074A">
                <w:rPr>
                  <w:sz w:val="18"/>
                  <w:szCs w:val="18"/>
                </w:rPr>
                <w:t xml:space="preserve">Create attributes </w:t>
              </w:r>
              <w:r w:rsidRPr="00C2074A">
                <w:rPr>
                  <w:i/>
                  <w:sz w:val="18"/>
                  <w:szCs w:val="18"/>
                </w:rPr>
                <w:t>K</w:t>
              </w:r>
              <w:r w:rsidRPr="00C2074A">
                <w:rPr>
                  <w:i/>
                  <w:sz w:val="18"/>
                  <w:szCs w:val="18"/>
                  <w:vertAlign w:val="subscript"/>
                </w:rPr>
                <w:t>1</w:t>
              </w:r>
              <w:r w:rsidRPr="00C2074A">
                <w:rPr>
                  <w:i/>
                  <w:sz w:val="18"/>
                  <w:szCs w:val="18"/>
                </w:rPr>
                <w:t>, … , K</w:t>
              </w:r>
              <w:r w:rsidRPr="00C2074A">
                <w:rPr>
                  <w:i/>
                  <w:sz w:val="18"/>
                  <w:szCs w:val="18"/>
                  <w:vertAlign w:val="subscript"/>
                </w:rPr>
                <w:t>n</w:t>
              </w:r>
              <w:r w:rsidRPr="00C2074A">
                <w:rPr>
                  <w:sz w:val="18"/>
                  <w:szCs w:val="18"/>
                </w:rPr>
                <w:t xml:space="preserve"> which are the attributes of the primary key of view </w:t>
              </w:r>
              <w:r w:rsidRPr="00C2074A">
                <w:rPr>
                  <w:i/>
                  <w:sz w:val="18"/>
                  <w:szCs w:val="18"/>
                </w:rPr>
                <w:t>C</w:t>
              </w:r>
              <w:r w:rsidRPr="00C2074A">
                <w:rPr>
                  <w:sz w:val="18"/>
                  <w:szCs w:val="18"/>
                </w:rPr>
                <w:t>;</w:t>
              </w:r>
            </w:ins>
          </w:p>
          <w:p w:rsidR="00E61D2A" w:rsidRPr="00C2074A" w:rsidRDefault="00E61D2A" w:rsidP="003227F7">
            <w:pPr>
              <w:pStyle w:val="BodyTextIndent"/>
              <w:numPr>
                <w:ins w:id="254" w:author="Luis" w:date="2013-04-15T21:59:00Z"/>
              </w:numPr>
              <w:suppressAutoHyphens/>
              <w:overflowPunct/>
              <w:autoSpaceDE/>
              <w:autoSpaceDN/>
              <w:adjustRightInd/>
              <w:spacing w:line="240" w:lineRule="auto"/>
              <w:ind w:left="300" w:firstLine="0"/>
              <w:jc w:val="left"/>
              <w:textAlignment w:val="auto"/>
              <w:rPr>
                <w:ins w:id="255" w:author="Luis" w:date="2013-04-15T21:59:00Z"/>
                <w:i/>
                <w:sz w:val="18"/>
                <w:szCs w:val="18"/>
              </w:rPr>
            </w:pPr>
            <w:ins w:id="256" w:author="Luis" w:date="2013-04-15T21:59:00Z">
              <w:r w:rsidRPr="00C2074A">
                <w:rPr>
                  <w:sz w:val="18"/>
                  <w:szCs w:val="18"/>
                </w:rPr>
                <w:t xml:space="preserve">Create CCA </w:t>
              </w:r>
              <w:r w:rsidRPr="00C2074A">
                <w:rPr>
                  <w:i/>
                  <w:sz w:val="18"/>
                  <w:szCs w:val="18"/>
                </w:rPr>
                <w:t>Ψ: C</w:t>
              </w:r>
              <w:r w:rsidRPr="00C2074A">
                <w:rPr>
                  <w:sz w:val="18"/>
                  <w:szCs w:val="18"/>
                </w:rPr>
                <w:t xml:space="preserve"> </w:t>
              </w:r>
              <w:r w:rsidRPr="00C2074A">
                <w:rPr>
                  <w:bCs/>
                  <w:sz w:val="18"/>
                  <w:szCs w:val="18"/>
                </w:rPr>
                <w:sym w:font="Symbol" w:char="F0BA"/>
              </w:r>
              <w:r w:rsidRPr="00C2074A">
                <w:rPr>
                  <w:b/>
                  <w:i/>
                  <w:sz w:val="18"/>
                  <w:szCs w:val="18"/>
                </w:rPr>
                <w:t xml:space="preserve"> </w:t>
              </w:r>
              <w:r w:rsidRPr="00C2074A">
                <w:rPr>
                  <w:i/>
                  <w:sz w:val="18"/>
                  <w:szCs w:val="18"/>
                </w:rPr>
                <w:t>C[K</w:t>
              </w:r>
              <w:r w:rsidRPr="00C2074A">
                <w:rPr>
                  <w:i/>
                  <w:sz w:val="18"/>
                  <w:szCs w:val="18"/>
                  <w:vertAlign w:val="subscript"/>
                </w:rPr>
                <w:t>1</w:t>
              </w:r>
              <w:r w:rsidRPr="00C2074A">
                <w:rPr>
                  <w:i/>
                  <w:sz w:val="18"/>
                  <w:szCs w:val="18"/>
                </w:rPr>
                <w:t>, … , K</w:t>
              </w:r>
              <w:r w:rsidRPr="00C2074A">
                <w:rPr>
                  <w:i/>
                  <w:sz w:val="18"/>
                  <w:szCs w:val="18"/>
                  <w:vertAlign w:val="subscript"/>
                </w:rPr>
                <w:t>n</w:t>
              </w:r>
              <w:r w:rsidRPr="00C2074A">
                <w:rPr>
                  <w:i/>
                  <w:sz w:val="18"/>
                  <w:szCs w:val="18"/>
                </w:rPr>
                <w:t>];</w:t>
              </w:r>
            </w:ins>
          </w:p>
          <w:p w:rsidR="00E61D2A" w:rsidRPr="000957F0" w:rsidRDefault="00E61D2A" w:rsidP="003227F7">
            <w:pPr>
              <w:pStyle w:val="BodyTextIndent"/>
              <w:suppressAutoHyphens/>
              <w:overflowPunct/>
              <w:autoSpaceDE/>
              <w:autoSpaceDN/>
              <w:adjustRightInd/>
              <w:spacing w:line="240" w:lineRule="auto"/>
              <w:ind w:left="300" w:firstLine="0"/>
              <w:jc w:val="left"/>
              <w:textAlignment w:val="auto"/>
              <w:rPr>
                <w:sz w:val="18"/>
                <w:szCs w:val="18"/>
              </w:rPr>
            </w:pPr>
            <w:ins w:id="257" w:author="Luis" w:date="2013-04-15T21:59:00Z">
              <w:r w:rsidRPr="00C2074A">
                <w:rPr>
                  <w:sz w:val="18"/>
                  <w:szCs w:val="18"/>
                </w:rPr>
                <w:t xml:space="preserve">Create the subject map for </w:t>
              </w:r>
              <w:r w:rsidRPr="00C2074A">
                <w:rPr>
                  <w:i/>
                  <w:sz w:val="18"/>
                  <w:szCs w:val="18"/>
                </w:rPr>
                <w:t>Ψ</w:t>
              </w:r>
              <w:r>
                <w:rPr>
                  <w:sz w:val="18"/>
                  <w:szCs w:val="18"/>
                </w:rPr>
                <w:t xml:space="preserve"> using template T1 in Table 9</w:t>
              </w:r>
              <w:r w:rsidRPr="00C2074A">
                <w:rPr>
                  <w:sz w:val="18"/>
                  <w:szCs w:val="18"/>
                </w:rPr>
                <w:t>.</w:t>
              </w:r>
            </w:ins>
          </w:p>
        </w:tc>
      </w:tr>
      <w:tr w:rsidR="00E61D2A" w:rsidRPr="000957F0" w:rsidTr="00FE022A">
        <w:tc>
          <w:tcPr>
            <w:tcW w:w="7134" w:type="dxa"/>
            <w:tcBorders>
              <w:top w:val="nil"/>
              <w:bottom w:val="nil"/>
            </w:tcBorders>
            <w:vAlign w:val="center"/>
          </w:tcPr>
          <w:p w:rsidR="00E61D2A" w:rsidRPr="000957F0" w:rsidRDefault="00E61D2A" w:rsidP="00D938A4">
            <w:pPr>
              <w:numPr>
                <w:ins w:id="258" w:author="Luis" w:date="2013-04-15T22:00:00Z"/>
              </w:numPr>
              <w:ind w:firstLine="0"/>
              <w:rPr>
                <w:ins w:id="259" w:author="Luis" w:date="2013-04-15T22:00:00Z"/>
                <w:sz w:val="18"/>
                <w:szCs w:val="18"/>
              </w:rPr>
            </w:pPr>
            <w:ins w:id="260" w:author="Luis" w:date="2013-04-15T22:00:00Z">
              <w:r w:rsidRPr="000957F0">
                <w:rPr>
                  <w:sz w:val="18"/>
                  <w:szCs w:val="18"/>
                  <w:u w:val="single"/>
                </w:rPr>
                <w:t>Step 2</w:t>
              </w:r>
              <w:r w:rsidRPr="000957F0">
                <w:rPr>
                  <w:sz w:val="18"/>
                  <w:szCs w:val="18"/>
                </w:rPr>
                <w:t xml:space="preserve">: </w:t>
              </w:r>
              <w:r w:rsidRPr="0083037D">
                <w:rPr>
                  <w:sz w:val="18"/>
                  <w:szCs w:val="18"/>
                </w:rPr>
                <w:t>For each</w:t>
              </w:r>
              <w:r w:rsidRPr="000957F0">
                <w:rPr>
                  <w:sz w:val="18"/>
                  <w:szCs w:val="18"/>
                </w:rPr>
                <w:t xml:space="preserve"> datatype property</w:t>
              </w:r>
              <w:r>
                <w:rPr>
                  <w:sz w:val="18"/>
                  <w:szCs w:val="18"/>
                </w:rPr>
                <w:t xml:space="preserve"> </w:t>
              </w:r>
              <w:r w:rsidRPr="000957F0">
                <w:rPr>
                  <w:i/>
                  <w:sz w:val="18"/>
                  <w:szCs w:val="18"/>
                </w:rPr>
                <w:t>P</w:t>
              </w:r>
              <w:r w:rsidRPr="000957F0">
                <w:rPr>
                  <w:sz w:val="18"/>
                  <w:szCs w:val="18"/>
                </w:rPr>
                <w:t xml:space="preserve"> in </w:t>
              </w:r>
              <w:r w:rsidRPr="000957F0">
                <w:rPr>
                  <w:i/>
                  <w:iCs/>
                  <w:sz w:val="18"/>
                  <w:szCs w:val="18"/>
                </w:rPr>
                <w:t>V</w:t>
              </w:r>
              <w:r w:rsidRPr="000957F0">
                <w:rPr>
                  <w:i/>
                  <w:iCs/>
                  <w:sz w:val="18"/>
                  <w:szCs w:val="18"/>
                  <w:vertAlign w:val="subscript"/>
                </w:rPr>
                <w:t>E</w:t>
              </w:r>
              <w:r w:rsidRPr="000957F0">
                <w:rPr>
                  <w:sz w:val="18"/>
                  <w:szCs w:val="18"/>
                </w:rPr>
                <w:t xml:space="preserve"> </w:t>
              </w:r>
              <w:r w:rsidRPr="0083037D">
                <w:rPr>
                  <w:sz w:val="18"/>
                  <w:szCs w:val="18"/>
                </w:rPr>
                <w:t>do</w:t>
              </w:r>
            </w:ins>
          </w:p>
          <w:p w:rsidR="00E61D2A" w:rsidRPr="005C2B66" w:rsidRDefault="00E61D2A" w:rsidP="00D938A4">
            <w:pPr>
              <w:pStyle w:val="BodyTextIndent"/>
              <w:numPr>
                <w:ins w:id="261" w:author="Luis" w:date="2013-04-15T22:00:00Z"/>
              </w:numPr>
              <w:suppressAutoHyphens/>
              <w:overflowPunct/>
              <w:autoSpaceDE/>
              <w:autoSpaceDN/>
              <w:adjustRightInd/>
              <w:spacing w:line="240" w:lineRule="auto"/>
              <w:ind w:left="300" w:firstLine="0"/>
              <w:jc w:val="left"/>
              <w:textAlignment w:val="auto"/>
              <w:rPr>
                <w:ins w:id="262" w:author="Luis" w:date="2013-04-15T22:00:00Z"/>
                <w:b/>
                <w:sz w:val="18"/>
                <w:szCs w:val="18"/>
                <w:highlight w:val="green"/>
              </w:rPr>
            </w:pPr>
            <w:ins w:id="263" w:author="Luis" w:date="2013-04-15T22:00:00Z">
              <w:r w:rsidRPr="007E007D">
                <w:rPr>
                  <w:sz w:val="18"/>
                  <w:szCs w:val="18"/>
                </w:rPr>
                <w:t xml:space="preserve">Let </w:t>
              </w:r>
              <w:r w:rsidRPr="007E007D">
                <w:rPr>
                  <w:i/>
                  <w:sz w:val="18"/>
                  <w:szCs w:val="18"/>
                </w:rPr>
                <w:t>D</w:t>
              </w:r>
              <w:r w:rsidRPr="007E007D">
                <w:rPr>
                  <w:sz w:val="18"/>
                  <w:szCs w:val="18"/>
                </w:rPr>
                <w:t xml:space="preserve"> be view that match </w:t>
              </w:r>
              <w:r>
                <w:rPr>
                  <w:sz w:val="18"/>
                  <w:szCs w:val="18"/>
                </w:rPr>
                <w:t>to</w:t>
              </w:r>
              <w:r w:rsidRPr="007E007D">
                <w:rPr>
                  <w:sz w:val="18"/>
                  <w:szCs w:val="18"/>
                </w:rPr>
                <w:t xml:space="preserve"> the domain of </w:t>
              </w:r>
              <w:r w:rsidRPr="007E007D">
                <w:rPr>
                  <w:i/>
                  <w:sz w:val="18"/>
                  <w:szCs w:val="18"/>
                </w:rPr>
                <w:t>P</w:t>
              </w:r>
              <w:r>
                <w:rPr>
                  <w:i/>
                  <w:sz w:val="18"/>
                  <w:szCs w:val="18"/>
                </w:rPr>
                <w:t xml:space="preserve"> and let</w:t>
              </w:r>
              <w:r w:rsidRPr="007E007D">
                <w:rPr>
                  <w:sz w:val="18"/>
                  <w:szCs w:val="18"/>
                </w:rPr>
                <w:t xml:space="preserve"> </w:t>
              </w:r>
              <w:r w:rsidRPr="007E007D">
                <w:rPr>
                  <w:i/>
                  <w:sz w:val="18"/>
                  <w:szCs w:val="18"/>
                </w:rPr>
                <w:t>K</w:t>
              </w:r>
              <w:r w:rsidRPr="007E007D">
                <w:rPr>
                  <w:i/>
                  <w:sz w:val="18"/>
                  <w:szCs w:val="18"/>
                  <w:vertAlign w:val="subscript"/>
                </w:rPr>
                <w:t>D1</w:t>
              </w:r>
              <w:r w:rsidRPr="007E007D">
                <w:rPr>
                  <w:i/>
                  <w:sz w:val="18"/>
                  <w:szCs w:val="18"/>
                </w:rPr>
                <w:t>,...,K</w:t>
              </w:r>
              <w:r w:rsidRPr="007E007D">
                <w:rPr>
                  <w:i/>
                  <w:sz w:val="18"/>
                  <w:szCs w:val="18"/>
                  <w:vertAlign w:val="subscript"/>
                </w:rPr>
                <w:t>Dn</w:t>
              </w:r>
              <w:r w:rsidRPr="007E007D">
                <w:rPr>
                  <w:sz w:val="18"/>
                  <w:szCs w:val="18"/>
                </w:rPr>
                <w:t xml:space="preserve">  </w:t>
              </w:r>
              <w:r>
                <w:rPr>
                  <w:sz w:val="18"/>
                  <w:szCs w:val="18"/>
                </w:rPr>
                <w:t>be</w:t>
              </w:r>
              <w:r w:rsidRPr="007E007D">
                <w:rPr>
                  <w:sz w:val="18"/>
                  <w:szCs w:val="18"/>
                </w:rPr>
                <w:t xml:space="preserve"> the attributes of the </w:t>
              </w:r>
              <w:r>
                <w:rPr>
                  <w:sz w:val="18"/>
                  <w:szCs w:val="18"/>
                </w:rPr>
                <w:t xml:space="preserve">primary </w:t>
              </w:r>
              <w:r w:rsidRPr="007E007D">
                <w:rPr>
                  <w:sz w:val="18"/>
                  <w:szCs w:val="18"/>
                </w:rPr>
                <w:t xml:space="preserve">key of </w:t>
              </w:r>
              <w:r w:rsidRPr="007E007D">
                <w:rPr>
                  <w:i/>
                  <w:sz w:val="18"/>
                  <w:szCs w:val="18"/>
                </w:rPr>
                <w:t>D</w:t>
              </w:r>
              <w:r w:rsidRPr="007E007D">
                <w:rPr>
                  <w:sz w:val="18"/>
                  <w:szCs w:val="18"/>
                </w:rPr>
                <w:t xml:space="preserve">; </w:t>
              </w:r>
              <w:r w:rsidRPr="005C2B66">
                <w:rPr>
                  <w:b/>
                  <w:sz w:val="18"/>
                  <w:szCs w:val="18"/>
                </w:rPr>
                <w:t xml:space="preserve">// </w:t>
              </w:r>
              <w:r w:rsidRPr="005C2B66">
                <w:rPr>
                  <w:b/>
                  <w:i/>
                  <w:sz w:val="18"/>
                  <w:szCs w:val="18"/>
                </w:rPr>
                <w:t>view D was created in Step 1</w:t>
              </w:r>
            </w:ins>
          </w:p>
          <w:p w:rsidR="00E61D2A" w:rsidRPr="00E002A5" w:rsidRDefault="00E61D2A" w:rsidP="00D938A4">
            <w:pPr>
              <w:pStyle w:val="BodyTextIndent"/>
              <w:numPr>
                <w:ins w:id="264" w:author="Luis" w:date="2013-04-15T22:00:00Z"/>
              </w:numPr>
              <w:suppressAutoHyphens/>
              <w:overflowPunct/>
              <w:autoSpaceDE/>
              <w:autoSpaceDN/>
              <w:adjustRightInd/>
              <w:spacing w:line="240" w:lineRule="auto"/>
              <w:ind w:left="300" w:firstLine="0"/>
              <w:jc w:val="left"/>
              <w:textAlignment w:val="auto"/>
              <w:rPr>
                <w:ins w:id="265" w:author="Luis" w:date="2013-04-15T22:00:00Z"/>
                <w:sz w:val="18"/>
                <w:szCs w:val="18"/>
              </w:rPr>
            </w:pPr>
            <w:ins w:id="266" w:author="Luis" w:date="2013-04-15T22:00:00Z">
              <w:r w:rsidRPr="00E002A5">
                <w:rPr>
                  <w:sz w:val="18"/>
                  <w:szCs w:val="18"/>
                  <w:u w:val="single"/>
                </w:rPr>
                <w:t>Case 2.1</w:t>
              </w:r>
              <w:r w:rsidRPr="00E002A5">
                <w:rPr>
                  <w:sz w:val="18"/>
                  <w:szCs w:val="18"/>
                </w:rPr>
                <w:t xml:space="preserve">: </w:t>
              </w:r>
              <w:r w:rsidRPr="00E002A5">
                <w:rPr>
                  <w:i/>
                  <w:sz w:val="18"/>
                  <w:szCs w:val="18"/>
                </w:rPr>
                <w:t>P</w:t>
              </w:r>
              <w:r w:rsidRPr="00E002A5">
                <w:rPr>
                  <w:sz w:val="18"/>
                  <w:szCs w:val="18"/>
                </w:rPr>
                <w:t xml:space="preserve"> has cardinality equal to 1.</w:t>
              </w:r>
            </w:ins>
          </w:p>
          <w:p w:rsidR="00E61D2A" w:rsidRPr="00E002A5" w:rsidRDefault="00E61D2A" w:rsidP="00D938A4">
            <w:pPr>
              <w:pStyle w:val="BodyTextIndent"/>
              <w:numPr>
                <w:ins w:id="267" w:author="Luis" w:date="2013-04-15T22:00:00Z"/>
              </w:numPr>
              <w:suppressAutoHyphens/>
              <w:overflowPunct/>
              <w:autoSpaceDE/>
              <w:autoSpaceDN/>
              <w:adjustRightInd/>
              <w:spacing w:line="240" w:lineRule="auto"/>
              <w:ind w:left="600" w:firstLine="0"/>
              <w:jc w:val="left"/>
              <w:textAlignment w:val="auto"/>
              <w:rPr>
                <w:ins w:id="268" w:author="Luis" w:date="2013-04-15T22:00:00Z"/>
                <w:sz w:val="18"/>
                <w:szCs w:val="18"/>
              </w:rPr>
            </w:pPr>
            <w:ins w:id="269" w:author="Luis" w:date="2013-04-15T22:00:00Z">
              <w:r w:rsidRPr="00E002A5">
                <w:rPr>
                  <w:sz w:val="18"/>
                  <w:szCs w:val="18"/>
                </w:rPr>
                <w:t xml:space="preserve">Create attribute </w:t>
              </w:r>
              <w:r w:rsidRPr="00E002A5">
                <w:rPr>
                  <w:i/>
                  <w:sz w:val="18"/>
                  <w:szCs w:val="18"/>
                </w:rPr>
                <w:t>P</w:t>
              </w:r>
              <w:r w:rsidRPr="00E002A5">
                <w:rPr>
                  <w:sz w:val="18"/>
                  <w:szCs w:val="18"/>
                </w:rPr>
                <w:t xml:space="preserve"> in view </w:t>
              </w:r>
              <w:r w:rsidRPr="00E002A5">
                <w:rPr>
                  <w:i/>
                  <w:sz w:val="18"/>
                  <w:szCs w:val="18"/>
                </w:rPr>
                <w:t>D</w:t>
              </w:r>
              <w:r w:rsidRPr="00E002A5">
                <w:rPr>
                  <w:sz w:val="18"/>
                  <w:szCs w:val="18"/>
                </w:rPr>
                <w:t xml:space="preserve"> whose type is defined according to range of property </w:t>
              </w:r>
              <w:r w:rsidRPr="00E002A5">
                <w:rPr>
                  <w:i/>
                  <w:sz w:val="18"/>
                  <w:szCs w:val="18"/>
                </w:rPr>
                <w:t>P</w:t>
              </w:r>
              <w:r w:rsidRPr="00E002A5">
                <w:rPr>
                  <w:sz w:val="18"/>
                  <w:szCs w:val="18"/>
                </w:rPr>
                <w:t>;</w:t>
              </w:r>
            </w:ins>
          </w:p>
          <w:p w:rsidR="00E61D2A" w:rsidRPr="00E002A5" w:rsidRDefault="00E61D2A" w:rsidP="00D938A4">
            <w:pPr>
              <w:pStyle w:val="BodyTextIndent"/>
              <w:numPr>
                <w:ins w:id="270" w:author="Luis" w:date="2013-04-15T22:00:00Z"/>
              </w:numPr>
              <w:suppressAutoHyphens/>
              <w:overflowPunct/>
              <w:autoSpaceDE/>
              <w:autoSpaceDN/>
              <w:adjustRightInd/>
              <w:spacing w:line="240" w:lineRule="auto"/>
              <w:ind w:left="600" w:firstLine="0"/>
              <w:jc w:val="left"/>
              <w:textAlignment w:val="auto"/>
              <w:rPr>
                <w:ins w:id="271" w:author="Luis" w:date="2013-04-15T22:00:00Z"/>
                <w:sz w:val="18"/>
                <w:szCs w:val="18"/>
              </w:rPr>
            </w:pPr>
            <w:ins w:id="272" w:author="Luis" w:date="2013-04-15T22:00:00Z">
              <w:r w:rsidRPr="00E002A5">
                <w:rPr>
                  <w:sz w:val="18"/>
                  <w:szCs w:val="18"/>
                </w:rPr>
                <w:t>Create DCA</w:t>
              </w:r>
              <w:r>
                <w:rPr>
                  <w:sz w:val="18"/>
                  <w:szCs w:val="18"/>
                </w:rPr>
                <w:t xml:space="preserve"> as</w:t>
              </w:r>
              <w:r w:rsidRPr="00E002A5">
                <w:rPr>
                  <w:sz w:val="18"/>
                  <w:szCs w:val="18"/>
                </w:rPr>
                <w:t xml:space="preserve"> </w:t>
              </w:r>
              <w:r w:rsidRPr="00E002A5">
                <w:rPr>
                  <w:i/>
                  <w:sz w:val="18"/>
                  <w:szCs w:val="18"/>
                </w:rPr>
                <w:t>Ψ: P</w:t>
              </w:r>
              <w:r w:rsidRPr="00E002A5">
                <w:rPr>
                  <w:sz w:val="18"/>
                  <w:szCs w:val="18"/>
                </w:rPr>
                <w:t xml:space="preserve"> </w:t>
              </w:r>
              <w:r w:rsidRPr="00E002A5">
                <w:rPr>
                  <w:bCs/>
                  <w:sz w:val="18"/>
                  <w:szCs w:val="18"/>
                </w:rPr>
                <w:sym w:font="Symbol" w:char="F0BA"/>
              </w:r>
              <w:r w:rsidRPr="00E002A5">
                <w:rPr>
                  <w:b/>
                  <w:i/>
                  <w:sz w:val="18"/>
                  <w:szCs w:val="18"/>
                </w:rPr>
                <w:t xml:space="preserve"> </w:t>
              </w:r>
              <w:r w:rsidRPr="00E002A5">
                <w:rPr>
                  <w:i/>
                  <w:sz w:val="18"/>
                  <w:szCs w:val="18"/>
                </w:rPr>
                <w:t xml:space="preserve">D </w:t>
              </w:r>
              <w:r w:rsidRPr="00E002A5">
                <w:rPr>
                  <w:sz w:val="18"/>
                  <w:szCs w:val="18"/>
                </w:rPr>
                <w:t xml:space="preserve">/ </w:t>
              </w:r>
              <w:r w:rsidRPr="00E002A5">
                <w:rPr>
                  <w:i/>
                  <w:sz w:val="18"/>
                  <w:szCs w:val="18"/>
                </w:rPr>
                <w:t>P</w:t>
              </w:r>
              <w:r w:rsidRPr="00E002A5">
                <w:rPr>
                  <w:sz w:val="18"/>
                  <w:szCs w:val="18"/>
                </w:rPr>
                <w:t>;</w:t>
              </w:r>
            </w:ins>
          </w:p>
          <w:p w:rsidR="00E61D2A" w:rsidRDefault="00E61D2A" w:rsidP="00D938A4">
            <w:pPr>
              <w:pStyle w:val="BodyTextIndent"/>
              <w:numPr>
                <w:ins w:id="273" w:author="Luis" w:date="2013-04-15T22:00:00Z"/>
              </w:numPr>
              <w:suppressAutoHyphens/>
              <w:overflowPunct/>
              <w:autoSpaceDE/>
              <w:autoSpaceDN/>
              <w:adjustRightInd/>
              <w:spacing w:line="240" w:lineRule="auto"/>
              <w:ind w:left="600" w:firstLine="0"/>
              <w:jc w:val="left"/>
              <w:textAlignment w:val="auto"/>
              <w:rPr>
                <w:ins w:id="274" w:author="Luis" w:date="2013-04-15T22:00:00Z"/>
                <w:sz w:val="18"/>
                <w:szCs w:val="18"/>
              </w:rPr>
            </w:pPr>
            <w:ins w:id="275" w:author="Luis" w:date="2013-04-15T22:00:00Z">
              <w:r w:rsidRPr="00E002A5">
                <w:rPr>
                  <w:sz w:val="18"/>
                  <w:szCs w:val="18"/>
                </w:rPr>
                <w:t>Create the predicate</w:t>
              </w:r>
              <w:r>
                <w:rPr>
                  <w:sz w:val="18"/>
                  <w:szCs w:val="18"/>
                </w:rPr>
                <w:t xml:space="preserve"> object</w:t>
              </w:r>
              <w:r w:rsidRPr="00E002A5">
                <w:rPr>
                  <w:sz w:val="18"/>
                  <w:szCs w:val="18"/>
                </w:rPr>
                <w:t xml:space="preserve"> map for </w:t>
              </w:r>
              <w:r w:rsidRPr="00E002A5">
                <w:rPr>
                  <w:i/>
                  <w:sz w:val="18"/>
                  <w:szCs w:val="18"/>
                </w:rPr>
                <w:t>Ψ</w:t>
              </w:r>
              <w:r w:rsidRPr="00E002A5">
                <w:rPr>
                  <w:sz w:val="18"/>
                  <w:szCs w:val="18"/>
                </w:rPr>
                <w:t xml:space="preserve"> using template T2 in </w:t>
              </w:r>
              <w:r w:rsidRPr="00AA7E0C">
                <w:rPr>
                  <w:sz w:val="18"/>
                  <w:szCs w:val="18"/>
                </w:rPr>
                <w:t>Table 6;</w:t>
              </w:r>
            </w:ins>
          </w:p>
          <w:p w:rsidR="00E61D2A" w:rsidRPr="007E007D" w:rsidRDefault="00E61D2A" w:rsidP="00D938A4">
            <w:pPr>
              <w:pStyle w:val="BodyTextIndent"/>
              <w:numPr>
                <w:ins w:id="276" w:author="Luis" w:date="2013-04-15T22:00:00Z"/>
              </w:numPr>
              <w:suppressAutoHyphens/>
              <w:overflowPunct/>
              <w:autoSpaceDE/>
              <w:autoSpaceDN/>
              <w:adjustRightInd/>
              <w:spacing w:line="240" w:lineRule="auto"/>
              <w:ind w:left="600" w:firstLine="0"/>
              <w:jc w:val="left"/>
              <w:textAlignment w:val="auto"/>
              <w:rPr>
                <w:ins w:id="277" w:author="Luis" w:date="2013-04-15T22:00:00Z"/>
                <w:sz w:val="18"/>
                <w:szCs w:val="18"/>
                <w:highlight w:val="green"/>
              </w:rPr>
            </w:pPr>
            <w:ins w:id="278" w:author="Luis" w:date="2013-04-15T22:00:00Z">
              <w:r>
                <w:rPr>
                  <w:sz w:val="18"/>
                  <w:szCs w:val="18"/>
                </w:rPr>
                <w:t>Attach the predicate object map created above to the subject map of view D.</w:t>
              </w:r>
            </w:ins>
          </w:p>
          <w:p w:rsidR="00E61D2A" w:rsidRPr="0014541E" w:rsidRDefault="00E61D2A" w:rsidP="00D938A4">
            <w:pPr>
              <w:pStyle w:val="BodyTextIndent"/>
              <w:numPr>
                <w:ins w:id="279" w:author="Luis" w:date="2013-04-15T22:00:00Z"/>
              </w:numPr>
              <w:ind w:firstLine="300"/>
              <w:rPr>
                <w:ins w:id="280" w:author="Luis" w:date="2013-04-15T22:00:00Z"/>
                <w:sz w:val="18"/>
                <w:szCs w:val="18"/>
              </w:rPr>
            </w:pPr>
            <w:ins w:id="281" w:author="Luis" w:date="2013-04-15T22:00:00Z">
              <w:r w:rsidRPr="0014541E">
                <w:rPr>
                  <w:sz w:val="18"/>
                  <w:szCs w:val="18"/>
                  <w:u w:val="single"/>
                </w:rPr>
                <w:t>Case 2.2</w:t>
              </w:r>
              <w:r w:rsidRPr="0014541E">
                <w:rPr>
                  <w:sz w:val="18"/>
                  <w:szCs w:val="18"/>
                </w:rPr>
                <w:t xml:space="preserve">: </w:t>
              </w:r>
              <w:r w:rsidRPr="0014541E">
                <w:rPr>
                  <w:i/>
                  <w:sz w:val="18"/>
                  <w:szCs w:val="18"/>
                </w:rPr>
                <w:t>P</w:t>
              </w:r>
              <w:r w:rsidRPr="0014541E">
                <w:rPr>
                  <w:sz w:val="18"/>
                  <w:szCs w:val="18"/>
                </w:rPr>
                <w:t xml:space="preserve"> has cardinality greater than 1. </w:t>
              </w:r>
            </w:ins>
          </w:p>
          <w:p w:rsidR="00E61D2A" w:rsidRPr="0014541E" w:rsidRDefault="00E61D2A" w:rsidP="00D938A4">
            <w:pPr>
              <w:pStyle w:val="BodyTextIndent"/>
              <w:numPr>
                <w:ins w:id="282" w:author="Luis" w:date="2013-04-15T22:00:00Z"/>
              </w:numPr>
              <w:suppressAutoHyphens/>
              <w:overflowPunct/>
              <w:autoSpaceDE/>
              <w:autoSpaceDN/>
              <w:adjustRightInd/>
              <w:spacing w:line="240" w:lineRule="auto"/>
              <w:ind w:left="600" w:firstLine="0"/>
              <w:jc w:val="left"/>
              <w:textAlignment w:val="auto"/>
              <w:rPr>
                <w:ins w:id="283" w:author="Luis" w:date="2013-04-15T22:00:00Z"/>
                <w:sz w:val="18"/>
                <w:szCs w:val="18"/>
              </w:rPr>
            </w:pPr>
            <w:ins w:id="284" w:author="Luis" w:date="2013-04-15T22:00:00Z">
              <w:r w:rsidRPr="0014541E">
                <w:rPr>
                  <w:sz w:val="18"/>
                  <w:szCs w:val="18"/>
                </w:rPr>
                <w:t xml:space="preserve">Create relational view </w:t>
              </w:r>
              <w:r w:rsidRPr="0014541E">
                <w:rPr>
                  <w:i/>
                  <w:sz w:val="18"/>
                  <w:szCs w:val="18"/>
                </w:rPr>
                <w:t>D_P;</w:t>
              </w:r>
            </w:ins>
          </w:p>
          <w:p w:rsidR="00E61D2A" w:rsidRPr="0014541E" w:rsidRDefault="00E61D2A" w:rsidP="00D938A4">
            <w:pPr>
              <w:pStyle w:val="BodyTextIndent"/>
              <w:numPr>
                <w:ins w:id="285" w:author="Luis" w:date="2013-04-15T22:00:00Z"/>
              </w:numPr>
              <w:suppressAutoHyphens/>
              <w:overflowPunct/>
              <w:autoSpaceDE/>
              <w:autoSpaceDN/>
              <w:adjustRightInd/>
              <w:spacing w:line="240" w:lineRule="auto"/>
              <w:ind w:left="600" w:firstLine="0"/>
              <w:jc w:val="left"/>
              <w:textAlignment w:val="auto"/>
              <w:rPr>
                <w:ins w:id="286" w:author="Luis" w:date="2013-04-15T22:00:00Z"/>
                <w:sz w:val="18"/>
                <w:szCs w:val="18"/>
              </w:rPr>
            </w:pPr>
            <w:ins w:id="287" w:author="Luis" w:date="2013-04-15T22:00:00Z">
              <w:r w:rsidRPr="0014541E">
                <w:rPr>
                  <w:sz w:val="18"/>
                  <w:szCs w:val="18"/>
                </w:rPr>
                <w:t xml:space="preserve">Create attributes </w:t>
              </w:r>
              <w:r w:rsidRPr="0014541E">
                <w:rPr>
                  <w:i/>
                  <w:sz w:val="18"/>
                  <w:szCs w:val="18"/>
                </w:rPr>
                <w:t>K</w:t>
              </w:r>
              <w:r w:rsidRPr="0014541E">
                <w:rPr>
                  <w:i/>
                  <w:sz w:val="18"/>
                  <w:szCs w:val="18"/>
                  <w:vertAlign w:val="subscript"/>
                </w:rPr>
                <w:t>D1</w:t>
              </w:r>
              <w:r w:rsidRPr="0014541E">
                <w:rPr>
                  <w:i/>
                  <w:sz w:val="18"/>
                  <w:szCs w:val="18"/>
                </w:rPr>
                <w:t>,...,K</w:t>
              </w:r>
              <w:r w:rsidRPr="0014541E">
                <w:rPr>
                  <w:i/>
                  <w:sz w:val="18"/>
                  <w:szCs w:val="18"/>
                  <w:vertAlign w:val="subscript"/>
                </w:rPr>
                <w:t>Dn</w:t>
              </w:r>
              <w:r w:rsidRPr="0014541E">
                <w:rPr>
                  <w:sz w:val="18"/>
                  <w:szCs w:val="18"/>
                </w:rPr>
                <w:t xml:space="preserve">  in </w:t>
              </w:r>
              <w:r w:rsidRPr="0014541E">
                <w:rPr>
                  <w:i/>
                  <w:sz w:val="18"/>
                  <w:szCs w:val="18"/>
                </w:rPr>
                <w:t>D_P</w:t>
              </w:r>
              <w:r w:rsidRPr="0014541E">
                <w:rPr>
                  <w:sz w:val="18"/>
                  <w:szCs w:val="18"/>
                </w:rPr>
                <w:t xml:space="preserve"> </w:t>
              </w:r>
              <w:r>
                <w:rPr>
                  <w:sz w:val="18"/>
                  <w:szCs w:val="18"/>
                </w:rPr>
                <w:t>as in D;</w:t>
              </w:r>
            </w:ins>
          </w:p>
          <w:p w:rsidR="00E61D2A" w:rsidRPr="0014541E" w:rsidRDefault="00E61D2A" w:rsidP="00D938A4">
            <w:pPr>
              <w:pStyle w:val="BodyTextIndent"/>
              <w:numPr>
                <w:ins w:id="288" w:author="Luis" w:date="2013-04-15T22:00:00Z"/>
              </w:numPr>
              <w:suppressAutoHyphens/>
              <w:overflowPunct/>
              <w:autoSpaceDE/>
              <w:autoSpaceDN/>
              <w:adjustRightInd/>
              <w:spacing w:line="240" w:lineRule="auto"/>
              <w:ind w:left="600" w:firstLine="0"/>
              <w:jc w:val="left"/>
              <w:textAlignment w:val="auto"/>
              <w:rPr>
                <w:ins w:id="289" w:author="Luis" w:date="2013-04-15T22:00:00Z"/>
                <w:b/>
                <w:sz w:val="18"/>
                <w:szCs w:val="18"/>
              </w:rPr>
            </w:pPr>
            <w:ins w:id="290" w:author="Luis" w:date="2013-04-15T22:00:00Z">
              <w:r w:rsidRPr="0014541E">
                <w:rPr>
                  <w:sz w:val="18"/>
                  <w:szCs w:val="18"/>
                </w:rPr>
                <w:t xml:space="preserve">Create foreign key </w:t>
              </w:r>
              <w:r w:rsidRPr="0014541E">
                <w:rPr>
                  <w:i/>
                  <w:sz w:val="18"/>
                  <w:szCs w:val="18"/>
                </w:rPr>
                <w:t>FK_D_P(D_P:{K</w:t>
              </w:r>
              <w:r w:rsidRPr="0014541E">
                <w:rPr>
                  <w:i/>
                  <w:sz w:val="18"/>
                  <w:szCs w:val="18"/>
                  <w:vertAlign w:val="subscript"/>
                </w:rPr>
                <w:t>D1</w:t>
              </w:r>
              <w:r w:rsidRPr="0014541E">
                <w:rPr>
                  <w:i/>
                  <w:sz w:val="18"/>
                  <w:szCs w:val="18"/>
                </w:rPr>
                <w:t>,...,K</w:t>
              </w:r>
              <w:r w:rsidRPr="0014541E">
                <w:rPr>
                  <w:i/>
                  <w:sz w:val="18"/>
                  <w:szCs w:val="18"/>
                  <w:vertAlign w:val="subscript"/>
                </w:rPr>
                <w:t>Dn</w:t>
              </w:r>
              <w:r w:rsidRPr="0014541E">
                <w:rPr>
                  <w:i/>
                  <w:sz w:val="18"/>
                  <w:szCs w:val="18"/>
                </w:rPr>
                <w:t>}, D:{K</w:t>
              </w:r>
              <w:r w:rsidRPr="0014541E">
                <w:rPr>
                  <w:i/>
                  <w:sz w:val="18"/>
                  <w:szCs w:val="18"/>
                  <w:vertAlign w:val="subscript"/>
                </w:rPr>
                <w:t>D1</w:t>
              </w:r>
              <w:r w:rsidRPr="0014541E">
                <w:rPr>
                  <w:i/>
                  <w:sz w:val="18"/>
                  <w:szCs w:val="18"/>
                </w:rPr>
                <w:t>,...,K</w:t>
              </w:r>
              <w:r w:rsidRPr="0014541E">
                <w:rPr>
                  <w:i/>
                  <w:sz w:val="18"/>
                  <w:szCs w:val="18"/>
                  <w:vertAlign w:val="subscript"/>
                </w:rPr>
                <w:t>Dn</w:t>
              </w:r>
              <w:r w:rsidRPr="0014541E">
                <w:rPr>
                  <w:sz w:val="18"/>
                  <w:szCs w:val="18"/>
                </w:rPr>
                <w:t xml:space="preserve"> </w:t>
              </w:r>
              <w:r w:rsidRPr="0014541E">
                <w:rPr>
                  <w:i/>
                  <w:sz w:val="18"/>
                  <w:szCs w:val="18"/>
                </w:rPr>
                <w:t>})</w:t>
              </w:r>
              <w:r>
                <w:rPr>
                  <w:i/>
                  <w:sz w:val="18"/>
                  <w:szCs w:val="18"/>
                </w:rPr>
                <w:t>;</w:t>
              </w:r>
            </w:ins>
          </w:p>
          <w:p w:rsidR="00E61D2A" w:rsidRPr="0014541E" w:rsidRDefault="00E61D2A" w:rsidP="00D938A4">
            <w:pPr>
              <w:pStyle w:val="BodyTextIndent"/>
              <w:numPr>
                <w:ins w:id="291" w:author="Luis" w:date="2013-04-15T22:00:00Z"/>
              </w:numPr>
              <w:suppressAutoHyphens/>
              <w:overflowPunct/>
              <w:autoSpaceDE/>
              <w:autoSpaceDN/>
              <w:adjustRightInd/>
              <w:spacing w:line="240" w:lineRule="auto"/>
              <w:ind w:left="600" w:firstLine="0"/>
              <w:jc w:val="left"/>
              <w:textAlignment w:val="auto"/>
              <w:rPr>
                <w:ins w:id="292" w:author="Luis" w:date="2013-04-15T22:00:00Z"/>
                <w:sz w:val="18"/>
                <w:szCs w:val="18"/>
              </w:rPr>
            </w:pPr>
            <w:ins w:id="293" w:author="Luis" w:date="2013-04-15T22:00:00Z">
              <w:r w:rsidRPr="0014541E">
                <w:rPr>
                  <w:sz w:val="18"/>
                  <w:szCs w:val="18"/>
                </w:rPr>
                <w:t xml:space="preserve">Create attribute </w:t>
              </w:r>
              <w:r w:rsidRPr="0014541E">
                <w:rPr>
                  <w:i/>
                  <w:sz w:val="18"/>
                  <w:szCs w:val="18"/>
                </w:rPr>
                <w:t>P</w:t>
              </w:r>
              <w:r w:rsidRPr="0014541E">
                <w:rPr>
                  <w:sz w:val="18"/>
                  <w:szCs w:val="18"/>
                </w:rPr>
                <w:t xml:space="preserve"> in </w:t>
              </w:r>
              <w:r w:rsidRPr="0014541E">
                <w:rPr>
                  <w:i/>
                  <w:sz w:val="18"/>
                  <w:szCs w:val="18"/>
                </w:rPr>
                <w:t>D_P</w:t>
              </w:r>
              <w:r w:rsidRPr="0014541E">
                <w:rPr>
                  <w:sz w:val="18"/>
                  <w:szCs w:val="18"/>
                </w:rPr>
                <w:t xml:space="preserve"> whose type is defined according to range of property </w:t>
              </w:r>
              <w:r w:rsidRPr="0014541E">
                <w:rPr>
                  <w:i/>
                  <w:sz w:val="18"/>
                  <w:szCs w:val="18"/>
                </w:rPr>
                <w:t>P</w:t>
              </w:r>
              <w:r w:rsidRPr="0014541E">
                <w:rPr>
                  <w:sz w:val="18"/>
                  <w:szCs w:val="18"/>
                </w:rPr>
                <w:t>;</w:t>
              </w:r>
            </w:ins>
          </w:p>
          <w:p w:rsidR="00E61D2A" w:rsidRPr="0014541E" w:rsidRDefault="00E61D2A" w:rsidP="00D938A4">
            <w:pPr>
              <w:pStyle w:val="BodyTextIndent"/>
              <w:numPr>
                <w:ins w:id="294" w:author="Luis" w:date="2013-04-15T22:00:00Z"/>
              </w:numPr>
              <w:suppressAutoHyphens/>
              <w:overflowPunct/>
              <w:autoSpaceDE/>
              <w:autoSpaceDN/>
              <w:adjustRightInd/>
              <w:spacing w:line="240" w:lineRule="auto"/>
              <w:ind w:left="600" w:firstLine="0"/>
              <w:jc w:val="left"/>
              <w:textAlignment w:val="auto"/>
              <w:rPr>
                <w:ins w:id="295" w:author="Luis" w:date="2013-04-15T22:00:00Z"/>
                <w:sz w:val="18"/>
                <w:szCs w:val="18"/>
              </w:rPr>
            </w:pPr>
            <w:ins w:id="296" w:author="Luis" w:date="2013-04-15T22:00:00Z">
              <w:r w:rsidRPr="0014541E">
                <w:rPr>
                  <w:sz w:val="18"/>
                  <w:szCs w:val="18"/>
                </w:rPr>
                <w:t xml:space="preserve">Create DCA as </w:t>
              </w:r>
              <w:r w:rsidRPr="0014541E">
                <w:rPr>
                  <w:i/>
                  <w:sz w:val="18"/>
                  <w:szCs w:val="18"/>
                </w:rPr>
                <w:t>Ψ: P</w:t>
              </w:r>
              <w:r w:rsidRPr="0014541E">
                <w:rPr>
                  <w:sz w:val="18"/>
                  <w:szCs w:val="18"/>
                </w:rPr>
                <w:t xml:space="preserve"> </w:t>
              </w:r>
              <w:r w:rsidRPr="0014541E">
                <w:rPr>
                  <w:bCs/>
                  <w:sz w:val="18"/>
                  <w:szCs w:val="18"/>
                </w:rPr>
                <w:sym w:font="Symbol" w:char="F0BA"/>
              </w:r>
              <w:r w:rsidRPr="0014541E">
                <w:rPr>
                  <w:b/>
                  <w:i/>
                  <w:sz w:val="18"/>
                  <w:szCs w:val="18"/>
                </w:rPr>
                <w:t xml:space="preserve"> </w:t>
              </w:r>
              <w:r w:rsidRPr="0014541E">
                <w:rPr>
                  <w:i/>
                  <w:sz w:val="18"/>
                  <w:szCs w:val="18"/>
                </w:rPr>
                <w:t>D / [FK_D_P] / P</w:t>
              </w:r>
              <w:r w:rsidRPr="0014541E">
                <w:rPr>
                  <w:sz w:val="18"/>
                  <w:szCs w:val="18"/>
                </w:rPr>
                <w:t>;</w:t>
              </w:r>
            </w:ins>
          </w:p>
          <w:p w:rsidR="00E61D2A" w:rsidRPr="000957F0" w:rsidRDefault="00E61D2A" w:rsidP="00D938A4">
            <w:pPr>
              <w:pStyle w:val="BodyTextIndent"/>
              <w:suppressAutoHyphens/>
              <w:overflowPunct/>
              <w:autoSpaceDE/>
              <w:autoSpaceDN/>
              <w:adjustRightInd/>
              <w:spacing w:line="240" w:lineRule="auto"/>
              <w:ind w:left="600" w:firstLine="0"/>
              <w:jc w:val="left"/>
              <w:textAlignment w:val="auto"/>
              <w:rPr>
                <w:sz w:val="18"/>
                <w:szCs w:val="18"/>
                <w:highlight w:val="green"/>
              </w:rPr>
            </w:pPr>
            <w:ins w:id="297" w:author="Luis" w:date="2013-04-15T22:00:00Z">
              <w:r w:rsidRPr="0014541E">
                <w:rPr>
                  <w:sz w:val="18"/>
                  <w:szCs w:val="18"/>
                </w:rPr>
                <w:t xml:space="preserve">Create the </w:t>
              </w:r>
              <w:r>
                <w:rPr>
                  <w:sz w:val="18"/>
                  <w:szCs w:val="18"/>
                </w:rPr>
                <w:t xml:space="preserve">subject map and </w:t>
              </w:r>
              <w:r w:rsidRPr="0014541E">
                <w:rPr>
                  <w:sz w:val="18"/>
                  <w:szCs w:val="18"/>
                </w:rPr>
                <w:t>predicate</w:t>
              </w:r>
              <w:r>
                <w:rPr>
                  <w:sz w:val="18"/>
                  <w:szCs w:val="18"/>
                </w:rPr>
                <w:t xml:space="preserve"> object</w:t>
              </w:r>
              <w:r w:rsidRPr="0014541E">
                <w:rPr>
                  <w:sz w:val="18"/>
                  <w:szCs w:val="18"/>
                </w:rPr>
                <w:t xml:space="preserve"> map for </w:t>
              </w:r>
              <w:r w:rsidRPr="0014541E">
                <w:rPr>
                  <w:i/>
                  <w:sz w:val="18"/>
                  <w:szCs w:val="18"/>
                </w:rPr>
                <w:t>Ψ</w:t>
              </w:r>
              <w:r>
                <w:rPr>
                  <w:sz w:val="18"/>
                  <w:szCs w:val="18"/>
                </w:rPr>
                <w:t xml:space="preserve"> using template T3 in </w:t>
              </w:r>
              <w:r w:rsidRPr="00AA7E0C">
                <w:rPr>
                  <w:sz w:val="18"/>
                  <w:szCs w:val="18"/>
                </w:rPr>
                <w:t>Table 6.</w:t>
              </w:r>
            </w:ins>
          </w:p>
        </w:tc>
      </w:tr>
      <w:tr w:rsidR="00E61D2A" w:rsidRPr="000957F0" w:rsidTr="00FE022A">
        <w:tc>
          <w:tcPr>
            <w:tcW w:w="7134" w:type="dxa"/>
            <w:tcBorders>
              <w:top w:val="nil"/>
            </w:tcBorders>
            <w:vAlign w:val="center"/>
          </w:tcPr>
          <w:p w:rsidR="00E61D2A" w:rsidRPr="00AA7E0C" w:rsidRDefault="00E61D2A" w:rsidP="00FC6C01">
            <w:pPr>
              <w:pStyle w:val="BodyTextIndent"/>
              <w:numPr>
                <w:ins w:id="298" w:author="Luis" w:date="2013-04-15T22:01:00Z"/>
              </w:numPr>
              <w:ind w:firstLine="0"/>
              <w:rPr>
                <w:ins w:id="299" w:author="Luis" w:date="2013-04-15T22:01:00Z"/>
                <w:sz w:val="18"/>
                <w:szCs w:val="18"/>
              </w:rPr>
            </w:pPr>
            <w:ins w:id="300" w:author="Luis" w:date="2013-04-15T22:01:00Z">
              <w:r w:rsidRPr="00AA7E0C">
                <w:rPr>
                  <w:sz w:val="18"/>
                  <w:szCs w:val="18"/>
                  <w:u w:val="single"/>
                </w:rPr>
                <w:t>Step 3</w:t>
              </w:r>
              <w:r w:rsidRPr="00AA7E0C">
                <w:rPr>
                  <w:sz w:val="18"/>
                  <w:szCs w:val="18"/>
                </w:rPr>
                <w:t xml:space="preserve">: For each object property </w:t>
              </w:r>
              <w:r w:rsidRPr="00AA7E0C">
                <w:rPr>
                  <w:i/>
                  <w:sz w:val="18"/>
                  <w:szCs w:val="18"/>
                </w:rPr>
                <w:t>P</w:t>
              </w:r>
              <w:r w:rsidRPr="00AA7E0C">
                <w:rPr>
                  <w:sz w:val="18"/>
                  <w:szCs w:val="18"/>
                </w:rPr>
                <w:t xml:space="preserve"> in </w:t>
              </w:r>
              <w:r w:rsidRPr="00AA7E0C">
                <w:rPr>
                  <w:i/>
                  <w:iCs/>
                  <w:sz w:val="18"/>
                  <w:szCs w:val="18"/>
                </w:rPr>
                <w:t>V</w:t>
              </w:r>
              <w:r w:rsidRPr="00AA7E0C">
                <w:rPr>
                  <w:i/>
                  <w:iCs/>
                  <w:sz w:val="18"/>
                  <w:szCs w:val="18"/>
                  <w:vertAlign w:val="subscript"/>
                </w:rPr>
                <w:t>E</w:t>
              </w:r>
              <w:r w:rsidRPr="00AA7E0C">
                <w:rPr>
                  <w:sz w:val="18"/>
                  <w:szCs w:val="18"/>
                </w:rPr>
                <w:t xml:space="preserve"> do</w:t>
              </w:r>
            </w:ins>
          </w:p>
          <w:p w:rsidR="00E61D2A" w:rsidRPr="00AA7E0C" w:rsidRDefault="00E61D2A" w:rsidP="00FC6C01">
            <w:pPr>
              <w:pStyle w:val="BodyTextIndent"/>
              <w:numPr>
                <w:ins w:id="301" w:author="Luis" w:date="2013-04-15T22:01:00Z"/>
              </w:numPr>
              <w:suppressAutoHyphens/>
              <w:overflowPunct/>
              <w:autoSpaceDE/>
              <w:autoSpaceDN/>
              <w:adjustRightInd/>
              <w:spacing w:line="240" w:lineRule="auto"/>
              <w:ind w:left="300" w:firstLine="0"/>
              <w:jc w:val="left"/>
              <w:textAlignment w:val="auto"/>
              <w:rPr>
                <w:ins w:id="302" w:author="Luis" w:date="2013-04-15T22:01:00Z"/>
                <w:sz w:val="18"/>
                <w:szCs w:val="18"/>
              </w:rPr>
            </w:pPr>
            <w:ins w:id="303" w:author="Luis" w:date="2013-04-15T22:01:00Z">
              <w:r w:rsidRPr="00AA7E0C">
                <w:rPr>
                  <w:sz w:val="18"/>
                  <w:szCs w:val="18"/>
                </w:rPr>
                <w:t xml:space="preserve">Let </w:t>
              </w:r>
              <w:r w:rsidRPr="00AA7E0C">
                <w:rPr>
                  <w:i/>
                  <w:sz w:val="18"/>
                  <w:szCs w:val="18"/>
                </w:rPr>
                <w:t>D</w:t>
              </w:r>
              <w:r w:rsidRPr="00AA7E0C">
                <w:rPr>
                  <w:sz w:val="18"/>
                  <w:szCs w:val="18"/>
                </w:rPr>
                <w:t xml:space="preserve"> and </w:t>
              </w:r>
              <w:r w:rsidRPr="00AA7E0C">
                <w:rPr>
                  <w:i/>
                  <w:sz w:val="18"/>
                  <w:szCs w:val="18"/>
                </w:rPr>
                <w:t>R</w:t>
              </w:r>
              <w:r w:rsidRPr="00AA7E0C">
                <w:rPr>
                  <w:sz w:val="18"/>
                  <w:szCs w:val="18"/>
                </w:rPr>
                <w:t xml:space="preserve"> be the views that match to the domain and range of </w:t>
              </w:r>
              <w:r w:rsidRPr="00AA7E0C">
                <w:rPr>
                  <w:i/>
                  <w:sz w:val="18"/>
                  <w:szCs w:val="18"/>
                </w:rPr>
                <w:t>P</w:t>
              </w:r>
              <w:r w:rsidRPr="00AA7E0C">
                <w:rPr>
                  <w:sz w:val="18"/>
                  <w:szCs w:val="18"/>
                </w:rPr>
                <w:t xml:space="preserve">, respectively, let </w:t>
              </w:r>
              <w:r w:rsidRPr="00AA7E0C">
                <w:rPr>
                  <w:i/>
                  <w:sz w:val="18"/>
                  <w:szCs w:val="18"/>
                </w:rPr>
                <w:t>K</w:t>
              </w:r>
              <w:r w:rsidRPr="00AA7E0C">
                <w:rPr>
                  <w:i/>
                  <w:sz w:val="18"/>
                  <w:szCs w:val="18"/>
                  <w:vertAlign w:val="subscript"/>
                </w:rPr>
                <w:t>D1</w:t>
              </w:r>
              <w:r w:rsidRPr="00AA7E0C">
                <w:rPr>
                  <w:i/>
                  <w:sz w:val="18"/>
                  <w:szCs w:val="18"/>
                </w:rPr>
                <w:t>,...,K</w:t>
              </w:r>
              <w:r w:rsidRPr="00AA7E0C">
                <w:rPr>
                  <w:i/>
                  <w:sz w:val="18"/>
                  <w:szCs w:val="18"/>
                  <w:vertAlign w:val="subscript"/>
                </w:rPr>
                <w:t>Dn</w:t>
              </w:r>
              <w:r w:rsidRPr="00AA7E0C">
                <w:rPr>
                  <w:sz w:val="18"/>
                  <w:szCs w:val="18"/>
                </w:rPr>
                <w:t xml:space="preserve">  be the attributes of the primary key of </w:t>
              </w:r>
              <w:r w:rsidRPr="00AA7E0C">
                <w:rPr>
                  <w:i/>
                  <w:sz w:val="18"/>
                  <w:szCs w:val="18"/>
                </w:rPr>
                <w:t xml:space="preserve">D </w:t>
              </w:r>
              <w:r w:rsidRPr="00AA7E0C">
                <w:rPr>
                  <w:sz w:val="18"/>
                  <w:szCs w:val="18"/>
                </w:rPr>
                <w:t>and let</w:t>
              </w:r>
              <w:r w:rsidRPr="00AA7E0C">
                <w:rPr>
                  <w:i/>
                  <w:sz w:val="18"/>
                  <w:szCs w:val="18"/>
                </w:rPr>
                <w:t xml:space="preserve"> K</w:t>
              </w:r>
              <w:r w:rsidRPr="00AA7E0C">
                <w:rPr>
                  <w:i/>
                  <w:sz w:val="18"/>
                  <w:szCs w:val="18"/>
                  <w:vertAlign w:val="subscript"/>
                </w:rPr>
                <w:t>R1</w:t>
              </w:r>
              <w:r w:rsidRPr="00AA7E0C">
                <w:rPr>
                  <w:i/>
                  <w:sz w:val="18"/>
                  <w:szCs w:val="18"/>
                </w:rPr>
                <w:t>,...,K</w:t>
              </w:r>
              <w:r w:rsidRPr="00AA7E0C">
                <w:rPr>
                  <w:i/>
                  <w:sz w:val="18"/>
                  <w:szCs w:val="18"/>
                  <w:vertAlign w:val="subscript"/>
                </w:rPr>
                <w:t>Rn</w:t>
              </w:r>
              <w:r w:rsidRPr="00AA7E0C">
                <w:rPr>
                  <w:sz w:val="18"/>
                  <w:szCs w:val="18"/>
                </w:rPr>
                <w:t xml:space="preserve">  be the attributes of the primary key of </w:t>
              </w:r>
              <w:r w:rsidRPr="00AA7E0C">
                <w:rPr>
                  <w:i/>
                  <w:sz w:val="18"/>
                  <w:szCs w:val="18"/>
                </w:rPr>
                <w:t>R</w:t>
              </w:r>
              <w:r w:rsidRPr="00AA7E0C">
                <w:rPr>
                  <w:sz w:val="18"/>
                  <w:szCs w:val="18"/>
                </w:rPr>
                <w:t>;</w:t>
              </w:r>
            </w:ins>
          </w:p>
          <w:p w:rsidR="00E61D2A" w:rsidRPr="00AA7E0C" w:rsidRDefault="00E61D2A" w:rsidP="00FC6C01">
            <w:pPr>
              <w:pStyle w:val="BodyTextIndent"/>
              <w:numPr>
                <w:ins w:id="304" w:author="Luis" w:date="2013-04-15T22:01:00Z"/>
              </w:numPr>
              <w:suppressAutoHyphens/>
              <w:overflowPunct/>
              <w:autoSpaceDE/>
              <w:autoSpaceDN/>
              <w:adjustRightInd/>
              <w:spacing w:line="240" w:lineRule="auto"/>
              <w:ind w:left="300" w:firstLine="0"/>
              <w:jc w:val="left"/>
              <w:textAlignment w:val="auto"/>
              <w:rPr>
                <w:ins w:id="305" w:author="Luis" w:date="2013-04-15T22:01:00Z"/>
                <w:sz w:val="18"/>
                <w:szCs w:val="18"/>
              </w:rPr>
            </w:pPr>
            <w:ins w:id="306" w:author="Luis" w:date="2013-04-15T22:01:00Z">
              <w:r w:rsidRPr="00AA7E0C">
                <w:rPr>
                  <w:b/>
                  <w:sz w:val="18"/>
                  <w:szCs w:val="18"/>
                </w:rPr>
                <w:t>// views D and R were created in Step 1</w:t>
              </w:r>
            </w:ins>
          </w:p>
          <w:p w:rsidR="00E61D2A" w:rsidRPr="00AA7E0C" w:rsidRDefault="00E61D2A" w:rsidP="00FC6C01">
            <w:pPr>
              <w:pStyle w:val="BodyTextIndent"/>
              <w:numPr>
                <w:ins w:id="307" w:author="Luis" w:date="2013-04-15T22:01:00Z"/>
              </w:numPr>
              <w:ind w:left="300" w:firstLine="0"/>
              <w:rPr>
                <w:ins w:id="308" w:author="Luis" w:date="2013-04-15T22:01:00Z"/>
                <w:sz w:val="18"/>
                <w:szCs w:val="18"/>
              </w:rPr>
            </w:pPr>
            <w:ins w:id="309" w:author="Luis" w:date="2013-04-15T22:01:00Z">
              <w:r w:rsidRPr="00AA7E0C">
                <w:rPr>
                  <w:sz w:val="18"/>
                  <w:szCs w:val="18"/>
                  <w:u w:val="single"/>
                </w:rPr>
                <w:t>Case 3.1</w:t>
              </w:r>
              <w:r w:rsidRPr="00AA7E0C">
                <w:rPr>
                  <w:sz w:val="18"/>
                  <w:szCs w:val="18"/>
                </w:rPr>
                <w:t xml:space="preserve">: </w:t>
              </w:r>
              <w:r w:rsidRPr="00AA7E0C">
                <w:rPr>
                  <w:i/>
                  <w:sz w:val="18"/>
                  <w:szCs w:val="18"/>
                </w:rPr>
                <w:t>P</w:t>
              </w:r>
              <w:r w:rsidRPr="00AA7E0C">
                <w:rPr>
                  <w:sz w:val="18"/>
                  <w:szCs w:val="18"/>
                </w:rPr>
                <w:t xml:space="preserve"> has cardinality equal to 1.</w:t>
              </w:r>
            </w:ins>
          </w:p>
          <w:p w:rsidR="00E61D2A" w:rsidRPr="00AA7E0C" w:rsidRDefault="00E61D2A" w:rsidP="00FC6C01">
            <w:pPr>
              <w:pStyle w:val="BodyTextIndent"/>
              <w:numPr>
                <w:ins w:id="310" w:author="Luis" w:date="2013-04-15T22:01:00Z"/>
              </w:numPr>
              <w:suppressAutoHyphens/>
              <w:overflowPunct/>
              <w:autoSpaceDE/>
              <w:autoSpaceDN/>
              <w:adjustRightInd/>
              <w:spacing w:line="240" w:lineRule="auto"/>
              <w:ind w:firstLine="0"/>
              <w:jc w:val="left"/>
              <w:textAlignment w:val="auto"/>
              <w:rPr>
                <w:ins w:id="311" w:author="Luis" w:date="2013-04-15T22:01:00Z"/>
                <w:sz w:val="18"/>
                <w:szCs w:val="18"/>
              </w:rPr>
            </w:pPr>
            <w:ins w:id="312" w:author="Luis" w:date="2013-04-15T22:01:00Z">
              <w:r w:rsidRPr="00AA7E0C">
                <w:rPr>
                  <w:sz w:val="18"/>
                  <w:szCs w:val="18"/>
                </w:rPr>
                <w:t xml:space="preserve">             Create attributes </w:t>
              </w:r>
              <w:r w:rsidRPr="00AA7E0C">
                <w:rPr>
                  <w:i/>
                  <w:sz w:val="18"/>
                  <w:szCs w:val="18"/>
                </w:rPr>
                <w:t>K</w:t>
              </w:r>
              <w:r w:rsidRPr="00AA7E0C">
                <w:rPr>
                  <w:i/>
                  <w:sz w:val="18"/>
                  <w:szCs w:val="18"/>
                  <w:vertAlign w:val="subscript"/>
                </w:rPr>
                <w:t>R1</w:t>
              </w:r>
              <w:r w:rsidRPr="00AA7E0C">
                <w:rPr>
                  <w:i/>
                  <w:sz w:val="18"/>
                  <w:szCs w:val="18"/>
                </w:rPr>
                <w:t>,…, K</w:t>
              </w:r>
              <w:r w:rsidRPr="00AA7E0C">
                <w:rPr>
                  <w:i/>
                  <w:sz w:val="18"/>
                  <w:szCs w:val="18"/>
                  <w:vertAlign w:val="subscript"/>
                </w:rPr>
                <w:t>Rn</w:t>
              </w:r>
              <w:r w:rsidRPr="00AA7E0C">
                <w:rPr>
                  <w:sz w:val="18"/>
                  <w:szCs w:val="18"/>
                </w:rPr>
                <w:t xml:space="preserve"> in D as in </w:t>
              </w:r>
              <w:r w:rsidRPr="00AA7E0C">
                <w:rPr>
                  <w:i/>
                  <w:sz w:val="18"/>
                  <w:szCs w:val="18"/>
                </w:rPr>
                <w:t>R</w:t>
              </w:r>
              <w:r w:rsidRPr="00AA7E0C">
                <w:rPr>
                  <w:sz w:val="18"/>
                  <w:szCs w:val="18"/>
                </w:rPr>
                <w:t>;</w:t>
              </w:r>
            </w:ins>
          </w:p>
          <w:p w:rsidR="00E61D2A" w:rsidRPr="00AA7E0C" w:rsidRDefault="00E61D2A" w:rsidP="00FC6C01">
            <w:pPr>
              <w:pStyle w:val="BodyTextIndent"/>
              <w:numPr>
                <w:ins w:id="313" w:author="Luis" w:date="2013-04-15T22:01:00Z"/>
              </w:numPr>
              <w:suppressAutoHyphens/>
              <w:overflowPunct/>
              <w:autoSpaceDE/>
              <w:autoSpaceDN/>
              <w:adjustRightInd/>
              <w:spacing w:line="240" w:lineRule="auto"/>
              <w:ind w:firstLine="0"/>
              <w:jc w:val="left"/>
              <w:textAlignment w:val="auto"/>
              <w:rPr>
                <w:ins w:id="314" w:author="Luis" w:date="2013-04-15T22:01:00Z"/>
                <w:b/>
                <w:sz w:val="18"/>
                <w:szCs w:val="18"/>
              </w:rPr>
            </w:pPr>
            <w:ins w:id="315" w:author="Luis" w:date="2013-04-15T22:01:00Z">
              <w:r w:rsidRPr="00AA7E0C">
                <w:rPr>
                  <w:sz w:val="18"/>
                  <w:szCs w:val="18"/>
                </w:rPr>
                <w:t xml:space="preserve">             Create foreign key </w:t>
              </w:r>
              <w:r w:rsidRPr="00AA7E0C">
                <w:rPr>
                  <w:i/>
                  <w:sz w:val="18"/>
                  <w:szCs w:val="18"/>
                </w:rPr>
                <w:t>FK_D_R(D:{K</w:t>
              </w:r>
              <w:r w:rsidRPr="00AA7E0C">
                <w:rPr>
                  <w:i/>
                  <w:sz w:val="18"/>
                  <w:szCs w:val="18"/>
                  <w:vertAlign w:val="subscript"/>
                </w:rPr>
                <w:t>R1</w:t>
              </w:r>
              <w:r w:rsidRPr="00AA7E0C">
                <w:rPr>
                  <w:i/>
                  <w:sz w:val="18"/>
                  <w:szCs w:val="18"/>
                </w:rPr>
                <w:t>,…, K</w:t>
              </w:r>
              <w:r w:rsidRPr="00AA7E0C">
                <w:rPr>
                  <w:i/>
                  <w:sz w:val="18"/>
                  <w:szCs w:val="18"/>
                  <w:vertAlign w:val="subscript"/>
                </w:rPr>
                <w:t>Rn</w:t>
              </w:r>
              <w:r w:rsidRPr="00AA7E0C">
                <w:rPr>
                  <w:i/>
                  <w:sz w:val="18"/>
                  <w:szCs w:val="18"/>
                </w:rPr>
                <w:t>}, R:{K</w:t>
              </w:r>
              <w:r w:rsidRPr="00AA7E0C">
                <w:rPr>
                  <w:i/>
                  <w:sz w:val="18"/>
                  <w:szCs w:val="18"/>
                  <w:vertAlign w:val="subscript"/>
                </w:rPr>
                <w:t>R1</w:t>
              </w:r>
              <w:r w:rsidRPr="00AA7E0C">
                <w:rPr>
                  <w:i/>
                  <w:sz w:val="18"/>
                  <w:szCs w:val="18"/>
                </w:rPr>
                <w:t>,…, K</w:t>
              </w:r>
              <w:r w:rsidRPr="00AA7E0C">
                <w:rPr>
                  <w:i/>
                  <w:sz w:val="18"/>
                  <w:szCs w:val="18"/>
                  <w:vertAlign w:val="subscript"/>
                </w:rPr>
                <w:t>Rn</w:t>
              </w:r>
              <w:r w:rsidRPr="00AA7E0C">
                <w:rPr>
                  <w:i/>
                  <w:sz w:val="18"/>
                  <w:szCs w:val="18"/>
                </w:rPr>
                <w:t>})</w:t>
              </w:r>
            </w:ins>
          </w:p>
          <w:p w:rsidR="00E61D2A" w:rsidRPr="00AA7E0C" w:rsidRDefault="00E61D2A" w:rsidP="00FC6C01">
            <w:pPr>
              <w:pStyle w:val="BodyTextIndent"/>
              <w:numPr>
                <w:ins w:id="316" w:author="Luis" w:date="2013-04-15T22:01:00Z"/>
              </w:numPr>
              <w:suppressAutoHyphens/>
              <w:overflowPunct/>
              <w:autoSpaceDE/>
              <w:autoSpaceDN/>
              <w:adjustRightInd/>
              <w:spacing w:line="240" w:lineRule="auto"/>
              <w:ind w:firstLine="0"/>
              <w:jc w:val="left"/>
              <w:textAlignment w:val="auto"/>
              <w:rPr>
                <w:ins w:id="317" w:author="Luis" w:date="2013-04-15T22:01:00Z"/>
                <w:i/>
                <w:sz w:val="18"/>
                <w:szCs w:val="18"/>
                <w:lang w:val="pt-BR"/>
              </w:rPr>
            </w:pPr>
            <w:ins w:id="318" w:author="Luis" w:date="2013-04-15T22:01:00Z">
              <w:r w:rsidRPr="00AA7E0C">
                <w:rPr>
                  <w:sz w:val="18"/>
                  <w:szCs w:val="18"/>
                </w:rPr>
                <w:t xml:space="preserve">             </w:t>
              </w:r>
              <w:r w:rsidRPr="00AA7E0C">
                <w:rPr>
                  <w:sz w:val="18"/>
                  <w:szCs w:val="18"/>
                  <w:lang w:val="pt-BR"/>
                </w:rPr>
                <w:t xml:space="preserve">Create OCA as </w:t>
              </w:r>
              <w:r w:rsidRPr="00AA7E0C">
                <w:rPr>
                  <w:i/>
                  <w:sz w:val="18"/>
                  <w:szCs w:val="18"/>
                </w:rPr>
                <w:t>Ψ</w:t>
              </w:r>
              <w:r w:rsidRPr="00AA7E0C">
                <w:rPr>
                  <w:i/>
                  <w:sz w:val="18"/>
                  <w:szCs w:val="18"/>
                  <w:lang w:val="pt-BR"/>
                </w:rPr>
                <w:t>: P</w:t>
              </w:r>
              <w:r w:rsidRPr="00AA7E0C">
                <w:rPr>
                  <w:sz w:val="18"/>
                  <w:szCs w:val="18"/>
                  <w:lang w:val="pt-BR"/>
                </w:rPr>
                <w:t xml:space="preserve"> </w:t>
              </w:r>
              <w:r w:rsidRPr="00AA7E0C">
                <w:rPr>
                  <w:bCs/>
                  <w:sz w:val="18"/>
                  <w:szCs w:val="18"/>
                </w:rPr>
                <w:sym w:font="Symbol" w:char="F0BA"/>
              </w:r>
              <w:r w:rsidRPr="00AA7E0C">
                <w:rPr>
                  <w:b/>
                  <w:i/>
                  <w:sz w:val="18"/>
                  <w:szCs w:val="18"/>
                  <w:lang w:val="pt-BR"/>
                </w:rPr>
                <w:t xml:space="preserve"> </w:t>
              </w:r>
              <w:r w:rsidRPr="00AA7E0C">
                <w:rPr>
                  <w:i/>
                  <w:sz w:val="18"/>
                  <w:szCs w:val="18"/>
                  <w:lang w:val="pt-BR"/>
                </w:rPr>
                <w:t>D / [FK_D_R];</w:t>
              </w:r>
            </w:ins>
          </w:p>
          <w:p w:rsidR="00E61D2A" w:rsidRPr="00AA7E0C" w:rsidRDefault="00E61D2A" w:rsidP="00FC6C01">
            <w:pPr>
              <w:pStyle w:val="BodyTextIndent"/>
              <w:numPr>
                <w:ins w:id="319" w:author="Luis" w:date="2013-04-15T22:01:00Z"/>
              </w:numPr>
              <w:suppressAutoHyphens/>
              <w:overflowPunct/>
              <w:autoSpaceDE/>
              <w:autoSpaceDN/>
              <w:adjustRightInd/>
              <w:spacing w:line="240" w:lineRule="auto"/>
              <w:ind w:left="600" w:firstLine="0"/>
              <w:jc w:val="left"/>
              <w:textAlignment w:val="auto"/>
              <w:rPr>
                <w:ins w:id="320" w:author="Luis" w:date="2013-04-15T22:01:00Z"/>
                <w:sz w:val="18"/>
                <w:szCs w:val="18"/>
              </w:rPr>
            </w:pPr>
            <w:ins w:id="321" w:author="Luis" w:date="2013-04-15T22:01:00Z">
              <w:r w:rsidRPr="00AA7E0C">
                <w:rPr>
                  <w:sz w:val="18"/>
                  <w:szCs w:val="18"/>
                </w:rPr>
                <w:t xml:space="preserve">Create the predicate object map for </w:t>
              </w:r>
              <w:r w:rsidRPr="00AA7E0C">
                <w:rPr>
                  <w:i/>
                  <w:sz w:val="18"/>
                  <w:szCs w:val="18"/>
                </w:rPr>
                <w:t>Ψ</w:t>
              </w:r>
              <w:r>
                <w:rPr>
                  <w:sz w:val="18"/>
                  <w:szCs w:val="18"/>
                </w:rPr>
                <w:t xml:space="preserve"> using template T4 in Table 6</w:t>
              </w:r>
              <w:r w:rsidRPr="00AA7E0C">
                <w:rPr>
                  <w:sz w:val="18"/>
                  <w:szCs w:val="18"/>
                </w:rPr>
                <w:t>;</w:t>
              </w:r>
            </w:ins>
          </w:p>
          <w:p w:rsidR="00E61D2A" w:rsidRPr="00AA7E0C" w:rsidRDefault="00E61D2A" w:rsidP="00FC6C01">
            <w:pPr>
              <w:pStyle w:val="BodyTextIndent"/>
              <w:numPr>
                <w:ins w:id="322" w:author="Luis" w:date="2013-04-15T22:01:00Z"/>
              </w:numPr>
              <w:suppressAutoHyphens/>
              <w:overflowPunct/>
              <w:autoSpaceDE/>
              <w:autoSpaceDN/>
              <w:adjustRightInd/>
              <w:spacing w:line="240" w:lineRule="auto"/>
              <w:ind w:left="600" w:firstLine="0"/>
              <w:jc w:val="left"/>
              <w:textAlignment w:val="auto"/>
              <w:rPr>
                <w:ins w:id="323" w:author="Luis" w:date="2013-04-15T22:01:00Z"/>
                <w:sz w:val="18"/>
                <w:szCs w:val="18"/>
              </w:rPr>
            </w:pPr>
            <w:ins w:id="324" w:author="Luis" w:date="2013-04-15T22:01:00Z">
              <w:r w:rsidRPr="00AA7E0C">
                <w:rPr>
                  <w:sz w:val="18"/>
                  <w:szCs w:val="18"/>
                </w:rPr>
                <w:t>Attach the predicate object map created above to the subject map of view D.</w:t>
              </w:r>
              <w:r w:rsidRPr="00AA7E0C">
                <w:rPr>
                  <w:b/>
                  <w:sz w:val="18"/>
                  <w:szCs w:val="18"/>
                </w:rPr>
                <w:t xml:space="preserve"> </w:t>
              </w:r>
            </w:ins>
          </w:p>
          <w:p w:rsidR="00E61D2A" w:rsidRPr="00AA7E0C" w:rsidRDefault="00E61D2A" w:rsidP="00FC6C01">
            <w:pPr>
              <w:pStyle w:val="BodyTextIndent"/>
              <w:numPr>
                <w:ins w:id="325" w:author="Luis" w:date="2013-04-15T22:01:00Z"/>
              </w:numPr>
              <w:ind w:left="300" w:firstLine="0"/>
              <w:rPr>
                <w:ins w:id="326" w:author="Luis" w:date="2013-04-15T22:01:00Z"/>
                <w:sz w:val="18"/>
                <w:szCs w:val="18"/>
              </w:rPr>
            </w:pPr>
            <w:ins w:id="327" w:author="Luis" w:date="2013-04-15T22:01:00Z">
              <w:r w:rsidRPr="00AA7E0C">
                <w:rPr>
                  <w:sz w:val="18"/>
                  <w:szCs w:val="18"/>
                  <w:u w:val="single"/>
                </w:rPr>
                <w:t>Case 3.2</w:t>
              </w:r>
              <w:r w:rsidRPr="00AA7E0C">
                <w:rPr>
                  <w:sz w:val="18"/>
                  <w:szCs w:val="18"/>
                </w:rPr>
                <w:t xml:space="preserve">: </w:t>
              </w:r>
              <w:r w:rsidRPr="00AA7E0C">
                <w:rPr>
                  <w:i/>
                  <w:sz w:val="18"/>
                  <w:szCs w:val="18"/>
                </w:rPr>
                <w:t>P</w:t>
              </w:r>
              <w:r w:rsidRPr="00AA7E0C">
                <w:rPr>
                  <w:sz w:val="18"/>
                  <w:szCs w:val="18"/>
                </w:rPr>
                <w:t xml:space="preserve"> has cardinality greater than 1.</w:t>
              </w:r>
            </w:ins>
          </w:p>
          <w:p w:rsidR="00E61D2A" w:rsidRPr="00AA7E0C" w:rsidRDefault="00E61D2A" w:rsidP="00FC6C01">
            <w:pPr>
              <w:pStyle w:val="BodyTextIndent"/>
              <w:numPr>
                <w:ins w:id="328" w:author="Luis" w:date="2013-04-15T22:01:00Z"/>
              </w:numPr>
              <w:suppressAutoHyphens/>
              <w:overflowPunct/>
              <w:autoSpaceDE/>
              <w:autoSpaceDN/>
              <w:adjustRightInd/>
              <w:spacing w:line="240" w:lineRule="auto"/>
              <w:ind w:left="600" w:firstLine="0"/>
              <w:jc w:val="left"/>
              <w:textAlignment w:val="auto"/>
              <w:rPr>
                <w:ins w:id="329" w:author="Luis" w:date="2013-04-15T22:01:00Z"/>
                <w:sz w:val="18"/>
                <w:szCs w:val="18"/>
              </w:rPr>
            </w:pPr>
            <w:ins w:id="330" w:author="Luis" w:date="2013-04-15T22:01:00Z">
              <w:r w:rsidRPr="00AA7E0C">
                <w:rPr>
                  <w:sz w:val="18"/>
                  <w:szCs w:val="18"/>
                </w:rPr>
                <w:t xml:space="preserve">Create relational view </w:t>
              </w:r>
              <w:r w:rsidRPr="00AA7E0C">
                <w:rPr>
                  <w:i/>
                  <w:sz w:val="18"/>
                  <w:szCs w:val="18"/>
                </w:rPr>
                <w:t>D_P</w:t>
              </w:r>
              <w:r w:rsidRPr="00AA7E0C">
                <w:rPr>
                  <w:sz w:val="18"/>
                  <w:szCs w:val="18"/>
                </w:rPr>
                <w:t>;</w:t>
              </w:r>
            </w:ins>
          </w:p>
          <w:p w:rsidR="00E61D2A" w:rsidRPr="00AA7E0C" w:rsidRDefault="00E61D2A" w:rsidP="00FC6C01">
            <w:pPr>
              <w:pStyle w:val="BodyTextIndent"/>
              <w:numPr>
                <w:ins w:id="331" w:author="Luis" w:date="2013-04-15T22:01:00Z"/>
              </w:numPr>
              <w:suppressAutoHyphens/>
              <w:overflowPunct/>
              <w:autoSpaceDE/>
              <w:autoSpaceDN/>
              <w:adjustRightInd/>
              <w:spacing w:line="240" w:lineRule="auto"/>
              <w:ind w:left="600" w:firstLine="0"/>
              <w:jc w:val="left"/>
              <w:textAlignment w:val="auto"/>
              <w:rPr>
                <w:ins w:id="332" w:author="Luis" w:date="2013-04-15T22:01:00Z"/>
                <w:sz w:val="18"/>
                <w:szCs w:val="18"/>
              </w:rPr>
            </w:pPr>
            <w:ins w:id="333" w:author="Luis" w:date="2013-04-15T22:01:00Z">
              <w:r w:rsidRPr="00AA7E0C">
                <w:rPr>
                  <w:sz w:val="18"/>
                  <w:szCs w:val="18"/>
                </w:rPr>
                <w:t xml:space="preserve">Create attributes </w:t>
              </w:r>
              <w:r w:rsidRPr="00AA7E0C">
                <w:rPr>
                  <w:i/>
                  <w:sz w:val="18"/>
                  <w:szCs w:val="18"/>
                </w:rPr>
                <w:t>K</w:t>
              </w:r>
              <w:r w:rsidRPr="00AA7E0C">
                <w:rPr>
                  <w:i/>
                  <w:sz w:val="18"/>
                  <w:szCs w:val="18"/>
                  <w:vertAlign w:val="subscript"/>
                </w:rPr>
                <w:t>D1</w:t>
              </w:r>
              <w:r w:rsidRPr="00AA7E0C">
                <w:rPr>
                  <w:i/>
                  <w:sz w:val="18"/>
                  <w:szCs w:val="18"/>
                </w:rPr>
                <w:t>,...,K</w:t>
              </w:r>
              <w:r w:rsidRPr="00AA7E0C">
                <w:rPr>
                  <w:i/>
                  <w:sz w:val="18"/>
                  <w:szCs w:val="18"/>
                  <w:vertAlign w:val="subscript"/>
                </w:rPr>
                <w:t>Dn</w:t>
              </w:r>
              <w:r w:rsidRPr="00AA7E0C">
                <w:rPr>
                  <w:sz w:val="18"/>
                  <w:szCs w:val="18"/>
                </w:rPr>
                <w:t xml:space="preserve"> in </w:t>
              </w:r>
              <w:r w:rsidRPr="00AA7E0C">
                <w:rPr>
                  <w:i/>
                  <w:sz w:val="18"/>
                  <w:szCs w:val="18"/>
                </w:rPr>
                <w:t>D_P</w:t>
              </w:r>
              <w:r w:rsidRPr="00AA7E0C">
                <w:rPr>
                  <w:sz w:val="18"/>
                  <w:szCs w:val="18"/>
                </w:rPr>
                <w:t xml:space="preserve"> as in D;</w:t>
              </w:r>
            </w:ins>
          </w:p>
          <w:p w:rsidR="00E61D2A" w:rsidRPr="00AA7E0C" w:rsidRDefault="00E61D2A" w:rsidP="00FC6C01">
            <w:pPr>
              <w:pStyle w:val="BodyTextIndent"/>
              <w:numPr>
                <w:ins w:id="334" w:author="Luis" w:date="2013-04-15T22:01:00Z"/>
              </w:numPr>
              <w:suppressAutoHyphens/>
              <w:overflowPunct/>
              <w:autoSpaceDE/>
              <w:autoSpaceDN/>
              <w:adjustRightInd/>
              <w:spacing w:line="240" w:lineRule="auto"/>
              <w:ind w:left="600" w:firstLine="0"/>
              <w:jc w:val="left"/>
              <w:textAlignment w:val="auto"/>
              <w:rPr>
                <w:ins w:id="335" w:author="Luis" w:date="2013-04-15T22:01:00Z"/>
                <w:i/>
                <w:sz w:val="18"/>
                <w:szCs w:val="18"/>
              </w:rPr>
            </w:pPr>
            <w:ins w:id="336" w:author="Luis" w:date="2013-04-15T22:01:00Z">
              <w:r w:rsidRPr="00AA7E0C">
                <w:rPr>
                  <w:sz w:val="18"/>
                  <w:szCs w:val="18"/>
                </w:rPr>
                <w:t xml:space="preserve">Create foreign key </w:t>
              </w:r>
              <w:r w:rsidRPr="00AA7E0C">
                <w:rPr>
                  <w:i/>
                  <w:sz w:val="18"/>
                  <w:szCs w:val="18"/>
                </w:rPr>
                <w:t>FK_D_P_D(D_P:{K</w:t>
              </w:r>
              <w:r w:rsidRPr="00AA7E0C">
                <w:rPr>
                  <w:i/>
                  <w:sz w:val="18"/>
                  <w:szCs w:val="18"/>
                  <w:vertAlign w:val="subscript"/>
                </w:rPr>
                <w:t>D1</w:t>
              </w:r>
              <w:r w:rsidRPr="00AA7E0C">
                <w:rPr>
                  <w:i/>
                  <w:sz w:val="18"/>
                  <w:szCs w:val="18"/>
                </w:rPr>
                <w:t>,...,K</w:t>
              </w:r>
              <w:r w:rsidRPr="00AA7E0C">
                <w:rPr>
                  <w:i/>
                  <w:sz w:val="18"/>
                  <w:szCs w:val="18"/>
                  <w:vertAlign w:val="subscript"/>
                </w:rPr>
                <w:t>Dn</w:t>
              </w:r>
              <w:r w:rsidRPr="00AA7E0C">
                <w:rPr>
                  <w:i/>
                  <w:sz w:val="18"/>
                  <w:szCs w:val="18"/>
                </w:rPr>
                <w:t>}, D:{K</w:t>
              </w:r>
              <w:r w:rsidRPr="00AA7E0C">
                <w:rPr>
                  <w:i/>
                  <w:sz w:val="18"/>
                  <w:szCs w:val="18"/>
                  <w:vertAlign w:val="subscript"/>
                </w:rPr>
                <w:t>D1</w:t>
              </w:r>
              <w:r w:rsidRPr="00AA7E0C">
                <w:rPr>
                  <w:i/>
                  <w:sz w:val="18"/>
                  <w:szCs w:val="18"/>
                </w:rPr>
                <w:t>,...,K</w:t>
              </w:r>
              <w:r w:rsidRPr="00AA7E0C">
                <w:rPr>
                  <w:i/>
                  <w:sz w:val="18"/>
                  <w:szCs w:val="18"/>
                  <w:vertAlign w:val="subscript"/>
                </w:rPr>
                <w:t>Dn</w:t>
              </w:r>
              <w:r w:rsidRPr="00AA7E0C">
                <w:rPr>
                  <w:sz w:val="18"/>
                  <w:szCs w:val="18"/>
                </w:rPr>
                <w:t xml:space="preserve"> </w:t>
              </w:r>
              <w:r w:rsidRPr="00AA7E0C">
                <w:rPr>
                  <w:i/>
                  <w:sz w:val="18"/>
                  <w:szCs w:val="18"/>
                </w:rPr>
                <w:t>});</w:t>
              </w:r>
            </w:ins>
          </w:p>
          <w:p w:rsidR="00E61D2A" w:rsidRPr="00AA7E0C" w:rsidRDefault="00E61D2A" w:rsidP="00FC6C01">
            <w:pPr>
              <w:pStyle w:val="BodyTextIndent"/>
              <w:numPr>
                <w:ins w:id="337" w:author="Luis" w:date="2013-04-15T22:01:00Z"/>
              </w:numPr>
              <w:suppressAutoHyphens/>
              <w:overflowPunct/>
              <w:autoSpaceDE/>
              <w:autoSpaceDN/>
              <w:adjustRightInd/>
              <w:spacing w:line="240" w:lineRule="auto"/>
              <w:ind w:firstLine="0"/>
              <w:jc w:val="left"/>
              <w:textAlignment w:val="auto"/>
              <w:rPr>
                <w:ins w:id="338" w:author="Luis" w:date="2013-04-15T22:01:00Z"/>
                <w:sz w:val="18"/>
                <w:szCs w:val="18"/>
              </w:rPr>
            </w:pPr>
            <w:ins w:id="339" w:author="Luis" w:date="2013-04-15T22:01:00Z">
              <w:r w:rsidRPr="00AA7E0C">
                <w:rPr>
                  <w:sz w:val="18"/>
                  <w:szCs w:val="18"/>
                </w:rPr>
                <w:t xml:space="preserve">             Create attributes </w:t>
              </w:r>
              <w:r w:rsidRPr="00AA7E0C">
                <w:rPr>
                  <w:i/>
                  <w:sz w:val="18"/>
                  <w:szCs w:val="18"/>
                </w:rPr>
                <w:t>K</w:t>
              </w:r>
              <w:r w:rsidRPr="00AA7E0C">
                <w:rPr>
                  <w:i/>
                  <w:sz w:val="18"/>
                  <w:szCs w:val="18"/>
                  <w:vertAlign w:val="subscript"/>
                </w:rPr>
                <w:t>R1</w:t>
              </w:r>
              <w:r w:rsidRPr="00AA7E0C">
                <w:rPr>
                  <w:i/>
                  <w:sz w:val="18"/>
                  <w:szCs w:val="18"/>
                </w:rPr>
                <w:t>,…, K</w:t>
              </w:r>
              <w:r w:rsidRPr="00AA7E0C">
                <w:rPr>
                  <w:i/>
                  <w:sz w:val="18"/>
                  <w:szCs w:val="18"/>
                  <w:vertAlign w:val="subscript"/>
                </w:rPr>
                <w:t>Rn</w:t>
              </w:r>
              <w:r w:rsidRPr="00AA7E0C">
                <w:rPr>
                  <w:sz w:val="18"/>
                  <w:szCs w:val="18"/>
                </w:rPr>
                <w:t xml:space="preserve"> in </w:t>
              </w:r>
              <w:r w:rsidRPr="00AA7E0C">
                <w:rPr>
                  <w:i/>
                  <w:sz w:val="18"/>
                  <w:szCs w:val="18"/>
                </w:rPr>
                <w:t>D_P</w:t>
              </w:r>
              <w:r w:rsidRPr="00AA7E0C">
                <w:rPr>
                  <w:sz w:val="18"/>
                  <w:szCs w:val="18"/>
                </w:rPr>
                <w:t xml:space="preserve"> as in </w:t>
              </w:r>
              <w:r w:rsidRPr="00AA7E0C">
                <w:rPr>
                  <w:i/>
                  <w:sz w:val="18"/>
                  <w:szCs w:val="18"/>
                </w:rPr>
                <w:t>R</w:t>
              </w:r>
              <w:r w:rsidRPr="00AA7E0C">
                <w:rPr>
                  <w:sz w:val="18"/>
                  <w:szCs w:val="18"/>
                </w:rPr>
                <w:t>;</w:t>
              </w:r>
            </w:ins>
          </w:p>
          <w:p w:rsidR="00E61D2A" w:rsidRPr="00AA7E0C" w:rsidRDefault="00E61D2A" w:rsidP="00FC6C01">
            <w:pPr>
              <w:pStyle w:val="BodyTextIndent"/>
              <w:numPr>
                <w:ins w:id="340" w:author="Luis" w:date="2013-04-15T22:01:00Z"/>
              </w:numPr>
              <w:suppressAutoHyphens/>
              <w:overflowPunct/>
              <w:autoSpaceDE/>
              <w:autoSpaceDN/>
              <w:adjustRightInd/>
              <w:spacing w:line="240" w:lineRule="auto"/>
              <w:ind w:firstLine="0"/>
              <w:jc w:val="left"/>
              <w:textAlignment w:val="auto"/>
              <w:rPr>
                <w:ins w:id="341" w:author="Luis" w:date="2013-04-15T22:01:00Z"/>
                <w:b/>
                <w:sz w:val="18"/>
                <w:szCs w:val="18"/>
              </w:rPr>
            </w:pPr>
            <w:ins w:id="342" w:author="Luis" w:date="2013-04-15T22:01:00Z">
              <w:r w:rsidRPr="00AA7E0C">
                <w:rPr>
                  <w:sz w:val="18"/>
                  <w:szCs w:val="18"/>
                </w:rPr>
                <w:t xml:space="preserve">             Create foreign key </w:t>
              </w:r>
              <w:r w:rsidRPr="00AA7E0C">
                <w:rPr>
                  <w:i/>
                  <w:sz w:val="18"/>
                  <w:szCs w:val="18"/>
                </w:rPr>
                <w:t>FK_D_P_R(D_P:{K</w:t>
              </w:r>
              <w:r w:rsidRPr="00AA7E0C">
                <w:rPr>
                  <w:i/>
                  <w:sz w:val="18"/>
                  <w:szCs w:val="18"/>
                  <w:vertAlign w:val="subscript"/>
                </w:rPr>
                <w:t>R1</w:t>
              </w:r>
              <w:r w:rsidRPr="00AA7E0C">
                <w:rPr>
                  <w:i/>
                  <w:sz w:val="18"/>
                  <w:szCs w:val="18"/>
                </w:rPr>
                <w:t>,…, K</w:t>
              </w:r>
              <w:r w:rsidRPr="00AA7E0C">
                <w:rPr>
                  <w:i/>
                  <w:sz w:val="18"/>
                  <w:szCs w:val="18"/>
                  <w:vertAlign w:val="subscript"/>
                </w:rPr>
                <w:t>Rn</w:t>
              </w:r>
              <w:r w:rsidRPr="00AA7E0C">
                <w:rPr>
                  <w:i/>
                  <w:sz w:val="18"/>
                  <w:szCs w:val="18"/>
                </w:rPr>
                <w:t>}, R:{K</w:t>
              </w:r>
              <w:r w:rsidRPr="00AA7E0C">
                <w:rPr>
                  <w:i/>
                  <w:sz w:val="18"/>
                  <w:szCs w:val="18"/>
                  <w:vertAlign w:val="subscript"/>
                </w:rPr>
                <w:t>R1</w:t>
              </w:r>
              <w:r w:rsidRPr="00AA7E0C">
                <w:rPr>
                  <w:i/>
                  <w:sz w:val="18"/>
                  <w:szCs w:val="18"/>
                </w:rPr>
                <w:t>,…, K</w:t>
              </w:r>
              <w:r w:rsidRPr="00AA7E0C">
                <w:rPr>
                  <w:i/>
                  <w:sz w:val="18"/>
                  <w:szCs w:val="18"/>
                  <w:vertAlign w:val="subscript"/>
                </w:rPr>
                <w:t>Rn</w:t>
              </w:r>
              <w:r w:rsidRPr="00AA7E0C">
                <w:rPr>
                  <w:i/>
                  <w:sz w:val="18"/>
                  <w:szCs w:val="18"/>
                </w:rPr>
                <w:t>})</w:t>
              </w:r>
              <w:r w:rsidRPr="00AA7E0C">
                <w:rPr>
                  <w:sz w:val="18"/>
                  <w:szCs w:val="18"/>
                </w:rPr>
                <w:t>;</w:t>
              </w:r>
            </w:ins>
          </w:p>
          <w:p w:rsidR="00E61D2A" w:rsidRPr="00AA7E0C" w:rsidRDefault="00E61D2A" w:rsidP="00FC6C01">
            <w:pPr>
              <w:pStyle w:val="BodyTextIndent"/>
              <w:numPr>
                <w:ins w:id="343" w:author="Luis" w:date="2013-04-15T22:01:00Z"/>
              </w:numPr>
              <w:suppressAutoHyphens/>
              <w:overflowPunct/>
              <w:autoSpaceDE/>
              <w:autoSpaceDN/>
              <w:adjustRightInd/>
              <w:spacing w:line="240" w:lineRule="auto"/>
              <w:ind w:left="600" w:firstLine="0"/>
              <w:jc w:val="left"/>
              <w:textAlignment w:val="auto"/>
              <w:rPr>
                <w:ins w:id="344" w:author="Luis" w:date="2013-04-15T22:01:00Z"/>
                <w:i/>
                <w:sz w:val="18"/>
                <w:szCs w:val="18"/>
              </w:rPr>
            </w:pPr>
            <w:ins w:id="345" w:author="Luis" w:date="2013-04-15T22:01:00Z">
              <w:r w:rsidRPr="00AA7E0C">
                <w:rPr>
                  <w:sz w:val="18"/>
                  <w:szCs w:val="18"/>
                </w:rPr>
                <w:t xml:space="preserve">Create OCA </w:t>
              </w:r>
              <w:r w:rsidRPr="00AA7E0C">
                <w:rPr>
                  <w:i/>
                  <w:sz w:val="18"/>
                  <w:szCs w:val="18"/>
                </w:rPr>
                <w:t>Ψ: P</w:t>
              </w:r>
              <w:r w:rsidRPr="00AA7E0C">
                <w:rPr>
                  <w:sz w:val="18"/>
                  <w:szCs w:val="18"/>
                </w:rPr>
                <w:t xml:space="preserve"> </w:t>
              </w:r>
              <w:r w:rsidRPr="00AA7E0C">
                <w:rPr>
                  <w:bCs/>
                  <w:sz w:val="18"/>
                  <w:szCs w:val="18"/>
                </w:rPr>
                <w:sym w:font="Symbol" w:char="F0BA"/>
              </w:r>
              <w:r w:rsidRPr="00AA7E0C">
                <w:rPr>
                  <w:b/>
                  <w:i/>
                  <w:sz w:val="18"/>
                  <w:szCs w:val="18"/>
                </w:rPr>
                <w:t xml:space="preserve"> </w:t>
              </w:r>
              <w:r w:rsidRPr="00AA7E0C">
                <w:rPr>
                  <w:i/>
                  <w:sz w:val="18"/>
                  <w:szCs w:val="18"/>
                </w:rPr>
                <w:t>D / [FK_D_P_D, FK_D_P_R];</w:t>
              </w:r>
            </w:ins>
          </w:p>
          <w:p w:rsidR="00E61D2A" w:rsidRPr="00100054" w:rsidRDefault="00E61D2A" w:rsidP="00E61D2A">
            <w:pPr>
              <w:pStyle w:val="BodyTextIndent"/>
              <w:suppressAutoHyphens/>
              <w:overflowPunct/>
              <w:autoSpaceDE/>
              <w:autoSpaceDN/>
              <w:adjustRightInd/>
              <w:spacing w:line="240" w:lineRule="auto"/>
              <w:ind w:firstLine="0"/>
              <w:jc w:val="left"/>
              <w:textAlignment w:val="auto"/>
              <w:rPr>
                <w:i/>
                <w:sz w:val="18"/>
                <w:szCs w:val="18"/>
              </w:rPr>
              <w:pPrChange w:id="346" w:author="Luis" w:date="2013-04-15T22:01:00Z">
                <w:pPr>
                  <w:pStyle w:val="BodyTextIndent"/>
                  <w:suppressAutoHyphens/>
                  <w:autoSpaceDE/>
                  <w:autoSpaceDN/>
                  <w:adjustRightInd/>
                  <w:ind w:left="600"/>
                  <w:jc w:val="left"/>
                  <w:textAlignment w:val="auto"/>
                </w:pPr>
              </w:pPrChange>
            </w:pPr>
            <w:ins w:id="347" w:author="Luis" w:date="2013-04-15T22:02:00Z">
              <w:r>
                <w:rPr>
                  <w:sz w:val="18"/>
                  <w:szCs w:val="18"/>
                </w:rPr>
                <w:t xml:space="preserve">             </w:t>
              </w:r>
            </w:ins>
            <w:ins w:id="348" w:author="Luis" w:date="2013-04-15T22:01:00Z">
              <w:r w:rsidRPr="00AA7E0C">
                <w:rPr>
                  <w:sz w:val="18"/>
                  <w:szCs w:val="18"/>
                </w:rPr>
                <w:t xml:space="preserve">Create the subject map and predicate object map for </w:t>
              </w:r>
              <w:r w:rsidRPr="00AA7E0C">
                <w:rPr>
                  <w:i/>
                  <w:sz w:val="18"/>
                  <w:szCs w:val="18"/>
                </w:rPr>
                <w:t>Ψ</w:t>
              </w:r>
              <w:r>
                <w:rPr>
                  <w:sz w:val="18"/>
                  <w:szCs w:val="18"/>
                </w:rPr>
                <w:t xml:space="preserve"> using template T5 in Table 6</w:t>
              </w:r>
              <w:r w:rsidRPr="00AA7E0C">
                <w:rPr>
                  <w:sz w:val="18"/>
                  <w:szCs w:val="18"/>
                </w:rPr>
                <w:t>.</w:t>
              </w:r>
            </w:ins>
          </w:p>
        </w:tc>
      </w:tr>
    </w:tbl>
    <w:p w:rsidR="00E61D2A" w:rsidRPr="009C51F5" w:rsidRDefault="00E61D2A" w:rsidP="006765F2">
      <w:pPr>
        <w:pStyle w:val="tablecaption"/>
        <w:numPr>
          <w:ins w:id="349" w:author="Luis" w:date="2013-04-15T22:06:00Z"/>
        </w:numPr>
        <w:rPr>
          <w:ins w:id="350" w:author="Luis" w:date="2013-04-15T22:06:00Z"/>
        </w:rPr>
      </w:pPr>
      <w:ins w:id="351" w:author="Luis" w:date="2013-04-15T22:06:00Z">
        <w:r>
          <w:rPr>
            <w:b/>
          </w:rPr>
          <w:t>Table 6</w:t>
        </w:r>
        <w:r w:rsidRPr="00FD0E1E">
          <w:rPr>
            <w:b/>
          </w:rPr>
          <w:t>.</w:t>
        </w:r>
        <w:r w:rsidRPr="00FD0E1E">
          <w:t xml:space="preserve"> Templates</w:t>
        </w:r>
        <w:r w:rsidRPr="00FD0E1E">
          <w:rPr>
            <w:lang w:eastAsia="en-US"/>
          </w:rPr>
          <w:t xml:space="preserve"> to translate simple correspondence assertions to R2RML mappings</w:t>
        </w:r>
      </w:ins>
    </w:p>
    <w:tbl>
      <w:tblPr>
        <w:tblW w:w="7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A0"/>
      </w:tblPr>
      <w:tblGrid>
        <w:gridCol w:w="256"/>
        <w:gridCol w:w="6911"/>
      </w:tblGrid>
      <w:tr w:rsidR="00E61D2A" w:rsidRPr="00361E49" w:rsidTr="00DE5B03">
        <w:trPr>
          <w:trHeight w:val="252"/>
          <w:jc w:val="center"/>
          <w:ins w:id="352" w:author="Luis" w:date="2013-04-15T22:06:00Z"/>
        </w:trPr>
        <w:tc>
          <w:tcPr>
            <w:tcW w:w="256" w:type="dxa"/>
            <w:tcBorders>
              <w:top w:val="nil"/>
              <w:left w:val="nil"/>
              <w:bottom w:val="nil"/>
            </w:tcBorders>
          </w:tcPr>
          <w:p w:rsidR="00E61D2A" w:rsidRPr="00A6206F" w:rsidRDefault="00E61D2A" w:rsidP="00DE5B03">
            <w:pPr>
              <w:pStyle w:val="p1a"/>
              <w:numPr>
                <w:ins w:id="353" w:author="Luis" w:date="2013-04-15T22:06:00Z"/>
              </w:numPr>
              <w:jc w:val="center"/>
              <w:rPr>
                <w:ins w:id="354" w:author="Luis" w:date="2013-04-15T22:06:00Z"/>
                <w:sz w:val="18"/>
                <w:szCs w:val="18"/>
              </w:rPr>
            </w:pPr>
            <w:ins w:id="355" w:author="Luis" w:date="2013-04-15T22:06:00Z">
              <w:r>
                <w:rPr>
                  <w:sz w:val="18"/>
                  <w:szCs w:val="18"/>
                </w:rPr>
                <w:t>T</w:t>
              </w:r>
              <w:r w:rsidRPr="00A6206F">
                <w:rPr>
                  <w:sz w:val="18"/>
                  <w:szCs w:val="18"/>
                </w:rPr>
                <w:t>1</w:t>
              </w:r>
            </w:ins>
          </w:p>
        </w:tc>
        <w:tc>
          <w:tcPr>
            <w:tcW w:w="6911" w:type="dxa"/>
            <w:tcBorders>
              <w:bottom w:val="nil"/>
            </w:tcBorders>
          </w:tcPr>
          <w:p w:rsidR="00E61D2A" w:rsidRPr="00D061FF" w:rsidRDefault="00E61D2A" w:rsidP="00DE5B03">
            <w:pPr>
              <w:pStyle w:val="Text"/>
              <w:numPr>
                <w:ins w:id="356" w:author="Luis" w:date="2013-04-15T22:06:00Z"/>
              </w:numPr>
              <w:snapToGrid w:val="0"/>
              <w:spacing w:before="0"/>
              <w:ind w:firstLine="0"/>
              <w:jc w:val="left"/>
              <w:rPr>
                <w:ins w:id="357" w:author="Luis" w:date="2013-04-15T22:06:00Z"/>
                <w:sz w:val="18"/>
                <w:szCs w:val="18"/>
              </w:rPr>
            </w:pPr>
            <w:ins w:id="358" w:author="Luis" w:date="2013-04-15T22:06:00Z">
              <w:r w:rsidRPr="00D061FF">
                <w:rPr>
                  <w:sz w:val="18"/>
                  <w:szCs w:val="18"/>
                </w:rPr>
                <w:t>&lt;#</w:t>
              </w:r>
              <w:r w:rsidRPr="00A5048F">
                <w:rPr>
                  <w:b/>
                  <w:sz w:val="18"/>
                  <w:szCs w:val="18"/>
                </w:rPr>
                <w:t>C</w:t>
              </w:r>
              <w:r w:rsidRPr="00D061FF">
                <w:rPr>
                  <w:sz w:val="18"/>
                  <w:szCs w:val="18"/>
                </w:rPr>
                <w:t>TriplesMap&gt;</w:t>
              </w:r>
            </w:ins>
          </w:p>
          <w:p w:rsidR="00E61D2A" w:rsidRPr="00D061FF" w:rsidRDefault="00E61D2A" w:rsidP="00DE5B03">
            <w:pPr>
              <w:pStyle w:val="Text"/>
              <w:numPr>
                <w:ins w:id="359" w:author="Luis" w:date="2013-04-15T22:06:00Z"/>
              </w:numPr>
              <w:snapToGrid w:val="0"/>
              <w:spacing w:before="0"/>
              <w:jc w:val="left"/>
              <w:rPr>
                <w:ins w:id="360" w:author="Luis" w:date="2013-04-15T22:06:00Z"/>
                <w:sz w:val="18"/>
                <w:szCs w:val="18"/>
              </w:rPr>
            </w:pPr>
            <w:ins w:id="361" w:author="Luis" w:date="2013-04-15T22:06:00Z">
              <w:r w:rsidRPr="00D061FF">
                <w:rPr>
                  <w:sz w:val="18"/>
                  <w:szCs w:val="18"/>
                </w:rPr>
                <w:t>rr:logicalTable [ rr:tableName "</w:t>
              </w:r>
              <w:r>
                <w:rPr>
                  <w:b/>
                  <w:sz w:val="18"/>
                  <w:szCs w:val="18"/>
                </w:rPr>
                <w:t>C</w:t>
              </w:r>
              <w:r w:rsidRPr="00D061FF">
                <w:rPr>
                  <w:sz w:val="18"/>
                  <w:szCs w:val="18"/>
                </w:rPr>
                <w:t>" ];</w:t>
              </w:r>
            </w:ins>
          </w:p>
          <w:p w:rsidR="00E61D2A" w:rsidRPr="00B83AA5" w:rsidRDefault="00E61D2A" w:rsidP="00DE5B03">
            <w:pPr>
              <w:pStyle w:val="Text"/>
              <w:numPr>
                <w:ins w:id="362" w:author="Luis" w:date="2013-04-15T22:06:00Z"/>
              </w:numPr>
              <w:snapToGrid w:val="0"/>
              <w:spacing w:before="0"/>
              <w:jc w:val="left"/>
              <w:rPr>
                <w:ins w:id="363" w:author="Luis" w:date="2013-04-15T22:06:00Z"/>
                <w:i/>
                <w:sz w:val="18"/>
                <w:szCs w:val="18"/>
              </w:rPr>
            </w:pPr>
            <w:ins w:id="364" w:author="Luis" w:date="2013-04-15T22:06:00Z">
              <w:r w:rsidRPr="00D061FF">
                <w:rPr>
                  <w:sz w:val="18"/>
                  <w:szCs w:val="18"/>
                </w:rPr>
                <w:t>rr:subjectMap [</w:t>
              </w:r>
            </w:ins>
          </w:p>
          <w:p w:rsidR="00E61D2A" w:rsidRPr="004143E9" w:rsidRDefault="00E61D2A" w:rsidP="00DE5B03">
            <w:pPr>
              <w:pStyle w:val="Text"/>
              <w:numPr>
                <w:ins w:id="365" w:author="Luis" w:date="2013-04-15T22:06:00Z"/>
              </w:numPr>
              <w:snapToGrid w:val="0"/>
              <w:spacing w:before="0"/>
              <w:jc w:val="left"/>
              <w:rPr>
                <w:ins w:id="366" w:author="Luis" w:date="2013-04-15T22:06:00Z"/>
                <w:sz w:val="18"/>
                <w:szCs w:val="18"/>
              </w:rPr>
            </w:pPr>
            <w:ins w:id="367" w:author="Luis" w:date="2013-04-15T22:06:00Z">
              <w:r w:rsidRPr="004143E9">
                <w:rPr>
                  <w:sz w:val="18"/>
                  <w:szCs w:val="18"/>
                </w:rPr>
                <w:t xml:space="preserve">    rr:template "http://</w:t>
              </w:r>
              <w:r>
                <w:rPr>
                  <w:b/>
                  <w:sz w:val="18"/>
                  <w:szCs w:val="18"/>
                </w:rPr>
                <w:t>uriOfC</w:t>
              </w:r>
              <w:r w:rsidRPr="004143E9">
                <w:rPr>
                  <w:sz w:val="18"/>
                  <w:szCs w:val="18"/>
                </w:rPr>
                <w:t>/{</w:t>
              </w:r>
              <w:r>
                <w:rPr>
                  <w:b/>
                  <w:sz w:val="18"/>
                  <w:szCs w:val="18"/>
                </w:rPr>
                <w:t>K</w:t>
              </w:r>
              <w:r w:rsidRPr="004143E9">
                <w:rPr>
                  <w:b/>
                  <w:sz w:val="18"/>
                  <w:szCs w:val="18"/>
                  <w:vertAlign w:val="subscript"/>
                </w:rPr>
                <w:t>1</w:t>
              </w:r>
              <w:r w:rsidRPr="004143E9">
                <w:rPr>
                  <w:sz w:val="18"/>
                  <w:szCs w:val="18"/>
                </w:rPr>
                <w:t>}/{</w:t>
              </w:r>
              <w:r>
                <w:rPr>
                  <w:b/>
                  <w:sz w:val="18"/>
                  <w:szCs w:val="18"/>
                </w:rPr>
                <w:t>K</w:t>
              </w:r>
              <w:r w:rsidRPr="004143E9">
                <w:rPr>
                  <w:b/>
                  <w:sz w:val="18"/>
                  <w:szCs w:val="18"/>
                  <w:vertAlign w:val="subscript"/>
                </w:rPr>
                <w:t>2</w:t>
              </w:r>
              <w:r w:rsidRPr="004143E9">
                <w:rPr>
                  <w:sz w:val="18"/>
                  <w:szCs w:val="18"/>
                </w:rPr>
                <w:t>}</w:t>
              </w:r>
              <w:r>
                <w:rPr>
                  <w:sz w:val="18"/>
                  <w:szCs w:val="18"/>
                </w:rPr>
                <w:t>/</w:t>
              </w:r>
              <w:r w:rsidRPr="004143E9">
                <w:rPr>
                  <w:sz w:val="18"/>
                  <w:szCs w:val="18"/>
                </w:rPr>
                <w:t>...</w:t>
              </w:r>
              <w:r>
                <w:rPr>
                  <w:sz w:val="18"/>
                  <w:szCs w:val="18"/>
                </w:rPr>
                <w:t xml:space="preserve"> </w:t>
              </w:r>
              <w:r w:rsidRPr="004143E9">
                <w:rPr>
                  <w:sz w:val="18"/>
                  <w:szCs w:val="18"/>
                </w:rPr>
                <w:t>/{</w:t>
              </w:r>
              <w:r>
                <w:rPr>
                  <w:b/>
                  <w:sz w:val="18"/>
                  <w:szCs w:val="18"/>
                </w:rPr>
                <w:t>K</w:t>
              </w:r>
              <w:r>
                <w:rPr>
                  <w:b/>
                  <w:sz w:val="18"/>
                  <w:szCs w:val="18"/>
                  <w:vertAlign w:val="subscript"/>
                </w:rPr>
                <w:t>n</w:t>
              </w:r>
              <w:r w:rsidRPr="004143E9">
                <w:rPr>
                  <w:sz w:val="18"/>
                  <w:szCs w:val="18"/>
                </w:rPr>
                <w:t>}/";</w:t>
              </w:r>
            </w:ins>
          </w:p>
          <w:p w:rsidR="00E61D2A" w:rsidRPr="00100054" w:rsidRDefault="00E61D2A" w:rsidP="00DE5B03">
            <w:pPr>
              <w:pStyle w:val="Text"/>
              <w:numPr>
                <w:ins w:id="368" w:author="Luis" w:date="2013-04-15T22:06:00Z"/>
              </w:numPr>
              <w:snapToGrid w:val="0"/>
              <w:spacing w:before="0"/>
              <w:jc w:val="left"/>
              <w:rPr>
                <w:ins w:id="369" w:author="Luis" w:date="2013-04-15T22:06:00Z"/>
                <w:sz w:val="18"/>
                <w:szCs w:val="18"/>
              </w:rPr>
            </w:pPr>
            <w:ins w:id="370" w:author="Luis" w:date="2013-04-15T22:06:00Z">
              <w:r w:rsidRPr="004143E9">
                <w:rPr>
                  <w:sz w:val="18"/>
                  <w:szCs w:val="18"/>
                </w:rPr>
                <w:t xml:space="preserve">    </w:t>
              </w:r>
              <w:r w:rsidRPr="00C16911">
                <w:rPr>
                  <w:sz w:val="18"/>
                  <w:szCs w:val="18"/>
                </w:rPr>
                <w:t xml:space="preserve">rr:class </w:t>
              </w:r>
              <w:r>
                <w:rPr>
                  <w:b/>
                  <w:sz w:val="18"/>
                  <w:szCs w:val="18"/>
                </w:rPr>
                <w:t>C</w:t>
              </w:r>
              <w:r w:rsidRPr="00C16911">
                <w:rPr>
                  <w:sz w:val="18"/>
                  <w:szCs w:val="18"/>
                </w:rPr>
                <w:t>;</w:t>
              </w:r>
              <w:r>
                <w:rPr>
                  <w:sz w:val="18"/>
                  <w:szCs w:val="18"/>
                </w:rPr>
                <w:t xml:space="preserve">   </w:t>
              </w:r>
              <w:r w:rsidRPr="00C16911">
                <w:rPr>
                  <w:sz w:val="18"/>
                  <w:szCs w:val="18"/>
                </w:rPr>
                <w:t>];</w:t>
              </w:r>
              <w:r>
                <w:rPr>
                  <w:sz w:val="18"/>
                  <w:szCs w:val="18"/>
                </w:rPr>
                <w:t xml:space="preserve"> </w:t>
              </w:r>
            </w:ins>
          </w:p>
        </w:tc>
      </w:tr>
      <w:tr w:rsidR="00E61D2A" w:rsidRPr="00250EE3" w:rsidTr="00DE5B03">
        <w:trPr>
          <w:trHeight w:val="523"/>
          <w:jc w:val="center"/>
          <w:ins w:id="371" w:author="Luis" w:date="2013-04-15T22:06:00Z"/>
        </w:trPr>
        <w:tc>
          <w:tcPr>
            <w:tcW w:w="256" w:type="dxa"/>
            <w:tcBorders>
              <w:top w:val="nil"/>
              <w:left w:val="nil"/>
              <w:bottom w:val="nil"/>
            </w:tcBorders>
          </w:tcPr>
          <w:p w:rsidR="00E61D2A" w:rsidRPr="00A6206F" w:rsidRDefault="00E61D2A" w:rsidP="00DE5B03">
            <w:pPr>
              <w:pStyle w:val="p1a"/>
              <w:numPr>
                <w:ins w:id="372" w:author="Luis" w:date="2013-04-15T22:06:00Z"/>
              </w:numPr>
              <w:jc w:val="center"/>
              <w:rPr>
                <w:ins w:id="373" w:author="Luis" w:date="2013-04-15T22:06:00Z"/>
                <w:sz w:val="18"/>
                <w:szCs w:val="18"/>
              </w:rPr>
            </w:pPr>
            <w:ins w:id="374" w:author="Luis" w:date="2013-04-15T22:06:00Z">
              <w:r>
                <w:rPr>
                  <w:sz w:val="18"/>
                  <w:szCs w:val="18"/>
                </w:rPr>
                <w:t>T</w:t>
              </w:r>
              <w:r w:rsidRPr="00A6206F">
                <w:rPr>
                  <w:sz w:val="18"/>
                  <w:szCs w:val="18"/>
                </w:rPr>
                <w:t>2</w:t>
              </w:r>
            </w:ins>
          </w:p>
        </w:tc>
        <w:tc>
          <w:tcPr>
            <w:tcW w:w="6911" w:type="dxa"/>
          </w:tcPr>
          <w:p w:rsidR="00E61D2A" w:rsidRPr="0071392C" w:rsidRDefault="00E61D2A" w:rsidP="00DE5B03">
            <w:pPr>
              <w:pStyle w:val="Text"/>
              <w:numPr>
                <w:ins w:id="375" w:author="Luis" w:date="2013-04-15T22:06:00Z"/>
              </w:numPr>
              <w:snapToGrid w:val="0"/>
              <w:spacing w:before="0"/>
              <w:ind w:firstLine="0"/>
              <w:jc w:val="left"/>
              <w:rPr>
                <w:ins w:id="376" w:author="Luis" w:date="2013-04-15T22:06:00Z"/>
                <w:sz w:val="18"/>
                <w:szCs w:val="18"/>
              </w:rPr>
            </w:pPr>
            <w:ins w:id="377" w:author="Luis" w:date="2013-04-15T22:06:00Z">
              <w:r w:rsidRPr="00250EE3">
                <w:rPr>
                  <w:sz w:val="18"/>
                  <w:szCs w:val="18"/>
                </w:rPr>
                <w:t xml:space="preserve">   </w:t>
              </w:r>
              <w:r w:rsidRPr="0071392C">
                <w:rPr>
                  <w:sz w:val="18"/>
                  <w:szCs w:val="18"/>
                </w:rPr>
                <w:t>rr:predicateObjectMap [</w:t>
              </w:r>
            </w:ins>
          </w:p>
          <w:p w:rsidR="00E61D2A" w:rsidRPr="0093460E" w:rsidRDefault="00E61D2A" w:rsidP="00DE5B03">
            <w:pPr>
              <w:pStyle w:val="Text"/>
              <w:numPr>
                <w:ins w:id="378" w:author="Luis" w:date="2013-04-15T22:06:00Z"/>
              </w:numPr>
              <w:snapToGrid w:val="0"/>
              <w:spacing w:before="0"/>
              <w:jc w:val="left"/>
              <w:rPr>
                <w:ins w:id="379" w:author="Luis" w:date="2013-04-15T22:06:00Z"/>
                <w:i/>
                <w:sz w:val="18"/>
                <w:szCs w:val="18"/>
              </w:rPr>
            </w:pPr>
            <w:ins w:id="380" w:author="Luis" w:date="2013-04-15T22:06:00Z">
              <w:r w:rsidRPr="0071392C">
                <w:rPr>
                  <w:sz w:val="18"/>
                  <w:szCs w:val="18"/>
                </w:rPr>
                <w:t xml:space="preserve">   rr:predicate </w:t>
              </w:r>
              <w:r w:rsidRPr="0071392C">
                <w:rPr>
                  <w:b/>
                  <w:sz w:val="18"/>
                  <w:szCs w:val="18"/>
                </w:rPr>
                <w:t>P</w:t>
              </w:r>
              <w:r w:rsidRPr="0071392C">
                <w:rPr>
                  <w:sz w:val="18"/>
                  <w:szCs w:val="18"/>
                </w:rPr>
                <w:t>;</w:t>
              </w:r>
              <w:r>
                <w:rPr>
                  <w:sz w:val="18"/>
                  <w:szCs w:val="18"/>
                </w:rPr>
                <w:t xml:space="preserve"> </w:t>
              </w:r>
            </w:ins>
          </w:p>
          <w:p w:rsidR="00E61D2A" w:rsidRPr="00AB4DE0" w:rsidRDefault="00E61D2A" w:rsidP="00DE5B03">
            <w:pPr>
              <w:pStyle w:val="Text"/>
              <w:numPr>
                <w:ins w:id="381" w:author="Luis" w:date="2013-04-15T22:06:00Z"/>
              </w:numPr>
              <w:snapToGrid w:val="0"/>
              <w:spacing w:before="0"/>
              <w:jc w:val="left"/>
              <w:rPr>
                <w:ins w:id="382" w:author="Luis" w:date="2013-04-15T22:06:00Z"/>
                <w:sz w:val="18"/>
                <w:szCs w:val="18"/>
              </w:rPr>
            </w:pPr>
            <w:ins w:id="383" w:author="Luis" w:date="2013-04-15T22:06:00Z">
              <w:r>
                <w:rPr>
                  <w:sz w:val="18"/>
                  <w:szCs w:val="18"/>
                </w:rPr>
                <w:t xml:space="preserve">   </w:t>
              </w:r>
              <w:r w:rsidRPr="0071392C">
                <w:rPr>
                  <w:sz w:val="18"/>
                  <w:szCs w:val="18"/>
                </w:rPr>
                <w:t xml:space="preserve">rr:objectMap [ </w:t>
              </w:r>
              <w:r w:rsidRPr="00A30F01">
                <w:rPr>
                  <w:sz w:val="18"/>
                  <w:szCs w:val="18"/>
                </w:rPr>
                <w:t>rr:column "</w:t>
              </w:r>
              <w:r>
                <w:rPr>
                  <w:b/>
                  <w:sz w:val="18"/>
                  <w:szCs w:val="18"/>
                </w:rPr>
                <w:t>P</w:t>
              </w:r>
              <w:r w:rsidRPr="00A30F01">
                <w:rPr>
                  <w:sz w:val="18"/>
                  <w:szCs w:val="18"/>
                </w:rPr>
                <w:t>"</w:t>
              </w:r>
              <w:r>
                <w:rPr>
                  <w:sz w:val="18"/>
                  <w:szCs w:val="18"/>
                </w:rPr>
                <w:t xml:space="preserve"> </w:t>
              </w:r>
              <w:r w:rsidRPr="001D034F">
                <w:rPr>
                  <w:sz w:val="18"/>
                  <w:szCs w:val="18"/>
                </w:rPr>
                <w:t>];</w:t>
              </w:r>
              <w:r>
                <w:rPr>
                  <w:sz w:val="18"/>
                  <w:szCs w:val="18"/>
                </w:rPr>
                <w:t xml:space="preserve">   </w:t>
              </w:r>
              <w:r w:rsidRPr="001D034F">
                <w:rPr>
                  <w:sz w:val="18"/>
                  <w:szCs w:val="18"/>
                </w:rPr>
                <w:t>];</w:t>
              </w:r>
              <w:r>
                <w:rPr>
                  <w:sz w:val="18"/>
                  <w:szCs w:val="18"/>
                </w:rPr>
                <w:t xml:space="preserve"> </w:t>
              </w:r>
            </w:ins>
          </w:p>
        </w:tc>
      </w:tr>
      <w:tr w:rsidR="00E61D2A" w:rsidRPr="00A911D4" w:rsidTr="00DE5B03">
        <w:trPr>
          <w:trHeight w:val="1580"/>
          <w:jc w:val="center"/>
          <w:ins w:id="384" w:author="Luis" w:date="2013-04-15T22:06:00Z"/>
        </w:trPr>
        <w:tc>
          <w:tcPr>
            <w:tcW w:w="256" w:type="dxa"/>
            <w:tcBorders>
              <w:top w:val="nil"/>
              <w:left w:val="nil"/>
              <w:bottom w:val="nil"/>
            </w:tcBorders>
          </w:tcPr>
          <w:p w:rsidR="00E61D2A" w:rsidRPr="00A6206F" w:rsidRDefault="00E61D2A" w:rsidP="00DE5B03">
            <w:pPr>
              <w:pStyle w:val="p1a"/>
              <w:numPr>
                <w:ins w:id="385" w:author="Luis" w:date="2013-04-15T22:06:00Z"/>
              </w:numPr>
              <w:jc w:val="center"/>
              <w:rPr>
                <w:ins w:id="386" w:author="Luis" w:date="2013-04-15T22:06:00Z"/>
                <w:sz w:val="18"/>
                <w:szCs w:val="18"/>
              </w:rPr>
            </w:pPr>
            <w:ins w:id="387" w:author="Luis" w:date="2013-04-15T22:06:00Z">
              <w:r>
                <w:rPr>
                  <w:sz w:val="18"/>
                  <w:szCs w:val="18"/>
                </w:rPr>
                <w:t>T3</w:t>
              </w:r>
            </w:ins>
          </w:p>
        </w:tc>
        <w:tc>
          <w:tcPr>
            <w:tcW w:w="6911" w:type="dxa"/>
          </w:tcPr>
          <w:p w:rsidR="00E61D2A" w:rsidRPr="00016264" w:rsidRDefault="00E61D2A" w:rsidP="00DE5B03">
            <w:pPr>
              <w:pStyle w:val="Text"/>
              <w:numPr>
                <w:ins w:id="388" w:author="Luis" w:date="2013-04-15T22:06:00Z"/>
              </w:numPr>
              <w:snapToGrid w:val="0"/>
              <w:spacing w:before="0"/>
              <w:ind w:firstLine="0"/>
              <w:jc w:val="left"/>
              <w:rPr>
                <w:ins w:id="389" w:author="Luis" w:date="2013-04-15T22:06:00Z"/>
                <w:i/>
                <w:sz w:val="18"/>
                <w:szCs w:val="18"/>
              </w:rPr>
            </w:pPr>
            <w:ins w:id="390" w:author="Luis" w:date="2013-04-15T22:06:00Z">
              <w:r w:rsidRPr="00D061FF">
                <w:rPr>
                  <w:sz w:val="18"/>
                  <w:szCs w:val="18"/>
                </w:rPr>
                <w:t>&lt;#</w:t>
              </w:r>
              <w:r>
                <w:rPr>
                  <w:b/>
                  <w:sz w:val="18"/>
                  <w:szCs w:val="18"/>
                </w:rPr>
                <w:t>D</w:t>
              </w:r>
              <w:r w:rsidRPr="0071392C">
                <w:rPr>
                  <w:sz w:val="18"/>
                  <w:szCs w:val="18"/>
                </w:rPr>
                <w:t>_</w:t>
              </w:r>
              <w:r>
                <w:rPr>
                  <w:b/>
                  <w:sz w:val="18"/>
                  <w:szCs w:val="18"/>
                </w:rPr>
                <w:t>P</w:t>
              </w:r>
              <w:r w:rsidRPr="00D061FF">
                <w:rPr>
                  <w:sz w:val="18"/>
                  <w:szCs w:val="18"/>
                </w:rPr>
                <w:t>TriplesMap&gt;</w:t>
              </w:r>
              <w:r>
                <w:rPr>
                  <w:i/>
                  <w:sz w:val="18"/>
                  <w:szCs w:val="18"/>
                </w:rPr>
                <w:t xml:space="preserve"> </w:t>
              </w:r>
            </w:ins>
          </w:p>
          <w:p w:rsidR="00E61D2A" w:rsidRPr="00D061FF" w:rsidRDefault="00E61D2A" w:rsidP="00DE5B03">
            <w:pPr>
              <w:pStyle w:val="Text"/>
              <w:numPr>
                <w:ins w:id="391" w:author="Luis" w:date="2013-04-15T22:06:00Z"/>
              </w:numPr>
              <w:snapToGrid w:val="0"/>
              <w:spacing w:before="0"/>
              <w:ind w:firstLine="0"/>
              <w:jc w:val="left"/>
              <w:rPr>
                <w:ins w:id="392" w:author="Luis" w:date="2013-04-15T22:06:00Z"/>
                <w:sz w:val="18"/>
                <w:szCs w:val="18"/>
              </w:rPr>
            </w:pPr>
            <w:ins w:id="393" w:author="Luis" w:date="2013-04-15T22:06:00Z">
              <w:r>
                <w:rPr>
                  <w:sz w:val="18"/>
                  <w:szCs w:val="18"/>
                </w:rPr>
                <w:t xml:space="preserve">   </w:t>
              </w:r>
              <w:r w:rsidRPr="00D061FF">
                <w:rPr>
                  <w:sz w:val="18"/>
                  <w:szCs w:val="18"/>
                </w:rPr>
                <w:t>rr:logicalTable [ rr:tableName "</w:t>
              </w:r>
              <w:r>
                <w:rPr>
                  <w:b/>
                  <w:sz w:val="18"/>
                  <w:szCs w:val="18"/>
                </w:rPr>
                <w:t>D_P</w:t>
              </w:r>
              <w:r w:rsidRPr="00D061FF">
                <w:rPr>
                  <w:sz w:val="18"/>
                  <w:szCs w:val="18"/>
                </w:rPr>
                <w:t>" ];</w:t>
              </w:r>
            </w:ins>
          </w:p>
          <w:p w:rsidR="00E61D2A" w:rsidRPr="00016264" w:rsidRDefault="00E61D2A" w:rsidP="00DE5B03">
            <w:pPr>
              <w:pStyle w:val="Text"/>
              <w:numPr>
                <w:ins w:id="394" w:author="Luis" w:date="2013-04-15T22:06:00Z"/>
              </w:numPr>
              <w:snapToGrid w:val="0"/>
              <w:spacing w:before="0"/>
              <w:ind w:firstLine="0"/>
              <w:jc w:val="left"/>
              <w:rPr>
                <w:ins w:id="395" w:author="Luis" w:date="2013-04-15T22:06:00Z"/>
                <w:i/>
                <w:sz w:val="18"/>
                <w:szCs w:val="18"/>
              </w:rPr>
            </w:pPr>
            <w:ins w:id="396" w:author="Luis" w:date="2013-04-15T22:06:00Z">
              <w:r>
                <w:rPr>
                  <w:sz w:val="18"/>
                  <w:szCs w:val="18"/>
                </w:rPr>
                <w:t xml:space="preserve">   </w:t>
              </w:r>
              <w:r w:rsidRPr="00D061FF">
                <w:rPr>
                  <w:sz w:val="18"/>
                  <w:szCs w:val="18"/>
                </w:rPr>
                <w:t>rr:subjectMap [</w:t>
              </w:r>
            </w:ins>
          </w:p>
          <w:p w:rsidR="00E61D2A" w:rsidRPr="00D061FF" w:rsidRDefault="00E61D2A" w:rsidP="00DE5B03">
            <w:pPr>
              <w:pStyle w:val="Text"/>
              <w:numPr>
                <w:ins w:id="397" w:author="Luis" w:date="2013-04-15T22:06:00Z"/>
              </w:numPr>
              <w:snapToGrid w:val="0"/>
              <w:spacing w:before="0"/>
              <w:ind w:firstLine="0"/>
              <w:jc w:val="left"/>
              <w:rPr>
                <w:ins w:id="398" w:author="Luis" w:date="2013-04-15T22:06:00Z"/>
                <w:sz w:val="18"/>
                <w:szCs w:val="18"/>
              </w:rPr>
            </w:pPr>
            <w:ins w:id="399" w:author="Luis" w:date="2013-04-15T22:06:00Z">
              <w:r>
                <w:rPr>
                  <w:sz w:val="18"/>
                  <w:szCs w:val="18"/>
                </w:rPr>
                <w:t xml:space="preserve">      </w:t>
              </w:r>
              <w:r w:rsidRPr="00D061FF">
                <w:rPr>
                  <w:sz w:val="18"/>
                  <w:szCs w:val="18"/>
                </w:rPr>
                <w:t>rr:template "</w:t>
              </w:r>
              <w:r w:rsidRPr="004143E9">
                <w:rPr>
                  <w:sz w:val="18"/>
                  <w:szCs w:val="18"/>
                </w:rPr>
                <w:t>http://</w:t>
              </w:r>
              <w:r>
                <w:rPr>
                  <w:b/>
                  <w:sz w:val="18"/>
                  <w:szCs w:val="18"/>
                </w:rPr>
                <w:t>uriOfD</w:t>
              </w:r>
              <w:r w:rsidRPr="004143E9">
                <w:rPr>
                  <w:sz w:val="18"/>
                  <w:szCs w:val="18"/>
                </w:rPr>
                <w:t>/{</w:t>
              </w:r>
              <w:r>
                <w:rPr>
                  <w:b/>
                  <w:sz w:val="18"/>
                  <w:szCs w:val="18"/>
                </w:rPr>
                <w:t>K</w:t>
              </w:r>
              <w:r>
                <w:rPr>
                  <w:b/>
                  <w:sz w:val="18"/>
                  <w:szCs w:val="18"/>
                  <w:vertAlign w:val="subscript"/>
                </w:rPr>
                <w:t>D1</w:t>
              </w:r>
              <w:r w:rsidRPr="004143E9">
                <w:rPr>
                  <w:sz w:val="18"/>
                  <w:szCs w:val="18"/>
                </w:rPr>
                <w:t>}/{</w:t>
              </w:r>
              <w:r>
                <w:rPr>
                  <w:b/>
                  <w:sz w:val="18"/>
                  <w:szCs w:val="18"/>
                </w:rPr>
                <w:t>K</w:t>
              </w:r>
              <w:r>
                <w:rPr>
                  <w:b/>
                  <w:sz w:val="18"/>
                  <w:szCs w:val="18"/>
                  <w:vertAlign w:val="subscript"/>
                </w:rPr>
                <w:t>D2</w:t>
              </w:r>
              <w:r w:rsidRPr="004143E9">
                <w:rPr>
                  <w:sz w:val="18"/>
                  <w:szCs w:val="18"/>
                </w:rPr>
                <w:t>}</w:t>
              </w:r>
              <w:r>
                <w:rPr>
                  <w:sz w:val="18"/>
                  <w:szCs w:val="18"/>
                </w:rPr>
                <w:t>/</w:t>
              </w:r>
              <w:r w:rsidRPr="004143E9">
                <w:rPr>
                  <w:sz w:val="18"/>
                  <w:szCs w:val="18"/>
                </w:rPr>
                <w:t>...</w:t>
              </w:r>
              <w:r>
                <w:rPr>
                  <w:sz w:val="18"/>
                  <w:szCs w:val="18"/>
                </w:rPr>
                <w:t xml:space="preserve"> </w:t>
              </w:r>
              <w:r w:rsidRPr="004143E9">
                <w:rPr>
                  <w:sz w:val="18"/>
                  <w:szCs w:val="18"/>
                </w:rPr>
                <w:t>/{</w:t>
              </w:r>
              <w:r>
                <w:rPr>
                  <w:b/>
                  <w:sz w:val="18"/>
                  <w:szCs w:val="18"/>
                </w:rPr>
                <w:t>K</w:t>
              </w:r>
              <w:r>
                <w:rPr>
                  <w:b/>
                  <w:sz w:val="18"/>
                  <w:szCs w:val="18"/>
                  <w:vertAlign w:val="subscript"/>
                </w:rPr>
                <w:t>Dn</w:t>
              </w:r>
              <w:r w:rsidRPr="004143E9">
                <w:rPr>
                  <w:sz w:val="18"/>
                  <w:szCs w:val="18"/>
                </w:rPr>
                <w:t>}/</w:t>
              </w:r>
              <w:r w:rsidRPr="00D061FF">
                <w:rPr>
                  <w:sz w:val="18"/>
                  <w:szCs w:val="18"/>
                </w:rPr>
                <w:t>";</w:t>
              </w:r>
            </w:ins>
          </w:p>
          <w:p w:rsidR="00E61D2A" w:rsidRPr="001532E7" w:rsidRDefault="00E61D2A" w:rsidP="00DE5B03">
            <w:pPr>
              <w:pStyle w:val="Text"/>
              <w:numPr>
                <w:ins w:id="400" w:author="Luis" w:date="2013-04-15T22:06:00Z"/>
              </w:numPr>
              <w:snapToGrid w:val="0"/>
              <w:spacing w:before="0"/>
              <w:ind w:firstLine="0"/>
              <w:jc w:val="left"/>
              <w:rPr>
                <w:ins w:id="401" w:author="Luis" w:date="2013-04-15T22:06:00Z"/>
                <w:b/>
                <w:sz w:val="18"/>
                <w:szCs w:val="18"/>
              </w:rPr>
            </w:pPr>
            <w:ins w:id="402" w:author="Luis" w:date="2013-04-15T22:06:00Z">
              <w:r>
                <w:rPr>
                  <w:sz w:val="18"/>
                  <w:szCs w:val="18"/>
                </w:rPr>
                <w:t xml:space="preserve">      </w:t>
              </w:r>
              <w:r w:rsidRPr="00C16911">
                <w:rPr>
                  <w:sz w:val="18"/>
                  <w:szCs w:val="18"/>
                </w:rPr>
                <w:t xml:space="preserve">rr:class </w:t>
              </w:r>
              <w:r>
                <w:rPr>
                  <w:b/>
                  <w:sz w:val="18"/>
                  <w:szCs w:val="18"/>
                </w:rPr>
                <w:t>D</w:t>
              </w:r>
              <w:r w:rsidRPr="00C16911">
                <w:rPr>
                  <w:sz w:val="18"/>
                  <w:szCs w:val="18"/>
                </w:rPr>
                <w:t>;</w:t>
              </w:r>
              <w:r>
                <w:rPr>
                  <w:sz w:val="18"/>
                  <w:szCs w:val="18"/>
                </w:rPr>
                <w:t xml:space="preserve">   </w:t>
              </w:r>
              <w:r w:rsidRPr="00C16911">
                <w:rPr>
                  <w:sz w:val="18"/>
                  <w:szCs w:val="18"/>
                </w:rPr>
                <w:t>];</w:t>
              </w:r>
            </w:ins>
          </w:p>
          <w:p w:rsidR="00E61D2A" w:rsidRPr="00F65C5C" w:rsidRDefault="00E61D2A" w:rsidP="00DE5B03">
            <w:pPr>
              <w:pStyle w:val="Text"/>
              <w:numPr>
                <w:ins w:id="403" w:author="Luis" w:date="2013-04-15T22:06:00Z"/>
              </w:numPr>
              <w:snapToGrid w:val="0"/>
              <w:spacing w:before="0"/>
              <w:ind w:firstLine="0"/>
              <w:jc w:val="left"/>
              <w:rPr>
                <w:ins w:id="404" w:author="Luis" w:date="2013-04-15T22:06:00Z"/>
                <w:sz w:val="18"/>
                <w:szCs w:val="18"/>
              </w:rPr>
            </w:pPr>
            <w:ins w:id="405" w:author="Luis" w:date="2013-04-15T22:06:00Z">
              <w:r w:rsidRPr="00250EE3">
                <w:rPr>
                  <w:sz w:val="18"/>
                  <w:szCs w:val="18"/>
                </w:rPr>
                <w:t xml:space="preserve">   </w:t>
              </w:r>
              <w:r w:rsidRPr="00F65C5C">
                <w:rPr>
                  <w:sz w:val="18"/>
                  <w:szCs w:val="18"/>
                </w:rPr>
                <w:t>rr:predicateObjectMap [</w:t>
              </w:r>
            </w:ins>
          </w:p>
          <w:p w:rsidR="00E61D2A" w:rsidRPr="00B20056" w:rsidRDefault="00E61D2A" w:rsidP="00DE5B03">
            <w:pPr>
              <w:pStyle w:val="Text"/>
              <w:numPr>
                <w:ins w:id="406" w:author="Luis" w:date="2013-04-15T22:06:00Z"/>
              </w:numPr>
              <w:snapToGrid w:val="0"/>
              <w:spacing w:before="0"/>
              <w:jc w:val="left"/>
              <w:rPr>
                <w:ins w:id="407" w:author="Luis" w:date="2013-04-15T22:06:00Z"/>
                <w:i/>
                <w:sz w:val="18"/>
                <w:szCs w:val="18"/>
              </w:rPr>
            </w:pPr>
            <w:ins w:id="408" w:author="Luis" w:date="2013-04-15T22:06:00Z">
              <w:r w:rsidRPr="00F65C5C">
                <w:rPr>
                  <w:sz w:val="18"/>
                  <w:szCs w:val="18"/>
                </w:rPr>
                <w:t xml:space="preserve">   </w:t>
              </w:r>
              <w:r w:rsidRPr="006D6C59">
                <w:rPr>
                  <w:sz w:val="18"/>
                  <w:szCs w:val="18"/>
                </w:rPr>
                <w:t xml:space="preserve">rr:predicate </w:t>
              </w:r>
              <w:r>
                <w:rPr>
                  <w:b/>
                  <w:sz w:val="18"/>
                  <w:szCs w:val="18"/>
                </w:rPr>
                <w:t>P</w:t>
              </w:r>
              <w:r w:rsidRPr="006D6C59">
                <w:rPr>
                  <w:sz w:val="18"/>
                  <w:szCs w:val="18"/>
                </w:rPr>
                <w:t>;</w:t>
              </w:r>
            </w:ins>
          </w:p>
          <w:p w:rsidR="00E61D2A" w:rsidRPr="009A7DFD" w:rsidRDefault="00E61D2A" w:rsidP="00DE5B03">
            <w:pPr>
              <w:pStyle w:val="Text"/>
              <w:numPr>
                <w:ins w:id="409" w:author="Luis" w:date="2013-04-15T22:06:00Z"/>
              </w:numPr>
              <w:snapToGrid w:val="0"/>
              <w:spacing w:before="0"/>
              <w:jc w:val="left"/>
              <w:rPr>
                <w:ins w:id="410" w:author="Luis" w:date="2013-04-15T22:06:00Z"/>
                <w:sz w:val="18"/>
                <w:szCs w:val="18"/>
              </w:rPr>
            </w:pPr>
            <w:ins w:id="411" w:author="Luis" w:date="2013-04-15T22:06:00Z">
              <w:r>
                <w:rPr>
                  <w:sz w:val="18"/>
                  <w:szCs w:val="18"/>
                </w:rPr>
                <w:t xml:space="preserve">   </w:t>
              </w:r>
              <w:r w:rsidRPr="006D6C59">
                <w:rPr>
                  <w:sz w:val="18"/>
                  <w:szCs w:val="18"/>
                </w:rPr>
                <w:t xml:space="preserve">rr:objectMap [ </w:t>
              </w:r>
              <w:r w:rsidRPr="00A30F01">
                <w:rPr>
                  <w:sz w:val="18"/>
                  <w:szCs w:val="18"/>
                </w:rPr>
                <w:t>rr:column "</w:t>
              </w:r>
              <w:r>
                <w:rPr>
                  <w:b/>
                  <w:sz w:val="18"/>
                  <w:szCs w:val="18"/>
                </w:rPr>
                <w:t>P</w:t>
              </w:r>
              <w:r w:rsidRPr="00A30F01">
                <w:rPr>
                  <w:sz w:val="18"/>
                  <w:szCs w:val="18"/>
                </w:rPr>
                <w:t>"</w:t>
              </w:r>
              <w:r>
                <w:rPr>
                  <w:sz w:val="18"/>
                  <w:szCs w:val="18"/>
                </w:rPr>
                <w:t xml:space="preserve"> </w:t>
              </w:r>
              <w:r w:rsidRPr="001D034F">
                <w:rPr>
                  <w:sz w:val="18"/>
                  <w:szCs w:val="18"/>
                </w:rPr>
                <w:t>];</w:t>
              </w:r>
              <w:r>
                <w:rPr>
                  <w:sz w:val="18"/>
                  <w:szCs w:val="18"/>
                </w:rPr>
                <w:t xml:space="preserve">   </w:t>
              </w:r>
              <w:r w:rsidRPr="001D034F">
                <w:rPr>
                  <w:sz w:val="18"/>
                  <w:szCs w:val="18"/>
                </w:rPr>
                <w:t>];</w:t>
              </w:r>
            </w:ins>
          </w:p>
        </w:tc>
      </w:tr>
      <w:tr w:rsidR="00E61D2A" w:rsidRPr="00A911D4" w:rsidTr="00DE5B03">
        <w:trPr>
          <w:trHeight w:val="2196"/>
          <w:jc w:val="center"/>
          <w:ins w:id="412" w:author="Luis" w:date="2013-04-15T22:06:00Z"/>
        </w:trPr>
        <w:tc>
          <w:tcPr>
            <w:tcW w:w="256" w:type="dxa"/>
            <w:tcBorders>
              <w:top w:val="nil"/>
              <w:left w:val="nil"/>
              <w:bottom w:val="nil"/>
            </w:tcBorders>
          </w:tcPr>
          <w:p w:rsidR="00E61D2A" w:rsidRPr="00A6206F" w:rsidRDefault="00E61D2A" w:rsidP="00DE5B03">
            <w:pPr>
              <w:pStyle w:val="p1a"/>
              <w:numPr>
                <w:ins w:id="413" w:author="Luis" w:date="2013-04-15T22:06:00Z"/>
              </w:numPr>
              <w:jc w:val="center"/>
              <w:rPr>
                <w:ins w:id="414" w:author="Luis" w:date="2013-04-15T22:06:00Z"/>
                <w:sz w:val="18"/>
                <w:szCs w:val="18"/>
              </w:rPr>
            </w:pPr>
            <w:ins w:id="415" w:author="Luis" w:date="2013-04-15T22:06:00Z">
              <w:r>
                <w:rPr>
                  <w:sz w:val="18"/>
                  <w:szCs w:val="18"/>
                </w:rPr>
                <w:t>T4</w:t>
              </w:r>
            </w:ins>
          </w:p>
        </w:tc>
        <w:tc>
          <w:tcPr>
            <w:tcW w:w="6911" w:type="dxa"/>
          </w:tcPr>
          <w:p w:rsidR="00E61D2A" w:rsidRPr="006D6C59" w:rsidRDefault="00E61D2A" w:rsidP="00DE5B03">
            <w:pPr>
              <w:pStyle w:val="Text"/>
              <w:numPr>
                <w:ins w:id="416" w:author="Luis" w:date="2013-04-15T22:06:00Z"/>
              </w:numPr>
              <w:snapToGrid w:val="0"/>
              <w:spacing w:before="0"/>
              <w:ind w:firstLine="0"/>
              <w:jc w:val="left"/>
              <w:rPr>
                <w:ins w:id="417" w:author="Luis" w:date="2013-04-15T22:06:00Z"/>
                <w:sz w:val="18"/>
                <w:szCs w:val="18"/>
              </w:rPr>
            </w:pPr>
            <w:ins w:id="418" w:author="Luis" w:date="2013-04-15T22:06:00Z">
              <w:r w:rsidRPr="00250EE3">
                <w:rPr>
                  <w:sz w:val="18"/>
                  <w:szCs w:val="18"/>
                </w:rPr>
                <w:t xml:space="preserve">   </w:t>
              </w:r>
              <w:r w:rsidRPr="006D6C59">
                <w:rPr>
                  <w:sz w:val="18"/>
                  <w:szCs w:val="18"/>
                </w:rPr>
                <w:t>rr:predicateObjectMap [</w:t>
              </w:r>
            </w:ins>
          </w:p>
          <w:p w:rsidR="00E61D2A" w:rsidRPr="00AB4DE0" w:rsidRDefault="00E61D2A" w:rsidP="00DE5B03">
            <w:pPr>
              <w:pStyle w:val="Text"/>
              <w:numPr>
                <w:ins w:id="419" w:author="Luis" w:date="2013-04-15T22:06:00Z"/>
              </w:numPr>
              <w:snapToGrid w:val="0"/>
              <w:spacing w:before="0"/>
              <w:jc w:val="left"/>
              <w:rPr>
                <w:ins w:id="420" w:author="Luis" w:date="2013-04-15T22:06:00Z"/>
                <w:sz w:val="18"/>
                <w:szCs w:val="18"/>
              </w:rPr>
            </w:pPr>
            <w:ins w:id="421" w:author="Luis" w:date="2013-04-15T22:06:00Z">
              <w:r w:rsidRPr="00AB4DE0">
                <w:rPr>
                  <w:sz w:val="18"/>
                  <w:szCs w:val="18"/>
                </w:rPr>
                <w:t xml:space="preserve">   rr:predicate </w:t>
              </w:r>
              <w:r w:rsidRPr="00AB4DE0">
                <w:rPr>
                  <w:b/>
                  <w:sz w:val="18"/>
                  <w:szCs w:val="18"/>
                </w:rPr>
                <w:t>P</w:t>
              </w:r>
              <w:r w:rsidRPr="00AB4DE0">
                <w:rPr>
                  <w:sz w:val="18"/>
                  <w:szCs w:val="18"/>
                </w:rPr>
                <w:t>;</w:t>
              </w:r>
            </w:ins>
          </w:p>
          <w:p w:rsidR="00E61D2A" w:rsidRPr="00A663DB" w:rsidRDefault="00E61D2A" w:rsidP="00DE5B03">
            <w:pPr>
              <w:pStyle w:val="Text"/>
              <w:numPr>
                <w:ins w:id="422" w:author="Luis" w:date="2013-04-15T22:06:00Z"/>
              </w:numPr>
              <w:snapToGrid w:val="0"/>
              <w:spacing w:before="0"/>
              <w:jc w:val="left"/>
              <w:rPr>
                <w:ins w:id="423" w:author="Luis" w:date="2013-04-15T22:06:00Z"/>
                <w:sz w:val="18"/>
                <w:szCs w:val="18"/>
              </w:rPr>
            </w:pPr>
            <w:ins w:id="424" w:author="Luis" w:date="2013-04-15T22:06:00Z">
              <w:r w:rsidRPr="00AB4DE0">
                <w:rPr>
                  <w:sz w:val="18"/>
                  <w:szCs w:val="18"/>
                </w:rPr>
                <w:t xml:space="preserve">   </w:t>
              </w:r>
              <w:r w:rsidRPr="00A663DB">
                <w:rPr>
                  <w:sz w:val="18"/>
                  <w:szCs w:val="18"/>
                </w:rPr>
                <w:t>rr:objectMap [</w:t>
              </w:r>
            </w:ins>
          </w:p>
          <w:p w:rsidR="00E61D2A" w:rsidRPr="00A663DB" w:rsidRDefault="00E61D2A" w:rsidP="00DE5B03">
            <w:pPr>
              <w:pStyle w:val="Text"/>
              <w:numPr>
                <w:ins w:id="425" w:author="Luis" w:date="2013-04-15T22:06:00Z"/>
              </w:numPr>
              <w:snapToGrid w:val="0"/>
              <w:spacing w:before="0"/>
              <w:jc w:val="left"/>
              <w:rPr>
                <w:ins w:id="426" w:author="Luis" w:date="2013-04-15T22:06:00Z"/>
                <w:sz w:val="18"/>
                <w:szCs w:val="18"/>
              </w:rPr>
            </w:pPr>
            <w:ins w:id="427" w:author="Luis" w:date="2013-04-15T22:06:00Z">
              <w:r w:rsidRPr="00A663DB">
                <w:rPr>
                  <w:sz w:val="18"/>
                  <w:szCs w:val="18"/>
                </w:rPr>
                <w:t xml:space="preserve">      rr:parentTriplesMap &lt;</w:t>
              </w:r>
              <w:r>
                <w:rPr>
                  <w:b/>
                  <w:sz w:val="18"/>
                  <w:szCs w:val="18"/>
                </w:rPr>
                <w:t>R</w:t>
              </w:r>
              <w:r w:rsidRPr="00A663DB">
                <w:rPr>
                  <w:sz w:val="18"/>
                  <w:szCs w:val="18"/>
                </w:rPr>
                <w:t>TriplesMap&gt;;</w:t>
              </w:r>
            </w:ins>
          </w:p>
          <w:p w:rsidR="00E61D2A" w:rsidRDefault="00E61D2A" w:rsidP="00DE5B03">
            <w:pPr>
              <w:pStyle w:val="Text"/>
              <w:numPr>
                <w:ins w:id="428" w:author="Luis" w:date="2013-04-15T22:06:00Z"/>
              </w:numPr>
              <w:snapToGrid w:val="0"/>
              <w:spacing w:before="0"/>
              <w:ind w:firstLine="0"/>
              <w:jc w:val="left"/>
              <w:rPr>
                <w:ins w:id="429" w:author="Luis" w:date="2013-04-15T22:06:00Z"/>
                <w:sz w:val="18"/>
                <w:szCs w:val="18"/>
              </w:rPr>
            </w:pPr>
            <w:ins w:id="430" w:author="Luis" w:date="2013-04-15T22:06:00Z">
              <w:r w:rsidRPr="00E61DF4">
                <w:rPr>
                  <w:sz w:val="18"/>
                  <w:szCs w:val="18"/>
                </w:rPr>
                <w:t xml:space="preserve">          </w:t>
              </w:r>
              <w:r>
                <w:rPr>
                  <w:sz w:val="18"/>
                  <w:szCs w:val="18"/>
                </w:rPr>
                <w:t>rr:joinCondition [</w:t>
              </w:r>
            </w:ins>
          </w:p>
          <w:p w:rsidR="00E61D2A" w:rsidRPr="00876F08" w:rsidRDefault="00E61D2A" w:rsidP="00DE5B03">
            <w:pPr>
              <w:pStyle w:val="Text"/>
              <w:numPr>
                <w:ins w:id="431" w:author="Luis" w:date="2013-04-15T22:06:00Z"/>
              </w:numPr>
              <w:snapToGrid w:val="0"/>
              <w:spacing w:before="0"/>
              <w:ind w:firstLine="0"/>
              <w:jc w:val="left"/>
              <w:rPr>
                <w:ins w:id="432" w:author="Luis" w:date="2013-04-15T22:06:00Z"/>
                <w:b/>
                <w:i/>
                <w:sz w:val="18"/>
                <w:szCs w:val="18"/>
              </w:rPr>
            </w:pPr>
            <w:ins w:id="433" w:author="Luis" w:date="2013-04-15T22:06:00Z">
              <w:r>
                <w:rPr>
                  <w:sz w:val="18"/>
                  <w:szCs w:val="18"/>
                </w:rPr>
                <w:t xml:space="preserve">             rr:child “</w:t>
              </w:r>
              <w:r w:rsidRPr="002F37AB">
                <w:rPr>
                  <w:b/>
                  <w:sz w:val="18"/>
                  <w:szCs w:val="18"/>
                </w:rPr>
                <w:t>K</w:t>
              </w:r>
              <w:r w:rsidRPr="002F37AB">
                <w:rPr>
                  <w:b/>
                  <w:sz w:val="18"/>
                  <w:szCs w:val="18"/>
                  <w:vertAlign w:val="subscript"/>
                </w:rPr>
                <w:t>R1</w:t>
              </w:r>
              <w:r>
                <w:rPr>
                  <w:sz w:val="18"/>
                  <w:szCs w:val="18"/>
                </w:rPr>
                <w:t>”;</w:t>
              </w:r>
            </w:ins>
          </w:p>
          <w:p w:rsidR="00E61D2A" w:rsidRDefault="00E61D2A" w:rsidP="00DE5B03">
            <w:pPr>
              <w:pStyle w:val="Text"/>
              <w:numPr>
                <w:ins w:id="434" w:author="Luis" w:date="2013-04-15T22:06:00Z"/>
              </w:numPr>
              <w:snapToGrid w:val="0"/>
              <w:spacing w:before="0"/>
              <w:ind w:firstLine="0"/>
              <w:jc w:val="left"/>
              <w:rPr>
                <w:ins w:id="435" w:author="Luis" w:date="2013-04-15T22:06:00Z"/>
                <w:sz w:val="18"/>
                <w:szCs w:val="18"/>
              </w:rPr>
            </w:pPr>
            <w:ins w:id="436" w:author="Luis" w:date="2013-04-15T22:06:00Z">
              <w:r>
                <w:rPr>
                  <w:sz w:val="18"/>
                  <w:szCs w:val="18"/>
                </w:rPr>
                <w:t xml:space="preserve">             </w:t>
              </w:r>
              <w:r w:rsidRPr="00BF150A">
                <w:rPr>
                  <w:sz w:val="18"/>
                  <w:szCs w:val="18"/>
                </w:rPr>
                <w:t>rr:parent “</w:t>
              </w:r>
              <w:r w:rsidRPr="002F37AB">
                <w:rPr>
                  <w:b/>
                  <w:sz w:val="18"/>
                  <w:szCs w:val="18"/>
                </w:rPr>
                <w:t>K</w:t>
              </w:r>
              <w:r w:rsidRPr="002F37AB">
                <w:rPr>
                  <w:b/>
                  <w:sz w:val="18"/>
                  <w:szCs w:val="18"/>
                  <w:vertAlign w:val="subscript"/>
                </w:rPr>
                <w:t>R1</w:t>
              </w:r>
              <w:r w:rsidRPr="00BF150A">
                <w:rPr>
                  <w:sz w:val="18"/>
                  <w:szCs w:val="18"/>
                </w:rPr>
                <w:t>”</w:t>
              </w:r>
              <w:r>
                <w:rPr>
                  <w:sz w:val="18"/>
                  <w:szCs w:val="18"/>
                </w:rPr>
                <w:t>;   ];</w:t>
              </w:r>
            </w:ins>
          </w:p>
          <w:p w:rsidR="00E61D2A" w:rsidRDefault="00E61D2A" w:rsidP="00DE5B03">
            <w:pPr>
              <w:pStyle w:val="Text"/>
              <w:numPr>
                <w:ins w:id="437" w:author="Luis" w:date="2013-04-15T22:06:00Z"/>
              </w:numPr>
              <w:snapToGrid w:val="0"/>
              <w:spacing w:before="0"/>
              <w:ind w:firstLine="0"/>
              <w:jc w:val="left"/>
              <w:rPr>
                <w:ins w:id="438" w:author="Luis" w:date="2013-04-15T22:06:00Z"/>
                <w:sz w:val="18"/>
                <w:szCs w:val="18"/>
              </w:rPr>
            </w:pPr>
            <w:ins w:id="439" w:author="Luis" w:date="2013-04-15T22:06:00Z">
              <w:r>
                <w:rPr>
                  <w:sz w:val="18"/>
                  <w:szCs w:val="18"/>
                </w:rPr>
                <w:t xml:space="preserve">          …</w:t>
              </w:r>
            </w:ins>
          </w:p>
          <w:p w:rsidR="00E61D2A" w:rsidRDefault="00E61D2A" w:rsidP="00DE5B03">
            <w:pPr>
              <w:pStyle w:val="Text"/>
              <w:numPr>
                <w:ins w:id="440" w:author="Luis" w:date="2013-04-15T22:06:00Z"/>
              </w:numPr>
              <w:snapToGrid w:val="0"/>
              <w:spacing w:before="0"/>
              <w:ind w:firstLine="0"/>
              <w:jc w:val="left"/>
              <w:rPr>
                <w:ins w:id="441" w:author="Luis" w:date="2013-04-15T22:06:00Z"/>
                <w:sz w:val="18"/>
                <w:szCs w:val="18"/>
              </w:rPr>
            </w:pPr>
            <w:ins w:id="442" w:author="Luis" w:date="2013-04-15T22:06:00Z">
              <w:r w:rsidRPr="00E61DF4">
                <w:rPr>
                  <w:sz w:val="18"/>
                  <w:szCs w:val="18"/>
                </w:rPr>
                <w:t xml:space="preserve">          </w:t>
              </w:r>
              <w:r>
                <w:rPr>
                  <w:sz w:val="18"/>
                  <w:szCs w:val="18"/>
                </w:rPr>
                <w:t>rr:joinCondition [</w:t>
              </w:r>
            </w:ins>
          </w:p>
          <w:p w:rsidR="00E61D2A" w:rsidRDefault="00E61D2A" w:rsidP="00DE5B03">
            <w:pPr>
              <w:pStyle w:val="Text"/>
              <w:numPr>
                <w:ins w:id="443" w:author="Luis" w:date="2013-04-15T22:06:00Z"/>
              </w:numPr>
              <w:snapToGrid w:val="0"/>
              <w:spacing w:before="0"/>
              <w:ind w:firstLine="0"/>
              <w:jc w:val="left"/>
              <w:rPr>
                <w:ins w:id="444" w:author="Luis" w:date="2013-04-15T22:06:00Z"/>
                <w:b/>
                <w:sz w:val="18"/>
                <w:szCs w:val="18"/>
              </w:rPr>
            </w:pPr>
            <w:ins w:id="445" w:author="Luis" w:date="2013-04-15T22:06:00Z">
              <w:r>
                <w:rPr>
                  <w:sz w:val="18"/>
                  <w:szCs w:val="18"/>
                </w:rPr>
                <w:t xml:space="preserve">             rr:child “</w:t>
              </w:r>
              <w:r w:rsidRPr="002F37AB">
                <w:rPr>
                  <w:b/>
                  <w:sz w:val="18"/>
                  <w:szCs w:val="18"/>
                </w:rPr>
                <w:t>K</w:t>
              </w:r>
              <w:r w:rsidRPr="002F37AB">
                <w:rPr>
                  <w:b/>
                  <w:sz w:val="18"/>
                  <w:szCs w:val="18"/>
                  <w:vertAlign w:val="subscript"/>
                </w:rPr>
                <w:t>R</w:t>
              </w:r>
              <w:r>
                <w:rPr>
                  <w:b/>
                  <w:sz w:val="18"/>
                  <w:szCs w:val="18"/>
                  <w:vertAlign w:val="subscript"/>
                </w:rPr>
                <w:t>n</w:t>
              </w:r>
              <w:r>
                <w:rPr>
                  <w:sz w:val="18"/>
                  <w:szCs w:val="18"/>
                </w:rPr>
                <w:t>”;</w:t>
              </w:r>
            </w:ins>
          </w:p>
          <w:p w:rsidR="00E61D2A" w:rsidRPr="00C11CA4" w:rsidRDefault="00E61D2A" w:rsidP="00DE5B03">
            <w:pPr>
              <w:pStyle w:val="Text"/>
              <w:numPr>
                <w:ins w:id="446" w:author="Luis" w:date="2013-04-15T22:06:00Z"/>
              </w:numPr>
              <w:snapToGrid w:val="0"/>
              <w:spacing w:before="0"/>
              <w:ind w:firstLine="0"/>
              <w:jc w:val="left"/>
              <w:rPr>
                <w:ins w:id="447" w:author="Luis" w:date="2013-04-15T22:06:00Z"/>
                <w:b/>
                <w:sz w:val="18"/>
                <w:szCs w:val="18"/>
              </w:rPr>
            </w:pPr>
            <w:ins w:id="448" w:author="Luis" w:date="2013-04-15T22:06:00Z">
              <w:r>
                <w:rPr>
                  <w:b/>
                  <w:sz w:val="18"/>
                  <w:szCs w:val="18"/>
                </w:rPr>
                <w:t xml:space="preserve">             </w:t>
              </w:r>
              <w:r w:rsidRPr="00BF150A">
                <w:rPr>
                  <w:sz w:val="18"/>
                  <w:szCs w:val="18"/>
                </w:rPr>
                <w:t>rr:parent “</w:t>
              </w:r>
              <w:r w:rsidRPr="002F37AB">
                <w:rPr>
                  <w:b/>
                  <w:sz w:val="18"/>
                  <w:szCs w:val="18"/>
                </w:rPr>
                <w:t>K</w:t>
              </w:r>
              <w:r w:rsidRPr="002F37AB">
                <w:rPr>
                  <w:b/>
                  <w:sz w:val="18"/>
                  <w:szCs w:val="18"/>
                  <w:vertAlign w:val="subscript"/>
                </w:rPr>
                <w:t>R</w:t>
              </w:r>
              <w:r>
                <w:rPr>
                  <w:b/>
                  <w:sz w:val="18"/>
                  <w:szCs w:val="18"/>
                  <w:vertAlign w:val="subscript"/>
                </w:rPr>
                <w:t>n</w:t>
              </w:r>
              <w:r w:rsidRPr="00BF150A">
                <w:rPr>
                  <w:sz w:val="18"/>
                  <w:szCs w:val="18"/>
                </w:rPr>
                <w:t>”</w:t>
              </w:r>
              <w:r>
                <w:rPr>
                  <w:sz w:val="18"/>
                  <w:szCs w:val="18"/>
                </w:rPr>
                <w:t>;   ];</w:t>
              </w:r>
              <w:r w:rsidRPr="00E61DF4">
                <w:rPr>
                  <w:sz w:val="18"/>
                  <w:szCs w:val="18"/>
                </w:rPr>
                <w:t xml:space="preserve">   </w:t>
              </w:r>
              <w:r w:rsidRPr="001D034F">
                <w:rPr>
                  <w:sz w:val="18"/>
                  <w:szCs w:val="18"/>
                </w:rPr>
                <w:t>];</w:t>
              </w:r>
              <w:r>
                <w:rPr>
                  <w:sz w:val="18"/>
                  <w:szCs w:val="18"/>
                </w:rPr>
                <w:t xml:space="preserve">   </w:t>
              </w:r>
              <w:r w:rsidRPr="001D034F">
                <w:rPr>
                  <w:sz w:val="18"/>
                  <w:szCs w:val="18"/>
                </w:rPr>
                <w:t>];</w:t>
              </w:r>
            </w:ins>
          </w:p>
        </w:tc>
      </w:tr>
      <w:tr w:rsidR="00E61D2A" w:rsidRPr="00A911D4" w:rsidTr="00DE5B03">
        <w:trPr>
          <w:trHeight w:val="3276"/>
          <w:jc w:val="center"/>
          <w:ins w:id="449" w:author="Luis" w:date="2013-04-15T22:06:00Z"/>
        </w:trPr>
        <w:tc>
          <w:tcPr>
            <w:tcW w:w="256" w:type="dxa"/>
            <w:tcBorders>
              <w:top w:val="nil"/>
              <w:left w:val="nil"/>
              <w:bottom w:val="nil"/>
            </w:tcBorders>
          </w:tcPr>
          <w:p w:rsidR="00E61D2A" w:rsidRPr="00A6206F" w:rsidRDefault="00E61D2A" w:rsidP="00DE5B03">
            <w:pPr>
              <w:pStyle w:val="p1a"/>
              <w:numPr>
                <w:ins w:id="450" w:author="Luis" w:date="2013-04-15T22:06:00Z"/>
              </w:numPr>
              <w:jc w:val="center"/>
              <w:rPr>
                <w:ins w:id="451" w:author="Luis" w:date="2013-04-15T22:06:00Z"/>
                <w:sz w:val="18"/>
                <w:szCs w:val="18"/>
              </w:rPr>
            </w:pPr>
            <w:ins w:id="452" w:author="Luis" w:date="2013-04-15T22:06:00Z">
              <w:r>
                <w:rPr>
                  <w:sz w:val="18"/>
                  <w:szCs w:val="18"/>
                </w:rPr>
                <w:t>T5</w:t>
              </w:r>
            </w:ins>
          </w:p>
        </w:tc>
        <w:tc>
          <w:tcPr>
            <w:tcW w:w="6911" w:type="dxa"/>
          </w:tcPr>
          <w:p w:rsidR="00E61D2A" w:rsidRPr="00D061FF" w:rsidRDefault="00E61D2A" w:rsidP="00DE5B03">
            <w:pPr>
              <w:pStyle w:val="Text"/>
              <w:numPr>
                <w:ins w:id="453" w:author="Luis" w:date="2013-04-15T22:06:00Z"/>
              </w:numPr>
              <w:snapToGrid w:val="0"/>
              <w:spacing w:before="0"/>
              <w:ind w:firstLine="0"/>
              <w:jc w:val="left"/>
              <w:rPr>
                <w:ins w:id="454" w:author="Luis" w:date="2013-04-15T22:06:00Z"/>
                <w:sz w:val="18"/>
                <w:szCs w:val="18"/>
              </w:rPr>
            </w:pPr>
            <w:ins w:id="455" w:author="Luis" w:date="2013-04-15T22:06:00Z">
              <w:r w:rsidRPr="00D061FF">
                <w:rPr>
                  <w:sz w:val="18"/>
                  <w:szCs w:val="18"/>
                </w:rPr>
                <w:t>&lt;#</w:t>
              </w:r>
              <w:r>
                <w:rPr>
                  <w:b/>
                  <w:sz w:val="18"/>
                  <w:szCs w:val="18"/>
                </w:rPr>
                <w:t>D_P</w:t>
              </w:r>
              <w:r w:rsidRPr="007D7229">
                <w:rPr>
                  <w:sz w:val="18"/>
                  <w:szCs w:val="18"/>
                </w:rPr>
                <w:t>T</w:t>
              </w:r>
              <w:r w:rsidRPr="00D061FF">
                <w:rPr>
                  <w:sz w:val="18"/>
                  <w:szCs w:val="18"/>
                </w:rPr>
                <w:t>riplesMap&gt;</w:t>
              </w:r>
            </w:ins>
          </w:p>
          <w:p w:rsidR="00E61D2A" w:rsidRPr="00D061FF" w:rsidRDefault="00E61D2A" w:rsidP="00DE5B03">
            <w:pPr>
              <w:pStyle w:val="Text"/>
              <w:numPr>
                <w:ins w:id="456" w:author="Luis" w:date="2013-04-15T22:06:00Z"/>
              </w:numPr>
              <w:snapToGrid w:val="0"/>
              <w:spacing w:before="0"/>
              <w:ind w:firstLine="0"/>
              <w:jc w:val="left"/>
              <w:rPr>
                <w:ins w:id="457" w:author="Luis" w:date="2013-04-15T22:06:00Z"/>
                <w:sz w:val="18"/>
                <w:szCs w:val="18"/>
              </w:rPr>
            </w:pPr>
            <w:ins w:id="458" w:author="Luis" w:date="2013-04-15T22:06:00Z">
              <w:r>
                <w:rPr>
                  <w:sz w:val="18"/>
                  <w:szCs w:val="18"/>
                </w:rPr>
                <w:t xml:space="preserve">   </w:t>
              </w:r>
              <w:r w:rsidRPr="00D061FF">
                <w:rPr>
                  <w:sz w:val="18"/>
                  <w:szCs w:val="18"/>
                </w:rPr>
                <w:t>rr:logicalTable [ rr:tableName "</w:t>
              </w:r>
              <w:r>
                <w:rPr>
                  <w:b/>
                  <w:sz w:val="18"/>
                  <w:szCs w:val="18"/>
                </w:rPr>
                <w:t>D_P</w:t>
              </w:r>
              <w:r w:rsidRPr="00D061FF">
                <w:rPr>
                  <w:sz w:val="18"/>
                  <w:szCs w:val="18"/>
                </w:rPr>
                <w:t xml:space="preserve"> " ];</w:t>
              </w:r>
              <w:r>
                <w:rPr>
                  <w:sz w:val="18"/>
                  <w:szCs w:val="18"/>
                </w:rPr>
                <w:t xml:space="preserve"> </w:t>
              </w:r>
            </w:ins>
          </w:p>
          <w:p w:rsidR="00E61D2A" w:rsidRPr="00016264" w:rsidRDefault="00E61D2A" w:rsidP="00DE5B03">
            <w:pPr>
              <w:pStyle w:val="Text"/>
              <w:numPr>
                <w:ins w:id="459" w:author="Luis" w:date="2013-04-15T22:06:00Z"/>
              </w:numPr>
              <w:snapToGrid w:val="0"/>
              <w:spacing w:before="0"/>
              <w:ind w:firstLine="0"/>
              <w:jc w:val="left"/>
              <w:rPr>
                <w:ins w:id="460" w:author="Luis" w:date="2013-04-15T22:06:00Z"/>
                <w:i/>
                <w:sz w:val="18"/>
                <w:szCs w:val="18"/>
              </w:rPr>
            </w:pPr>
            <w:ins w:id="461" w:author="Luis" w:date="2013-04-15T22:06:00Z">
              <w:r>
                <w:rPr>
                  <w:sz w:val="18"/>
                  <w:szCs w:val="18"/>
                </w:rPr>
                <w:t xml:space="preserve">   </w:t>
              </w:r>
              <w:r w:rsidRPr="00D061FF">
                <w:rPr>
                  <w:sz w:val="18"/>
                  <w:szCs w:val="18"/>
                </w:rPr>
                <w:t>rr:subjectMap [</w:t>
              </w:r>
            </w:ins>
          </w:p>
          <w:p w:rsidR="00E61D2A" w:rsidRPr="00D061FF" w:rsidRDefault="00E61D2A" w:rsidP="00DE5B03">
            <w:pPr>
              <w:pStyle w:val="Text"/>
              <w:numPr>
                <w:ins w:id="462" w:author="Luis" w:date="2013-04-15T22:06:00Z"/>
              </w:numPr>
              <w:snapToGrid w:val="0"/>
              <w:spacing w:before="0"/>
              <w:ind w:firstLine="0"/>
              <w:jc w:val="left"/>
              <w:rPr>
                <w:ins w:id="463" w:author="Luis" w:date="2013-04-15T22:06:00Z"/>
                <w:sz w:val="18"/>
                <w:szCs w:val="18"/>
              </w:rPr>
            </w:pPr>
            <w:ins w:id="464" w:author="Luis" w:date="2013-04-15T22:06:00Z">
              <w:r>
                <w:rPr>
                  <w:sz w:val="18"/>
                  <w:szCs w:val="18"/>
                </w:rPr>
                <w:t xml:space="preserve">      </w:t>
              </w:r>
              <w:r w:rsidRPr="00D061FF">
                <w:rPr>
                  <w:sz w:val="18"/>
                  <w:szCs w:val="18"/>
                </w:rPr>
                <w:t>rr:template "</w:t>
              </w:r>
              <w:r w:rsidRPr="004143E9">
                <w:rPr>
                  <w:sz w:val="18"/>
                  <w:szCs w:val="18"/>
                </w:rPr>
                <w:t>http://</w:t>
              </w:r>
              <w:r>
                <w:rPr>
                  <w:b/>
                  <w:sz w:val="18"/>
                  <w:szCs w:val="18"/>
                </w:rPr>
                <w:t>uriOfD</w:t>
              </w:r>
              <w:r w:rsidRPr="004143E9">
                <w:rPr>
                  <w:sz w:val="18"/>
                  <w:szCs w:val="18"/>
                </w:rPr>
                <w:t>/{</w:t>
              </w:r>
              <w:r>
                <w:rPr>
                  <w:b/>
                  <w:sz w:val="18"/>
                  <w:szCs w:val="18"/>
                </w:rPr>
                <w:t>K</w:t>
              </w:r>
              <w:r>
                <w:rPr>
                  <w:b/>
                  <w:sz w:val="18"/>
                  <w:szCs w:val="18"/>
                  <w:vertAlign w:val="subscript"/>
                </w:rPr>
                <w:t>D1</w:t>
              </w:r>
              <w:r w:rsidRPr="004143E9">
                <w:rPr>
                  <w:sz w:val="18"/>
                  <w:szCs w:val="18"/>
                </w:rPr>
                <w:t>}/{</w:t>
              </w:r>
              <w:r>
                <w:rPr>
                  <w:b/>
                  <w:sz w:val="18"/>
                  <w:szCs w:val="18"/>
                </w:rPr>
                <w:t>K</w:t>
              </w:r>
              <w:r>
                <w:rPr>
                  <w:b/>
                  <w:sz w:val="18"/>
                  <w:szCs w:val="18"/>
                  <w:vertAlign w:val="subscript"/>
                </w:rPr>
                <w:t xml:space="preserve"> D2</w:t>
              </w:r>
              <w:r w:rsidRPr="004143E9">
                <w:rPr>
                  <w:sz w:val="18"/>
                  <w:szCs w:val="18"/>
                </w:rPr>
                <w:t>}</w:t>
              </w:r>
              <w:r>
                <w:rPr>
                  <w:sz w:val="18"/>
                  <w:szCs w:val="18"/>
                </w:rPr>
                <w:t>/</w:t>
              </w:r>
              <w:r w:rsidRPr="004143E9">
                <w:rPr>
                  <w:sz w:val="18"/>
                  <w:szCs w:val="18"/>
                </w:rPr>
                <w:t>...</w:t>
              </w:r>
              <w:r>
                <w:rPr>
                  <w:sz w:val="18"/>
                  <w:szCs w:val="18"/>
                </w:rPr>
                <w:t xml:space="preserve"> </w:t>
              </w:r>
              <w:r w:rsidRPr="004143E9">
                <w:rPr>
                  <w:sz w:val="18"/>
                  <w:szCs w:val="18"/>
                </w:rPr>
                <w:t>/{</w:t>
              </w:r>
              <w:r>
                <w:rPr>
                  <w:b/>
                  <w:sz w:val="18"/>
                  <w:szCs w:val="18"/>
                </w:rPr>
                <w:t>K</w:t>
              </w:r>
              <w:r>
                <w:rPr>
                  <w:b/>
                  <w:sz w:val="18"/>
                  <w:szCs w:val="18"/>
                  <w:vertAlign w:val="subscript"/>
                </w:rPr>
                <w:t>Dn</w:t>
              </w:r>
              <w:r w:rsidRPr="004143E9">
                <w:rPr>
                  <w:sz w:val="18"/>
                  <w:szCs w:val="18"/>
                </w:rPr>
                <w:t>}/</w:t>
              </w:r>
              <w:r w:rsidRPr="00D061FF">
                <w:rPr>
                  <w:sz w:val="18"/>
                  <w:szCs w:val="18"/>
                </w:rPr>
                <w:t>";</w:t>
              </w:r>
            </w:ins>
          </w:p>
          <w:p w:rsidR="00E61D2A" w:rsidRPr="001532E7" w:rsidRDefault="00E61D2A" w:rsidP="00DE5B03">
            <w:pPr>
              <w:pStyle w:val="Text"/>
              <w:numPr>
                <w:ins w:id="465" w:author="Luis" w:date="2013-04-15T22:06:00Z"/>
              </w:numPr>
              <w:snapToGrid w:val="0"/>
              <w:spacing w:before="0"/>
              <w:ind w:firstLine="0"/>
              <w:jc w:val="left"/>
              <w:rPr>
                <w:ins w:id="466" w:author="Luis" w:date="2013-04-15T22:06:00Z"/>
                <w:b/>
                <w:sz w:val="18"/>
                <w:szCs w:val="18"/>
              </w:rPr>
            </w:pPr>
            <w:ins w:id="467" w:author="Luis" w:date="2013-04-15T22:06:00Z">
              <w:r>
                <w:rPr>
                  <w:sz w:val="18"/>
                  <w:szCs w:val="18"/>
                </w:rPr>
                <w:t xml:space="preserve">      </w:t>
              </w:r>
              <w:r w:rsidRPr="00C16911">
                <w:rPr>
                  <w:sz w:val="18"/>
                  <w:szCs w:val="18"/>
                </w:rPr>
                <w:t xml:space="preserve">rr:class </w:t>
              </w:r>
              <w:r>
                <w:rPr>
                  <w:b/>
                  <w:sz w:val="18"/>
                  <w:szCs w:val="18"/>
                </w:rPr>
                <w:t>D</w:t>
              </w:r>
              <w:r w:rsidRPr="00C16911">
                <w:rPr>
                  <w:sz w:val="18"/>
                  <w:szCs w:val="18"/>
                </w:rPr>
                <w:t>;</w:t>
              </w:r>
              <w:r>
                <w:rPr>
                  <w:sz w:val="18"/>
                  <w:szCs w:val="18"/>
                </w:rPr>
                <w:t xml:space="preserve">   </w:t>
              </w:r>
              <w:r w:rsidRPr="00C16911">
                <w:rPr>
                  <w:sz w:val="18"/>
                  <w:szCs w:val="18"/>
                </w:rPr>
                <w:t>];</w:t>
              </w:r>
            </w:ins>
          </w:p>
          <w:p w:rsidR="00E61D2A" w:rsidRPr="006D6C59" w:rsidRDefault="00E61D2A" w:rsidP="00DE5B03">
            <w:pPr>
              <w:pStyle w:val="Text"/>
              <w:numPr>
                <w:ins w:id="468" w:author="Luis" w:date="2013-04-15T22:06:00Z"/>
              </w:numPr>
              <w:snapToGrid w:val="0"/>
              <w:spacing w:before="0"/>
              <w:ind w:firstLine="0"/>
              <w:jc w:val="left"/>
              <w:rPr>
                <w:ins w:id="469" w:author="Luis" w:date="2013-04-15T22:06:00Z"/>
                <w:sz w:val="18"/>
                <w:szCs w:val="18"/>
              </w:rPr>
            </w:pPr>
            <w:ins w:id="470" w:author="Luis" w:date="2013-04-15T22:06:00Z">
              <w:r w:rsidRPr="00250EE3">
                <w:rPr>
                  <w:sz w:val="18"/>
                  <w:szCs w:val="18"/>
                </w:rPr>
                <w:t xml:space="preserve">   </w:t>
              </w:r>
              <w:r w:rsidRPr="006D6C59">
                <w:rPr>
                  <w:sz w:val="18"/>
                  <w:szCs w:val="18"/>
                </w:rPr>
                <w:t>rr:predicateObjectMap [</w:t>
              </w:r>
            </w:ins>
          </w:p>
          <w:p w:rsidR="00E61D2A" w:rsidRPr="004F0311" w:rsidRDefault="00E61D2A" w:rsidP="00DE5B03">
            <w:pPr>
              <w:pStyle w:val="Text"/>
              <w:numPr>
                <w:ins w:id="471" w:author="Luis" w:date="2013-04-15T22:06:00Z"/>
              </w:numPr>
              <w:snapToGrid w:val="0"/>
              <w:spacing w:before="0"/>
              <w:jc w:val="left"/>
              <w:rPr>
                <w:ins w:id="472" w:author="Luis" w:date="2013-04-15T22:06:00Z"/>
                <w:i/>
                <w:sz w:val="18"/>
                <w:szCs w:val="18"/>
              </w:rPr>
            </w:pPr>
            <w:ins w:id="473" w:author="Luis" w:date="2013-04-15T22:06:00Z">
              <w:r w:rsidRPr="00AD5F61">
                <w:rPr>
                  <w:sz w:val="18"/>
                  <w:szCs w:val="18"/>
                </w:rPr>
                <w:t xml:space="preserve">   rr:predicate </w:t>
              </w:r>
              <w:r w:rsidRPr="00AD5F61">
                <w:rPr>
                  <w:b/>
                  <w:sz w:val="18"/>
                  <w:szCs w:val="18"/>
                </w:rPr>
                <w:t>P</w:t>
              </w:r>
              <w:r w:rsidRPr="00AD5F61">
                <w:rPr>
                  <w:sz w:val="18"/>
                  <w:szCs w:val="18"/>
                </w:rPr>
                <w:t>;</w:t>
              </w:r>
            </w:ins>
          </w:p>
          <w:p w:rsidR="00E61D2A" w:rsidRPr="00A663DB" w:rsidRDefault="00E61D2A" w:rsidP="00DE5B03">
            <w:pPr>
              <w:pStyle w:val="Text"/>
              <w:numPr>
                <w:ins w:id="474" w:author="Luis" w:date="2013-04-15T22:06:00Z"/>
              </w:numPr>
              <w:snapToGrid w:val="0"/>
              <w:spacing w:before="0"/>
              <w:jc w:val="left"/>
              <w:rPr>
                <w:ins w:id="475" w:author="Luis" w:date="2013-04-15T22:06:00Z"/>
                <w:sz w:val="18"/>
                <w:szCs w:val="18"/>
              </w:rPr>
            </w:pPr>
            <w:ins w:id="476" w:author="Luis" w:date="2013-04-15T22:06:00Z">
              <w:r w:rsidRPr="00AD5F61">
                <w:rPr>
                  <w:sz w:val="18"/>
                  <w:szCs w:val="18"/>
                </w:rPr>
                <w:t xml:space="preserve">   </w:t>
              </w:r>
              <w:r w:rsidRPr="00A663DB">
                <w:rPr>
                  <w:sz w:val="18"/>
                  <w:szCs w:val="18"/>
                </w:rPr>
                <w:t>rr:objectMap [</w:t>
              </w:r>
            </w:ins>
          </w:p>
          <w:p w:rsidR="00E61D2A" w:rsidRPr="00A663DB" w:rsidRDefault="00E61D2A" w:rsidP="00DE5B03">
            <w:pPr>
              <w:pStyle w:val="Text"/>
              <w:numPr>
                <w:ins w:id="477" w:author="Luis" w:date="2013-04-15T22:06:00Z"/>
              </w:numPr>
              <w:snapToGrid w:val="0"/>
              <w:spacing w:before="0"/>
              <w:jc w:val="left"/>
              <w:rPr>
                <w:ins w:id="478" w:author="Luis" w:date="2013-04-15T22:06:00Z"/>
                <w:sz w:val="18"/>
                <w:szCs w:val="18"/>
              </w:rPr>
            </w:pPr>
            <w:ins w:id="479" w:author="Luis" w:date="2013-04-15T22:06:00Z">
              <w:r w:rsidRPr="00A663DB">
                <w:rPr>
                  <w:sz w:val="18"/>
                  <w:szCs w:val="18"/>
                </w:rPr>
                <w:t xml:space="preserve">      rr:parentTriplesMap &lt;</w:t>
              </w:r>
              <w:r>
                <w:rPr>
                  <w:b/>
                  <w:sz w:val="18"/>
                  <w:szCs w:val="18"/>
                </w:rPr>
                <w:t>R</w:t>
              </w:r>
              <w:r w:rsidRPr="00A663DB">
                <w:rPr>
                  <w:sz w:val="18"/>
                  <w:szCs w:val="18"/>
                </w:rPr>
                <w:t>TriplesMap&gt;;</w:t>
              </w:r>
            </w:ins>
          </w:p>
          <w:p w:rsidR="00E61D2A" w:rsidRDefault="00E61D2A" w:rsidP="00DE5B03">
            <w:pPr>
              <w:pStyle w:val="Text"/>
              <w:numPr>
                <w:ins w:id="480" w:author="Luis" w:date="2013-04-15T22:06:00Z"/>
              </w:numPr>
              <w:snapToGrid w:val="0"/>
              <w:spacing w:before="0"/>
              <w:ind w:firstLine="0"/>
              <w:jc w:val="left"/>
              <w:rPr>
                <w:ins w:id="481" w:author="Luis" w:date="2013-04-15T22:06:00Z"/>
                <w:sz w:val="18"/>
                <w:szCs w:val="18"/>
              </w:rPr>
            </w:pPr>
            <w:ins w:id="482" w:author="Luis" w:date="2013-04-15T22:06:00Z">
              <w:r w:rsidRPr="00E61DF4">
                <w:rPr>
                  <w:sz w:val="18"/>
                  <w:szCs w:val="18"/>
                </w:rPr>
                <w:t xml:space="preserve">          </w:t>
              </w:r>
              <w:r>
                <w:rPr>
                  <w:sz w:val="18"/>
                  <w:szCs w:val="18"/>
                </w:rPr>
                <w:t>rr:joinCondition [</w:t>
              </w:r>
            </w:ins>
          </w:p>
          <w:p w:rsidR="00E61D2A" w:rsidRPr="00876F08" w:rsidRDefault="00E61D2A" w:rsidP="00DE5B03">
            <w:pPr>
              <w:pStyle w:val="Text"/>
              <w:numPr>
                <w:ins w:id="483" w:author="Luis" w:date="2013-04-15T22:06:00Z"/>
              </w:numPr>
              <w:snapToGrid w:val="0"/>
              <w:spacing w:before="0"/>
              <w:ind w:firstLine="0"/>
              <w:jc w:val="left"/>
              <w:rPr>
                <w:ins w:id="484" w:author="Luis" w:date="2013-04-15T22:06:00Z"/>
                <w:b/>
                <w:i/>
                <w:sz w:val="18"/>
                <w:szCs w:val="18"/>
              </w:rPr>
            </w:pPr>
            <w:ins w:id="485" w:author="Luis" w:date="2013-04-15T22:06:00Z">
              <w:r>
                <w:rPr>
                  <w:sz w:val="18"/>
                  <w:szCs w:val="18"/>
                </w:rPr>
                <w:t xml:space="preserve">             rr:child “</w:t>
              </w:r>
              <w:r w:rsidRPr="002F37AB">
                <w:rPr>
                  <w:b/>
                  <w:sz w:val="18"/>
                  <w:szCs w:val="18"/>
                </w:rPr>
                <w:t>K</w:t>
              </w:r>
              <w:r w:rsidRPr="002F37AB">
                <w:rPr>
                  <w:b/>
                  <w:sz w:val="18"/>
                  <w:szCs w:val="18"/>
                  <w:vertAlign w:val="subscript"/>
                </w:rPr>
                <w:t>R1</w:t>
              </w:r>
              <w:r>
                <w:rPr>
                  <w:sz w:val="18"/>
                  <w:szCs w:val="18"/>
                </w:rPr>
                <w:t>”;</w:t>
              </w:r>
            </w:ins>
          </w:p>
          <w:p w:rsidR="00E61D2A" w:rsidRDefault="00E61D2A" w:rsidP="00DE5B03">
            <w:pPr>
              <w:pStyle w:val="Text"/>
              <w:numPr>
                <w:ins w:id="486" w:author="Luis" w:date="2013-04-15T22:06:00Z"/>
              </w:numPr>
              <w:snapToGrid w:val="0"/>
              <w:spacing w:before="0"/>
              <w:ind w:firstLine="0"/>
              <w:jc w:val="left"/>
              <w:rPr>
                <w:ins w:id="487" w:author="Luis" w:date="2013-04-15T22:06:00Z"/>
                <w:sz w:val="18"/>
                <w:szCs w:val="18"/>
              </w:rPr>
            </w:pPr>
            <w:ins w:id="488" w:author="Luis" w:date="2013-04-15T22:06:00Z">
              <w:r>
                <w:rPr>
                  <w:sz w:val="18"/>
                  <w:szCs w:val="18"/>
                </w:rPr>
                <w:t xml:space="preserve">             </w:t>
              </w:r>
              <w:r w:rsidRPr="00BF150A">
                <w:rPr>
                  <w:sz w:val="18"/>
                  <w:szCs w:val="18"/>
                </w:rPr>
                <w:t>rr:parent “</w:t>
              </w:r>
              <w:r w:rsidRPr="002F37AB">
                <w:rPr>
                  <w:b/>
                  <w:sz w:val="18"/>
                  <w:szCs w:val="18"/>
                </w:rPr>
                <w:t>K</w:t>
              </w:r>
              <w:r w:rsidRPr="002F37AB">
                <w:rPr>
                  <w:b/>
                  <w:sz w:val="18"/>
                  <w:szCs w:val="18"/>
                  <w:vertAlign w:val="subscript"/>
                </w:rPr>
                <w:t>R1</w:t>
              </w:r>
              <w:r w:rsidRPr="00BF150A">
                <w:rPr>
                  <w:sz w:val="18"/>
                  <w:szCs w:val="18"/>
                </w:rPr>
                <w:t>”</w:t>
              </w:r>
              <w:r>
                <w:rPr>
                  <w:sz w:val="18"/>
                  <w:szCs w:val="18"/>
                </w:rPr>
                <w:t>;   ];</w:t>
              </w:r>
            </w:ins>
          </w:p>
          <w:p w:rsidR="00E61D2A" w:rsidRDefault="00E61D2A" w:rsidP="00DE5B03">
            <w:pPr>
              <w:pStyle w:val="Text"/>
              <w:numPr>
                <w:ins w:id="489" w:author="Luis" w:date="2013-04-15T22:06:00Z"/>
              </w:numPr>
              <w:snapToGrid w:val="0"/>
              <w:spacing w:before="0"/>
              <w:ind w:firstLine="0"/>
              <w:jc w:val="left"/>
              <w:rPr>
                <w:ins w:id="490" w:author="Luis" w:date="2013-04-15T22:06:00Z"/>
                <w:sz w:val="18"/>
                <w:szCs w:val="18"/>
              </w:rPr>
            </w:pPr>
            <w:ins w:id="491" w:author="Luis" w:date="2013-04-15T22:06:00Z">
              <w:r>
                <w:rPr>
                  <w:sz w:val="18"/>
                  <w:szCs w:val="18"/>
                </w:rPr>
                <w:t xml:space="preserve">          …</w:t>
              </w:r>
            </w:ins>
          </w:p>
          <w:p w:rsidR="00E61D2A" w:rsidRDefault="00E61D2A" w:rsidP="00DE5B03">
            <w:pPr>
              <w:pStyle w:val="Text"/>
              <w:numPr>
                <w:ins w:id="492" w:author="Luis" w:date="2013-04-15T22:06:00Z"/>
              </w:numPr>
              <w:snapToGrid w:val="0"/>
              <w:spacing w:before="0"/>
              <w:ind w:firstLine="0"/>
              <w:jc w:val="left"/>
              <w:rPr>
                <w:ins w:id="493" w:author="Luis" w:date="2013-04-15T22:06:00Z"/>
                <w:sz w:val="18"/>
                <w:szCs w:val="18"/>
              </w:rPr>
            </w:pPr>
            <w:ins w:id="494" w:author="Luis" w:date="2013-04-15T22:06:00Z">
              <w:r w:rsidRPr="00E61DF4">
                <w:rPr>
                  <w:sz w:val="18"/>
                  <w:szCs w:val="18"/>
                </w:rPr>
                <w:t xml:space="preserve">          </w:t>
              </w:r>
              <w:r>
                <w:rPr>
                  <w:sz w:val="18"/>
                  <w:szCs w:val="18"/>
                </w:rPr>
                <w:t>rr:joinCondition [</w:t>
              </w:r>
            </w:ins>
          </w:p>
          <w:p w:rsidR="00E61D2A" w:rsidRDefault="00E61D2A" w:rsidP="00DE5B03">
            <w:pPr>
              <w:pStyle w:val="Text"/>
              <w:numPr>
                <w:ins w:id="495" w:author="Luis" w:date="2013-04-15T22:06:00Z"/>
              </w:numPr>
              <w:snapToGrid w:val="0"/>
              <w:spacing w:before="0"/>
              <w:ind w:firstLine="0"/>
              <w:jc w:val="left"/>
              <w:rPr>
                <w:ins w:id="496" w:author="Luis" w:date="2013-04-15T22:06:00Z"/>
                <w:b/>
                <w:sz w:val="18"/>
                <w:szCs w:val="18"/>
              </w:rPr>
            </w:pPr>
            <w:ins w:id="497" w:author="Luis" w:date="2013-04-15T22:06:00Z">
              <w:r>
                <w:rPr>
                  <w:sz w:val="18"/>
                  <w:szCs w:val="18"/>
                </w:rPr>
                <w:t xml:space="preserve">             rr:child “</w:t>
              </w:r>
              <w:r w:rsidRPr="002F37AB">
                <w:rPr>
                  <w:b/>
                  <w:sz w:val="18"/>
                  <w:szCs w:val="18"/>
                </w:rPr>
                <w:t>K</w:t>
              </w:r>
              <w:r w:rsidRPr="002F37AB">
                <w:rPr>
                  <w:b/>
                  <w:sz w:val="18"/>
                  <w:szCs w:val="18"/>
                  <w:vertAlign w:val="subscript"/>
                </w:rPr>
                <w:t>R</w:t>
              </w:r>
              <w:r>
                <w:rPr>
                  <w:b/>
                  <w:sz w:val="18"/>
                  <w:szCs w:val="18"/>
                  <w:vertAlign w:val="subscript"/>
                </w:rPr>
                <w:t>n</w:t>
              </w:r>
              <w:r>
                <w:rPr>
                  <w:sz w:val="18"/>
                  <w:szCs w:val="18"/>
                </w:rPr>
                <w:t>”;</w:t>
              </w:r>
            </w:ins>
          </w:p>
          <w:p w:rsidR="00E61D2A" w:rsidRPr="00E30C4E" w:rsidRDefault="00E61D2A" w:rsidP="00DE5B03">
            <w:pPr>
              <w:pStyle w:val="Text"/>
              <w:numPr>
                <w:ins w:id="498" w:author="Luis" w:date="2013-04-15T22:06:00Z"/>
              </w:numPr>
              <w:snapToGrid w:val="0"/>
              <w:spacing w:before="0"/>
              <w:ind w:firstLine="0"/>
              <w:jc w:val="left"/>
              <w:rPr>
                <w:ins w:id="499" w:author="Luis" w:date="2013-04-15T22:06:00Z"/>
                <w:b/>
                <w:sz w:val="18"/>
                <w:szCs w:val="18"/>
              </w:rPr>
            </w:pPr>
            <w:ins w:id="500" w:author="Luis" w:date="2013-04-15T22:06:00Z">
              <w:r>
                <w:rPr>
                  <w:b/>
                  <w:sz w:val="18"/>
                  <w:szCs w:val="18"/>
                </w:rPr>
                <w:t xml:space="preserve">             </w:t>
              </w:r>
              <w:r w:rsidRPr="00BF150A">
                <w:rPr>
                  <w:sz w:val="18"/>
                  <w:szCs w:val="18"/>
                </w:rPr>
                <w:t>rr:parent “</w:t>
              </w:r>
              <w:r w:rsidRPr="002F37AB">
                <w:rPr>
                  <w:b/>
                  <w:sz w:val="18"/>
                  <w:szCs w:val="18"/>
                </w:rPr>
                <w:t>K</w:t>
              </w:r>
              <w:r w:rsidRPr="002F37AB">
                <w:rPr>
                  <w:b/>
                  <w:sz w:val="18"/>
                  <w:szCs w:val="18"/>
                  <w:vertAlign w:val="subscript"/>
                </w:rPr>
                <w:t>R</w:t>
              </w:r>
              <w:r>
                <w:rPr>
                  <w:b/>
                  <w:sz w:val="18"/>
                  <w:szCs w:val="18"/>
                  <w:vertAlign w:val="subscript"/>
                </w:rPr>
                <w:t>n</w:t>
              </w:r>
              <w:r w:rsidRPr="00BF150A">
                <w:rPr>
                  <w:sz w:val="18"/>
                  <w:szCs w:val="18"/>
                </w:rPr>
                <w:t>”</w:t>
              </w:r>
              <w:r>
                <w:rPr>
                  <w:sz w:val="18"/>
                  <w:szCs w:val="18"/>
                </w:rPr>
                <w:t>;   ];</w:t>
              </w:r>
              <w:r w:rsidRPr="00E61DF4">
                <w:rPr>
                  <w:sz w:val="18"/>
                  <w:szCs w:val="18"/>
                </w:rPr>
                <w:t xml:space="preserve">   </w:t>
              </w:r>
              <w:r w:rsidRPr="001D034F">
                <w:rPr>
                  <w:sz w:val="18"/>
                  <w:szCs w:val="18"/>
                </w:rPr>
                <w:t>];</w:t>
              </w:r>
              <w:r>
                <w:rPr>
                  <w:sz w:val="18"/>
                  <w:szCs w:val="18"/>
                </w:rPr>
                <w:t xml:space="preserve">   </w:t>
              </w:r>
              <w:r w:rsidRPr="001D034F">
                <w:rPr>
                  <w:sz w:val="18"/>
                  <w:szCs w:val="18"/>
                </w:rPr>
                <w:t>];</w:t>
              </w:r>
            </w:ins>
          </w:p>
        </w:tc>
      </w:tr>
    </w:tbl>
    <w:p w:rsidR="00E61D2A" w:rsidRDefault="00E61D2A" w:rsidP="00E61D2A">
      <w:pPr>
        <w:numPr>
          <w:ins w:id="501" w:author="Luis" w:date="2013-04-15T22:07:00Z"/>
        </w:numPr>
        <w:ind w:firstLine="0"/>
        <w:jc w:val="center"/>
        <w:rPr>
          <w:ins w:id="502" w:author="Luis" w:date="2013-04-15T22:07:00Z"/>
        </w:rPr>
        <w:pPrChange w:id="503" w:author="Luis" w:date="2013-04-15T22:06:00Z">
          <w:pPr>
            <w:pStyle w:val="image"/>
          </w:pPr>
        </w:pPrChange>
      </w:pPr>
    </w:p>
    <w:p w:rsidR="00E61D2A" w:rsidRDefault="00E61D2A" w:rsidP="00E61D2A">
      <w:pPr>
        <w:ind w:firstLine="0"/>
        <w:jc w:val="center"/>
        <w:pPrChange w:id="504" w:author="Luis" w:date="2013-04-15T22:06:00Z">
          <w:pPr>
            <w:pStyle w:val="image"/>
          </w:pPr>
        </w:pPrChange>
      </w:pPr>
      <w:ins w:id="505" w:author="Luis" w:date="2013-04-15T22:08:00Z">
        <w:r>
          <w:pict>
            <v:shape id="_x0000_i1028" type="#_x0000_t75" style="width:339.75pt;height:146.25pt">
              <v:imagedata r:id="rId15" o:title=""/>
            </v:shape>
          </w:pict>
        </w:r>
      </w:ins>
    </w:p>
    <w:p w:rsidR="00E61D2A" w:rsidRDefault="00E61D2A" w:rsidP="002B1F11">
      <w:pPr>
        <w:pStyle w:val="figurecaption"/>
      </w:pPr>
      <w:r>
        <w:rPr>
          <w:b/>
        </w:rPr>
        <w:t xml:space="preserve">Fig. </w:t>
      </w:r>
      <w:fldSimple w:instr=" SEQ &quot;Figure&quot; \* MERGEFORMAT ">
        <w:ins w:id="506" w:author="Marco Antonio Casanova" w:date="2013-04-15T08:16:00Z">
          <w:r w:rsidRPr="00C85F2C">
            <w:rPr>
              <w:b/>
              <w:noProof/>
            </w:rPr>
            <w:t>5</w:t>
          </w:r>
        </w:ins>
        <w:del w:id="507" w:author="Marco Antonio Casanova" w:date="2013-04-15T08:16:00Z">
          <w:r w:rsidDel="008C3E8F">
            <w:rPr>
              <w:b/>
              <w:noProof/>
            </w:rPr>
            <w:delText>5</w:delText>
          </w:r>
        </w:del>
      </w:fldSimple>
      <w:r>
        <w:rPr>
          <w:b/>
        </w:rPr>
        <w:t>.</w:t>
      </w:r>
      <w:r>
        <w:t xml:space="preserve"> </w:t>
      </w:r>
      <w:r w:rsidRPr="002B1F11">
        <w:t>ISWC_View</w:t>
      </w:r>
      <w:r>
        <w:t xml:space="preserve"> Schemas</w:t>
      </w:r>
    </w:p>
    <w:p w:rsidR="00E61D2A" w:rsidRDefault="00E61D2A" w:rsidP="002B1F11">
      <w:pPr>
        <w:pStyle w:val="tablecaption"/>
        <w:rPr>
          <w:i/>
          <w:lang w:eastAsia="en-US"/>
        </w:rPr>
      </w:pPr>
      <w:r>
        <w:rPr>
          <w:b/>
        </w:rPr>
        <w:t xml:space="preserve">Table </w:t>
      </w:r>
      <w:del w:id="508" w:author="Luis" w:date="2013-04-15T22:09:00Z">
        <w:r w:rsidDel="004A7AB1">
          <w:rPr>
            <w:b/>
          </w:rPr>
          <w:delText>9</w:delText>
        </w:r>
      </w:del>
      <w:ins w:id="509" w:author="Luis" w:date="2013-04-15T22:09:00Z">
        <w:r>
          <w:rPr>
            <w:b/>
          </w:rPr>
          <w:t>7</w:t>
        </w:r>
      </w:ins>
      <w:r>
        <w:rPr>
          <w:b/>
        </w:rPr>
        <w:t>.</w:t>
      </w:r>
      <w:r>
        <w:t xml:space="preserve"> Simple </w:t>
      </w:r>
      <w:r w:rsidRPr="002B1F11">
        <w:t>Correspondence</w:t>
      </w:r>
      <w:r w:rsidRPr="000957F0">
        <w:t xml:space="preserve"> Assertions</w:t>
      </w:r>
      <w:r>
        <w:t xml:space="preserve"> </w:t>
      </w:r>
      <w:r w:rsidRPr="000957F0">
        <w:rPr>
          <w:lang w:eastAsia="en-US"/>
        </w:rPr>
        <w:t xml:space="preserve">between </w:t>
      </w:r>
      <w:r w:rsidRPr="000957F0">
        <w:rPr>
          <w:i/>
          <w:lang w:eastAsia="en-US"/>
        </w:rPr>
        <w:t>ISWC_RDF</w:t>
      </w:r>
      <w:r w:rsidRPr="000957F0">
        <w:rPr>
          <w:lang w:eastAsia="en-US"/>
        </w:rPr>
        <w:t xml:space="preserve"> and </w:t>
      </w:r>
      <w:r w:rsidRPr="000957F0">
        <w:rPr>
          <w:i/>
          <w:lang w:eastAsia="en-US"/>
        </w:rPr>
        <w:t>ISWC_Views</w:t>
      </w:r>
    </w:p>
    <w:tbl>
      <w:tblPr>
        <w:tblW w:w="6919" w:type="dxa"/>
        <w:jc w:val="center"/>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tblPr>
      <w:tblGrid>
        <w:gridCol w:w="709"/>
        <w:gridCol w:w="6210"/>
      </w:tblGrid>
      <w:tr w:rsidR="00E61D2A" w:rsidRPr="000957F0" w:rsidTr="0072581B">
        <w:trPr>
          <w:trHeight w:val="28"/>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CCA1</w:t>
            </w:r>
          </w:p>
        </w:tc>
        <w:tc>
          <w:tcPr>
            <w:tcW w:w="6210" w:type="dxa"/>
          </w:tcPr>
          <w:p w:rsidR="00E61D2A" w:rsidRPr="000957F0" w:rsidRDefault="00E61D2A"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foaf:Person  </w:t>
            </w:r>
            <w:r w:rsidRPr="000957F0">
              <w:rPr>
                <w:rFonts w:ascii="Symbol" w:hAnsi="Symbol" w:cs="Times New Roman"/>
                <w:sz w:val="18"/>
                <w:szCs w:val="18"/>
              </w:rPr>
              <w:t></w:t>
            </w:r>
            <w:r w:rsidRPr="000957F0">
              <w:rPr>
                <w:rFonts w:ascii="Times New Roman" w:hAnsi="Times New Roman" w:cs="Times New Roman"/>
                <w:i/>
                <w:sz w:val="18"/>
                <w:szCs w:val="18"/>
              </w:rPr>
              <w:t xml:space="preserve"> Person</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E61D2A" w:rsidRPr="000957F0" w:rsidTr="0072581B">
        <w:trPr>
          <w:trHeight w:val="21"/>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CCA2</w:t>
            </w:r>
          </w:p>
        </w:tc>
        <w:tc>
          <w:tcPr>
            <w:tcW w:w="6210" w:type="dxa"/>
          </w:tcPr>
          <w:p w:rsidR="00E61D2A" w:rsidRPr="000957F0" w:rsidRDefault="00E61D2A"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foaf:Document  </w:t>
            </w:r>
            <w:r w:rsidRPr="000957F0">
              <w:rPr>
                <w:rFonts w:ascii="Symbol" w:hAnsi="Symbol" w:cs="Times New Roman"/>
                <w:sz w:val="18"/>
                <w:szCs w:val="18"/>
              </w:rPr>
              <w:t></w:t>
            </w:r>
            <w:r w:rsidRPr="000957F0">
              <w:rPr>
                <w:rFonts w:ascii="Times New Roman" w:hAnsi="Times New Roman" w:cs="Times New Roman"/>
                <w:i/>
                <w:sz w:val="18"/>
                <w:szCs w:val="18"/>
              </w:rPr>
              <w:t xml:space="preserve"> Document</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E61D2A" w:rsidRPr="000957F0" w:rsidTr="0072581B">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CCA3</w:t>
            </w:r>
          </w:p>
        </w:tc>
        <w:tc>
          <w:tcPr>
            <w:tcW w:w="6210" w:type="dxa"/>
          </w:tcPr>
          <w:p w:rsidR="00E61D2A" w:rsidRPr="000957F0" w:rsidRDefault="00E61D2A"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rPr>
              <w:t xml:space="preserve">conf:Organization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sidRPr="000957F0">
              <w:rPr>
                <w:rFonts w:ascii="Times New Roman" w:hAnsi="Times New Roman" w:cs="Times New Roman"/>
                <w:i/>
                <w:sz w:val="18"/>
                <w:szCs w:val="18"/>
                <w:lang w:val="en-US" w:eastAsia="en-US"/>
              </w:rPr>
              <w:t>Organization[ID</w:t>
            </w:r>
            <w:r w:rsidRPr="000957F0">
              <w:rPr>
                <w:rFonts w:ascii="Times New Roman" w:eastAsia="SymbolMT" w:hAnsi="Times New Roman" w:cs="Times New Roman"/>
                <w:i/>
                <w:sz w:val="18"/>
                <w:szCs w:val="18"/>
                <w:lang w:val="en-US"/>
              </w:rPr>
              <w:t>]</w:t>
            </w:r>
          </w:p>
        </w:tc>
      </w:tr>
      <w:tr w:rsidR="00E61D2A" w:rsidRPr="000957F0" w:rsidTr="0072581B">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CCA4</w:t>
            </w:r>
          </w:p>
        </w:tc>
        <w:tc>
          <w:tcPr>
            <w:tcW w:w="6210" w:type="dxa"/>
          </w:tcPr>
          <w:p w:rsidR="00E61D2A" w:rsidRPr="000957F0" w:rsidRDefault="00E61D2A"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rPr>
              <w:t xml:space="preserve">conf:PostalAddress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PostalAddress</w:t>
            </w:r>
            <w:r w:rsidRPr="000957F0">
              <w:rPr>
                <w:rFonts w:ascii="Times New Roman" w:hAnsi="Times New Roman" w:cs="Times New Roman"/>
                <w:i/>
                <w:sz w:val="18"/>
                <w:szCs w:val="18"/>
                <w:lang w:val="en-US" w:eastAsia="en-US"/>
              </w:rPr>
              <w:t>[ID</w:t>
            </w:r>
            <w:r w:rsidRPr="000957F0">
              <w:rPr>
                <w:rFonts w:ascii="Times New Roman" w:eastAsia="SymbolMT" w:hAnsi="Times New Roman" w:cs="Times New Roman"/>
                <w:i/>
                <w:sz w:val="18"/>
                <w:szCs w:val="18"/>
                <w:lang w:val="en-US"/>
              </w:rPr>
              <w:t>]</w:t>
            </w:r>
          </w:p>
        </w:tc>
      </w:tr>
      <w:tr w:rsidR="00E61D2A" w:rsidRPr="000957F0" w:rsidTr="0072581B">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CCA5</w:t>
            </w:r>
          </w:p>
        </w:tc>
        <w:tc>
          <w:tcPr>
            <w:tcW w:w="6210" w:type="dxa"/>
          </w:tcPr>
          <w:p w:rsidR="00E61D2A" w:rsidRPr="000957F0" w:rsidRDefault="00E61D2A" w:rsidP="000E246C">
            <w:pPr>
              <w:pStyle w:val="HTMLPreformatted1"/>
              <w:rPr>
                <w:rFonts w:ascii="Times New Roman" w:hAnsi="Times New Roman" w:cs="Times New Roman"/>
                <w:i/>
                <w:sz w:val="18"/>
                <w:szCs w:val="18"/>
              </w:rPr>
            </w:pPr>
            <w:r w:rsidRPr="000957F0">
              <w:rPr>
                <w:rFonts w:ascii="Times New Roman" w:hAnsi="Times New Roman" w:cs="Times New Roman"/>
                <w:i/>
                <w:sz w:val="18"/>
                <w:szCs w:val="18"/>
              </w:rPr>
              <w:t xml:space="preserve">conf:Conference  </w:t>
            </w:r>
            <w:r w:rsidRPr="000957F0">
              <w:rPr>
                <w:rFonts w:ascii="Symbol" w:hAnsi="Symbol" w:cs="Times New Roman"/>
                <w:sz w:val="18"/>
                <w:szCs w:val="18"/>
              </w:rPr>
              <w:t></w:t>
            </w:r>
            <w:r w:rsidRPr="000957F0">
              <w:rPr>
                <w:rFonts w:ascii="Times New Roman" w:hAnsi="Times New Roman" w:cs="Times New Roman"/>
                <w:i/>
                <w:sz w:val="18"/>
                <w:szCs w:val="18"/>
              </w:rPr>
              <w:t xml:space="preserve"> Conference</w:t>
            </w:r>
            <w:r w:rsidRPr="000957F0">
              <w:rPr>
                <w:rFonts w:ascii="Times New Roman" w:hAnsi="Times New Roman" w:cs="Times New Roman"/>
                <w:i/>
                <w:sz w:val="18"/>
                <w:szCs w:val="18"/>
                <w:lang w:eastAsia="en-US"/>
              </w:rPr>
              <w:t>[ID</w:t>
            </w:r>
            <w:r w:rsidRPr="000957F0">
              <w:rPr>
                <w:rFonts w:ascii="Times New Roman" w:eastAsia="SymbolMT" w:hAnsi="Times New Roman" w:cs="Times New Roman"/>
                <w:i/>
                <w:sz w:val="18"/>
                <w:szCs w:val="18"/>
              </w:rPr>
              <w:t>]</w:t>
            </w:r>
          </w:p>
        </w:tc>
      </w:tr>
      <w:tr w:rsidR="00E61D2A" w:rsidRPr="000957F0" w:rsidTr="0072581B">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CCA6</w:t>
            </w:r>
          </w:p>
        </w:tc>
        <w:tc>
          <w:tcPr>
            <w:tcW w:w="6210" w:type="dxa"/>
          </w:tcPr>
          <w:p w:rsidR="00E61D2A" w:rsidRPr="000957F0" w:rsidRDefault="00E61D2A" w:rsidP="000E246C">
            <w:pPr>
              <w:pStyle w:val="HTMLPreformatted1"/>
              <w:rPr>
                <w:rFonts w:ascii="Times New Roman" w:hAnsi="Times New Roman" w:cs="Times New Roman"/>
                <w:i/>
                <w:sz w:val="18"/>
                <w:szCs w:val="18"/>
                <w:lang w:val="fr-FR"/>
              </w:rPr>
            </w:pPr>
            <w:r w:rsidRPr="000957F0">
              <w:rPr>
                <w:rFonts w:ascii="Times New Roman" w:hAnsi="Times New Roman" w:cs="Times New Roman"/>
                <w:i/>
                <w:sz w:val="18"/>
                <w:szCs w:val="18"/>
                <w:lang w:val="fr-FR"/>
              </w:rPr>
              <w:t xml:space="preserve">skos:Concept  </w:t>
            </w:r>
            <w:r w:rsidRPr="000957F0">
              <w:rPr>
                <w:rFonts w:ascii="Symbol" w:hAnsi="Symbol" w:cs="Times New Roman"/>
                <w:sz w:val="18"/>
                <w:szCs w:val="18"/>
              </w:rPr>
              <w:t></w:t>
            </w:r>
            <w:r w:rsidRPr="000957F0">
              <w:rPr>
                <w:rFonts w:ascii="Times New Roman" w:hAnsi="Times New Roman" w:cs="Times New Roman"/>
                <w:i/>
                <w:sz w:val="18"/>
                <w:szCs w:val="18"/>
                <w:lang w:val="fr-FR"/>
              </w:rPr>
              <w:t xml:space="preserve"> </w:t>
            </w:r>
            <w:r>
              <w:rPr>
                <w:rFonts w:ascii="Times New Roman" w:hAnsi="Times New Roman" w:cs="Times New Roman"/>
                <w:i/>
                <w:sz w:val="18"/>
                <w:szCs w:val="18"/>
                <w:lang w:val="fr-FR"/>
              </w:rPr>
              <w:t>Concept</w:t>
            </w:r>
            <w:r w:rsidRPr="000957F0">
              <w:rPr>
                <w:rFonts w:ascii="Times New Roman" w:hAnsi="Times New Roman" w:cs="Times New Roman"/>
                <w:i/>
                <w:sz w:val="18"/>
                <w:szCs w:val="18"/>
                <w:lang w:val="fr-FR" w:eastAsia="en-US"/>
              </w:rPr>
              <w:t>[ID</w:t>
            </w:r>
            <w:r w:rsidRPr="000957F0">
              <w:rPr>
                <w:rFonts w:ascii="Times New Roman" w:eastAsia="SymbolMT" w:hAnsi="Times New Roman" w:cs="Times New Roman"/>
                <w:i/>
                <w:sz w:val="18"/>
                <w:szCs w:val="18"/>
                <w:lang w:val="fr-FR"/>
              </w:rPr>
              <w:t>]</w:t>
            </w:r>
          </w:p>
        </w:tc>
      </w:tr>
      <w:tr w:rsidR="00E61D2A" w:rsidRPr="00DB7829" w:rsidTr="000E246C">
        <w:tblPrEx>
          <w:tblLook w:val="00A0"/>
        </w:tblPrEx>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OCA1</w:t>
            </w:r>
          </w:p>
        </w:tc>
        <w:tc>
          <w:tcPr>
            <w:tcW w:w="6210" w:type="dxa"/>
          </w:tcPr>
          <w:p w:rsidR="00E61D2A" w:rsidRPr="00DB7829" w:rsidRDefault="00E61D2A" w:rsidP="001D034F">
            <w:pPr>
              <w:pStyle w:val="HTMLPreformatted1"/>
              <w:rPr>
                <w:rFonts w:ascii="Times New Roman" w:hAnsi="Times New Roman" w:cs="Times New Roman"/>
                <w:i/>
                <w:sz w:val="18"/>
                <w:szCs w:val="18"/>
                <w:highlight w:val="yellow"/>
                <w:lang w:val="en-US"/>
              </w:rPr>
            </w:pPr>
            <w:ins w:id="510" w:author="Luis" w:date="2013-04-15T22:36:00Z">
              <w:r w:rsidRPr="00FD0E1E">
                <w:rPr>
                  <w:rFonts w:ascii="Times New Roman" w:hAnsi="Times New Roman" w:cs="Times New Roman"/>
                  <w:i/>
                  <w:sz w:val="18"/>
                  <w:szCs w:val="18"/>
                  <w:lang w:val="en-US"/>
                </w:rPr>
                <w:t>conf</w:t>
              </w:r>
              <w:r w:rsidRPr="00FD0E1E">
                <w:rPr>
                  <w:rFonts w:ascii="Times New Roman" w:hAnsi="Times New Roman" w:cs="Times New Roman"/>
                  <w:i/>
                  <w:sz w:val="18"/>
                  <w:szCs w:val="18"/>
                  <w:lang w:val="en-US" w:eastAsia="en-US"/>
                </w:rPr>
                <w:t>:conference</w:t>
              </w:r>
              <w:r w:rsidRPr="00FD0E1E">
                <w:rPr>
                  <w:rFonts w:ascii="Times New Roman" w:hAnsi="Times New Roman" w:cs="Times New Roman"/>
                  <w:i/>
                  <w:sz w:val="18"/>
                  <w:szCs w:val="18"/>
                  <w:lang w:val="en-US"/>
                </w:rPr>
                <w:t xml:space="preserve"> </w:t>
              </w:r>
              <w:r w:rsidRPr="00FD0E1E">
                <w:rPr>
                  <w:rFonts w:ascii="Symbol" w:hAnsi="Symbol" w:cs="Times New Roman"/>
                  <w:sz w:val="18"/>
                  <w:szCs w:val="18"/>
                </w:rPr>
                <w:t></w:t>
              </w:r>
              <w:r w:rsidRPr="00FD0E1E">
                <w:rPr>
                  <w:rFonts w:ascii="Times New Roman" w:hAnsi="Times New Roman" w:cs="Times New Roman"/>
                  <w:i/>
                  <w:sz w:val="18"/>
                  <w:szCs w:val="18"/>
                  <w:lang w:val="en-US"/>
                </w:rPr>
                <w:t xml:space="preserve"> </w:t>
              </w:r>
              <w:r w:rsidRPr="00FD0E1E">
                <w:rPr>
                  <w:rFonts w:ascii="Times New Roman" w:hAnsi="Times New Roman" w:cs="Times New Roman"/>
                  <w:i/>
                  <w:sz w:val="18"/>
                  <w:szCs w:val="18"/>
                  <w:lang w:val="en-US" w:eastAsia="en-US"/>
                </w:rPr>
                <w:t>Document</w:t>
              </w:r>
              <w:r w:rsidRPr="00FD0E1E">
                <w:rPr>
                  <w:rFonts w:ascii="Times New Roman" w:hAnsi="Times New Roman" w:cs="Times New Roman"/>
                  <w:i/>
                  <w:sz w:val="18"/>
                  <w:szCs w:val="18"/>
                  <w:lang w:val="en-US"/>
                </w:rPr>
                <w:t xml:space="preserve"> / [FK_Document_Conference]</w:t>
              </w:r>
            </w:ins>
          </w:p>
        </w:tc>
      </w:tr>
      <w:tr w:rsidR="00E61D2A" w:rsidRPr="000957F0" w:rsidTr="000E246C">
        <w:tblPrEx>
          <w:tblLook w:val="00A0"/>
        </w:tblPrEx>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OCA2</w:t>
            </w:r>
          </w:p>
        </w:tc>
        <w:tc>
          <w:tcPr>
            <w:tcW w:w="6210" w:type="dxa"/>
          </w:tcPr>
          <w:p w:rsidR="00E61D2A" w:rsidRPr="00FD0E1E" w:rsidRDefault="00E61D2A" w:rsidP="000613F0">
            <w:pPr>
              <w:pStyle w:val="HTMLPreformatted1"/>
              <w:numPr>
                <w:ins w:id="511" w:author="Luis" w:date="2013-04-15T22:36:00Z"/>
              </w:numPr>
              <w:rPr>
                <w:ins w:id="512" w:author="Luis" w:date="2013-04-15T22:36:00Z"/>
                <w:rFonts w:ascii="Times New Roman" w:hAnsi="Times New Roman" w:cs="Times New Roman"/>
                <w:i/>
                <w:sz w:val="18"/>
                <w:szCs w:val="18"/>
                <w:lang w:val="en-US"/>
              </w:rPr>
            </w:pPr>
            <w:ins w:id="513" w:author="Luis" w:date="2013-04-15T22:36:00Z">
              <w:r w:rsidRPr="00FD0E1E">
                <w:rPr>
                  <w:rFonts w:ascii="Times New Roman" w:hAnsi="Times New Roman" w:cs="Times New Roman"/>
                  <w:i/>
                  <w:sz w:val="18"/>
                  <w:szCs w:val="18"/>
                  <w:lang w:val="en-US" w:eastAsia="en-US"/>
                </w:rPr>
                <w:t>conf:researchInterests</w:t>
              </w:r>
              <w:r w:rsidRPr="00FD0E1E">
                <w:rPr>
                  <w:rFonts w:ascii="Times New Roman" w:hAnsi="Times New Roman" w:cs="Times New Roman"/>
                  <w:i/>
                  <w:sz w:val="18"/>
                  <w:szCs w:val="18"/>
                  <w:lang w:val="en-US"/>
                </w:rPr>
                <w:t xml:space="preserve">  </w:t>
              </w:r>
              <w:r w:rsidRPr="00FD0E1E">
                <w:rPr>
                  <w:rFonts w:ascii="Symbol" w:hAnsi="Symbol" w:cs="Times New Roman"/>
                  <w:sz w:val="18"/>
                  <w:szCs w:val="18"/>
                </w:rPr>
                <w:t></w:t>
              </w:r>
              <w:r w:rsidRPr="00FD0E1E">
                <w:rPr>
                  <w:rFonts w:ascii="Times New Roman" w:hAnsi="Times New Roman" w:cs="Times New Roman"/>
                  <w:i/>
                  <w:sz w:val="18"/>
                  <w:szCs w:val="18"/>
                  <w:lang w:val="en-US"/>
                </w:rPr>
                <w:t xml:space="preserve"> </w:t>
              </w:r>
              <w:r w:rsidRPr="00FD0E1E">
                <w:rPr>
                  <w:rFonts w:ascii="Times New Roman" w:hAnsi="Times New Roman" w:cs="Times New Roman"/>
                  <w:i/>
                  <w:sz w:val="18"/>
                  <w:szCs w:val="18"/>
                  <w:lang w:val="en-US" w:eastAsia="en-US"/>
                </w:rPr>
                <w:t>Person</w:t>
              </w:r>
              <w:r w:rsidRPr="00FD0E1E">
                <w:rPr>
                  <w:rFonts w:ascii="Times New Roman" w:hAnsi="Times New Roman" w:cs="Times New Roman"/>
                  <w:i/>
                  <w:sz w:val="18"/>
                  <w:szCs w:val="18"/>
                  <w:lang w:val="en-US"/>
                </w:rPr>
                <w:t xml:space="preserve"> /</w:t>
              </w:r>
              <w:r>
                <w:rPr>
                  <w:rFonts w:ascii="Times New Roman" w:hAnsi="Times New Roman" w:cs="Times New Roman"/>
                  <w:i/>
                  <w:sz w:val="18"/>
                  <w:szCs w:val="18"/>
                  <w:lang w:val="en-US"/>
                </w:rPr>
                <w:t xml:space="preserve"> </w:t>
              </w:r>
              <w:r w:rsidRPr="00FD0E1E">
                <w:rPr>
                  <w:rFonts w:ascii="Times New Roman" w:hAnsi="Times New Roman" w:cs="Times New Roman"/>
                  <w:i/>
                  <w:sz w:val="18"/>
                  <w:szCs w:val="18"/>
                  <w:lang w:val="en-US"/>
                </w:rPr>
                <w:t xml:space="preserve">[FK_Person_ResearchInterests_Person, </w:t>
              </w:r>
            </w:ins>
          </w:p>
          <w:p w:rsidR="00E61D2A" w:rsidRPr="000957F0" w:rsidRDefault="00E61D2A" w:rsidP="000613F0">
            <w:pPr>
              <w:pStyle w:val="HTMLPreformatted1"/>
              <w:rPr>
                <w:rFonts w:ascii="Times New Roman" w:hAnsi="Times New Roman" w:cs="Times New Roman"/>
                <w:i/>
                <w:sz w:val="18"/>
                <w:szCs w:val="18"/>
                <w:lang w:val="en-US"/>
              </w:rPr>
            </w:pPr>
            <w:ins w:id="514" w:author="Luis" w:date="2013-04-15T22:36:00Z">
              <w:r w:rsidRPr="00FD0E1E">
                <w:rPr>
                  <w:rFonts w:ascii="Times New Roman" w:hAnsi="Times New Roman" w:cs="Times New Roman"/>
                  <w:i/>
                  <w:sz w:val="18"/>
                  <w:szCs w:val="18"/>
                  <w:lang w:val="en-US"/>
                </w:rPr>
                <w:t>FK_Person_ResearchInterests_Concept]</w:t>
              </w:r>
            </w:ins>
          </w:p>
        </w:tc>
      </w:tr>
      <w:tr w:rsidR="00E61D2A" w:rsidRPr="000957F0" w:rsidTr="00F06E0C">
        <w:tblPrEx>
          <w:tblLook w:val="00A0"/>
        </w:tblPrEx>
        <w:trPr>
          <w:trHeight w:val="302"/>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OCA3</w:t>
            </w:r>
          </w:p>
        </w:tc>
        <w:tc>
          <w:tcPr>
            <w:tcW w:w="6210" w:type="dxa"/>
          </w:tcPr>
          <w:p w:rsidR="00E61D2A" w:rsidRPr="00E61D2A" w:rsidRDefault="00E61D2A" w:rsidP="000E246C">
            <w:pPr>
              <w:pStyle w:val="HTMLPreformatted1"/>
              <w:rPr>
                <w:rFonts w:ascii="Times New Roman" w:hAnsi="Times New Roman" w:cs="Times New Roman"/>
                <w:i/>
                <w:sz w:val="18"/>
                <w:szCs w:val="18"/>
                <w:lang w:val="en-US"/>
                <w:rPrChange w:id="515" w:author="Unknown">
                  <w:rPr>
                    <w:rFonts w:ascii="Times New Roman" w:hAnsi="Times New Roman" w:cs="Times New Roman"/>
                    <w:i/>
                    <w:sz w:val="18"/>
                    <w:szCs w:val="18"/>
                  </w:rPr>
                </w:rPrChange>
              </w:rPr>
            </w:pPr>
            <w:ins w:id="516" w:author="Luis" w:date="2013-04-15T22:37:00Z">
              <w:r w:rsidRPr="000957F0">
                <w:rPr>
                  <w:rFonts w:ascii="Times New Roman" w:hAnsi="Times New Roman" w:cs="Times New Roman"/>
                  <w:i/>
                  <w:sz w:val="18"/>
                  <w:szCs w:val="18"/>
                  <w:lang w:val="en-US"/>
                </w:rPr>
                <w:t xml:space="preserve">vcard:ADR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sidRPr="000957F0">
                <w:rPr>
                  <w:rFonts w:ascii="Times New Roman" w:hAnsi="Times New Roman" w:cs="Times New Roman"/>
                  <w:i/>
                  <w:sz w:val="18"/>
                  <w:szCs w:val="18"/>
                  <w:lang w:val="en-US" w:eastAsia="en-US"/>
                </w:rPr>
                <w:t>Organization</w:t>
              </w:r>
              <w:r>
                <w:rPr>
                  <w:rFonts w:ascii="Times New Roman" w:hAnsi="Times New Roman" w:cs="Times New Roman"/>
                  <w:i/>
                  <w:sz w:val="18"/>
                  <w:szCs w:val="18"/>
                  <w:lang w:val="en-US" w:eastAsia="en-US"/>
                </w:rPr>
                <w:t xml:space="preserve"> </w:t>
              </w:r>
              <w:r w:rsidRPr="000957F0">
                <w:rPr>
                  <w:rFonts w:ascii="Times New Roman" w:hAnsi="Times New Roman" w:cs="Times New Roman"/>
                  <w:i/>
                  <w:sz w:val="18"/>
                  <w:szCs w:val="18"/>
                  <w:lang w:val="en-US"/>
                </w:rPr>
                <w:t>/</w:t>
              </w:r>
              <w:r>
                <w:rPr>
                  <w:rFonts w:ascii="Times New Roman" w:hAnsi="Times New Roman" w:cs="Times New Roman"/>
                  <w:i/>
                  <w:sz w:val="18"/>
                  <w:szCs w:val="18"/>
                  <w:lang w:val="en-US"/>
                </w:rPr>
                <w:t xml:space="preserve"> [FK_</w:t>
              </w:r>
              <w:r w:rsidRPr="00E61D2A">
                <w:rPr>
                  <w:rFonts w:ascii="Times New Roman" w:hAnsi="Times New Roman" w:cs="Times New Roman"/>
                  <w:i/>
                  <w:sz w:val="18"/>
                  <w:szCs w:val="18"/>
                  <w:lang w:val="en-US"/>
                  <w:rPrChange w:id="517" w:author="Luis" w:date="2013-04-15T22:37:00Z">
                    <w:rPr>
                      <w:rFonts w:ascii="Times New Roman" w:hAnsi="Times New Roman" w:cs="Times New Roman"/>
                      <w:i/>
                      <w:sz w:val="18"/>
                      <w:szCs w:val="18"/>
                    </w:rPr>
                  </w:rPrChange>
                </w:rPr>
                <w:t>Organization_ADR]</w:t>
              </w:r>
            </w:ins>
          </w:p>
        </w:tc>
      </w:tr>
      <w:tr w:rsidR="00E61D2A" w:rsidRPr="000957F0" w:rsidTr="000E246C">
        <w:tblPrEx>
          <w:tblLook w:val="00A0"/>
        </w:tblPrEx>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OCA4</w:t>
            </w:r>
          </w:p>
        </w:tc>
        <w:tc>
          <w:tcPr>
            <w:tcW w:w="6210" w:type="dxa"/>
          </w:tcPr>
          <w:p w:rsidR="00E61D2A" w:rsidRPr="000957F0" w:rsidRDefault="00E61D2A" w:rsidP="001D034F">
            <w:pPr>
              <w:pStyle w:val="HTMLPreformatted1"/>
              <w:rPr>
                <w:rFonts w:ascii="Times New Roman" w:hAnsi="Times New Roman" w:cs="Times New Roman"/>
                <w:i/>
                <w:sz w:val="18"/>
                <w:szCs w:val="18"/>
                <w:lang w:val="fr-FR"/>
              </w:rPr>
            </w:pPr>
            <w:ins w:id="518" w:author="Luis" w:date="2013-04-15T22:37:00Z">
              <w:r w:rsidRPr="00FD0E1E">
                <w:rPr>
                  <w:rFonts w:ascii="Times New Roman" w:hAnsi="Times New Roman" w:cs="Times New Roman"/>
                  <w:i/>
                  <w:sz w:val="18"/>
                  <w:szCs w:val="18"/>
                  <w:lang w:val="fr-FR"/>
                </w:rPr>
                <w:t>skos</w:t>
              </w:r>
              <w:r w:rsidRPr="00FD0E1E">
                <w:rPr>
                  <w:rFonts w:ascii="Times New Roman" w:hAnsi="Times New Roman" w:cs="Times New Roman"/>
                  <w:i/>
                  <w:sz w:val="18"/>
                  <w:szCs w:val="18"/>
                  <w:lang w:val="fr-FR" w:eastAsia="en-US"/>
                </w:rPr>
                <w:t xml:space="preserve">:subject </w:t>
              </w:r>
              <w:r w:rsidRPr="00FD0E1E">
                <w:rPr>
                  <w:rFonts w:ascii="Times New Roman" w:hAnsi="Times New Roman" w:cs="Times New Roman"/>
                  <w:i/>
                  <w:sz w:val="18"/>
                  <w:szCs w:val="18"/>
                  <w:lang w:val="fr-FR"/>
                </w:rPr>
                <w:t xml:space="preserve"> </w:t>
              </w:r>
              <w:r w:rsidRPr="00FD0E1E">
                <w:rPr>
                  <w:rFonts w:ascii="Symbol" w:hAnsi="Symbol" w:cs="Times New Roman"/>
                  <w:sz w:val="18"/>
                  <w:szCs w:val="18"/>
                </w:rPr>
                <w:t></w:t>
              </w:r>
              <w:r w:rsidRPr="00FD0E1E">
                <w:rPr>
                  <w:rFonts w:ascii="Times New Roman" w:hAnsi="Times New Roman" w:cs="Times New Roman"/>
                  <w:i/>
                  <w:sz w:val="18"/>
                  <w:szCs w:val="18"/>
                  <w:lang w:val="fr-FR" w:eastAsia="en-US"/>
                </w:rPr>
                <w:t xml:space="preserve"> Document</w:t>
              </w:r>
              <w:r w:rsidRPr="00FD0E1E">
                <w:rPr>
                  <w:rFonts w:ascii="Times New Roman" w:hAnsi="Times New Roman" w:cs="Times New Roman"/>
                  <w:i/>
                  <w:sz w:val="18"/>
                  <w:szCs w:val="18"/>
                  <w:lang w:val="fr-FR"/>
                </w:rPr>
                <w:t xml:space="preserve"> /</w:t>
              </w:r>
              <w:r>
                <w:rPr>
                  <w:rFonts w:ascii="Times New Roman" w:hAnsi="Times New Roman" w:cs="Times New Roman"/>
                  <w:i/>
                  <w:sz w:val="18"/>
                  <w:szCs w:val="18"/>
                  <w:lang w:val="fr-FR"/>
                </w:rPr>
                <w:t xml:space="preserve"> </w:t>
              </w:r>
              <w:r w:rsidRPr="00FD0E1E">
                <w:rPr>
                  <w:rFonts w:ascii="Times New Roman" w:eastAsia="SymbolMT" w:hAnsi="Times New Roman" w:cs="Times New Roman"/>
                  <w:i/>
                  <w:sz w:val="18"/>
                  <w:szCs w:val="18"/>
                  <w:lang w:val="fr-FR"/>
                </w:rPr>
                <w:t>[FK_</w:t>
              </w:r>
              <w:r w:rsidRPr="00FD0E1E">
                <w:rPr>
                  <w:rFonts w:ascii="Times New Roman" w:hAnsi="Times New Roman" w:cs="Times New Roman"/>
                  <w:i/>
                  <w:sz w:val="18"/>
                  <w:szCs w:val="18"/>
                  <w:lang w:val="fr-FR"/>
                </w:rPr>
                <w:t>D</w:t>
              </w:r>
              <w:r>
                <w:rPr>
                  <w:rFonts w:ascii="Times New Roman" w:hAnsi="Times New Roman" w:cs="Times New Roman"/>
                  <w:i/>
                  <w:sz w:val="18"/>
                  <w:szCs w:val="18"/>
                  <w:lang w:val="fr-FR"/>
                </w:rPr>
                <w:t>ocument</w:t>
              </w:r>
              <w:r w:rsidRPr="00FD0E1E">
                <w:rPr>
                  <w:rFonts w:ascii="Times New Roman" w:hAnsi="Times New Roman" w:cs="Times New Roman"/>
                  <w:i/>
                  <w:sz w:val="18"/>
                  <w:szCs w:val="18"/>
                  <w:lang w:val="fr-FR"/>
                </w:rPr>
                <w:t>_</w:t>
              </w:r>
              <w:r>
                <w:rPr>
                  <w:rFonts w:ascii="Times New Roman" w:hAnsi="Times New Roman" w:cs="Times New Roman"/>
                  <w:i/>
                  <w:sz w:val="18"/>
                  <w:szCs w:val="18"/>
                  <w:lang w:val="fr-FR"/>
                </w:rPr>
                <w:t>Subject_</w:t>
              </w:r>
              <w:r w:rsidRPr="00FD0E1E">
                <w:rPr>
                  <w:rFonts w:ascii="Times New Roman" w:hAnsi="Times New Roman" w:cs="Times New Roman"/>
                  <w:i/>
                  <w:sz w:val="18"/>
                  <w:szCs w:val="18"/>
                  <w:lang w:val="fr-FR"/>
                </w:rPr>
                <w:t>Document, FK_</w:t>
              </w:r>
              <w:r>
                <w:rPr>
                  <w:rFonts w:ascii="Times New Roman" w:hAnsi="Times New Roman" w:cs="Times New Roman"/>
                  <w:i/>
                  <w:sz w:val="18"/>
                  <w:szCs w:val="18"/>
                  <w:lang w:val="fr-FR"/>
                </w:rPr>
                <w:t>Document</w:t>
              </w:r>
              <w:r w:rsidRPr="00FD0E1E">
                <w:rPr>
                  <w:rFonts w:ascii="Times New Roman" w:hAnsi="Times New Roman" w:cs="Times New Roman"/>
                  <w:i/>
                  <w:sz w:val="18"/>
                  <w:szCs w:val="18"/>
                  <w:lang w:val="fr-FR"/>
                </w:rPr>
                <w:t>_</w:t>
              </w:r>
              <w:r>
                <w:rPr>
                  <w:rFonts w:ascii="Times New Roman" w:hAnsi="Times New Roman" w:cs="Times New Roman"/>
                  <w:i/>
                  <w:sz w:val="18"/>
                  <w:szCs w:val="18"/>
                  <w:lang w:val="fr-FR"/>
                </w:rPr>
                <w:t>Subject_</w:t>
              </w:r>
              <w:r w:rsidRPr="00FD0E1E">
                <w:rPr>
                  <w:rFonts w:ascii="Times New Roman" w:hAnsi="Times New Roman" w:cs="Times New Roman"/>
                  <w:i/>
                  <w:sz w:val="18"/>
                  <w:szCs w:val="18"/>
                  <w:lang w:val="fr-FR"/>
                </w:rPr>
                <w:t>Concept]</w:t>
              </w:r>
            </w:ins>
          </w:p>
        </w:tc>
      </w:tr>
      <w:tr w:rsidR="00E61D2A" w:rsidRPr="000957F0" w:rsidTr="000E246C">
        <w:tblPrEx>
          <w:tblLook w:val="00A0"/>
        </w:tblPrEx>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DCA1</w:t>
            </w:r>
          </w:p>
        </w:tc>
        <w:tc>
          <w:tcPr>
            <w:tcW w:w="6210" w:type="dxa"/>
          </w:tcPr>
          <w:p w:rsidR="00E61D2A" w:rsidRPr="000957F0" w:rsidRDefault="00E61D2A" w:rsidP="000E246C">
            <w:pPr>
              <w:pStyle w:val="HTMLPreformatted1"/>
              <w:rPr>
                <w:rFonts w:ascii="Times New Roman" w:hAnsi="Times New Roman" w:cs="Times New Roman"/>
                <w:i/>
                <w:sz w:val="18"/>
                <w:szCs w:val="18"/>
                <w:lang w:val="en-US"/>
              </w:rPr>
            </w:pPr>
            <w:r w:rsidRPr="000957F0">
              <w:rPr>
                <w:rFonts w:ascii="Times New Roman" w:hAnsi="Times New Roman" w:cs="Times New Roman"/>
                <w:i/>
                <w:sz w:val="18"/>
                <w:szCs w:val="18"/>
                <w:lang w:val="en-US" w:eastAsia="en-US"/>
              </w:rPr>
              <w:t>foaf:name</w:t>
            </w:r>
            <w:r w:rsidRPr="000957F0">
              <w:rPr>
                <w:rFonts w:ascii="Times New Roman" w:hAnsi="Times New Roman" w:cs="Times New Roman"/>
                <w:i/>
                <w:sz w:val="18"/>
                <w:szCs w:val="18"/>
                <w:lang w:val="en-US"/>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Pr>
                <w:rFonts w:ascii="Times New Roman" w:hAnsi="Times New Roman" w:cs="Times New Roman"/>
                <w:i/>
                <w:sz w:val="18"/>
                <w:szCs w:val="18"/>
                <w:lang w:val="en-US" w:eastAsia="en-US"/>
              </w:rPr>
              <w:t>Person</w:t>
            </w:r>
            <w:r w:rsidRPr="000957F0">
              <w:rPr>
                <w:rFonts w:ascii="Times New Roman" w:hAnsi="Times New Roman" w:cs="Times New Roman"/>
                <w:i/>
                <w:sz w:val="18"/>
                <w:szCs w:val="18"/>
                <w:lang w:val="en-US"/>
              </w:rPr>
              <w:t xml:space="preserve"> / </w:t>
            </w:r>
            <w:r w:rsidRPr="000957F0">
              <w:rPr>
                <w:rFonts w:ascii="Times New Roman" w:eastAsia="SymbolMT" w:hAnsi="Times New Roman" w:cs="Times New Roman"/>
                <w:i/>
                <w:sz w:val="18"/>
                <w:szCs w:val="18"/>
                <w:lang w:val="en-US"/>
              </w:rPr>
              <w:t>name</w:t>
            </w:r>
          </w:p>
        </w:tc>
      </w:tr>
      <w:tr w:rsidR="00E61D2A" w:rsidRPr="000957F0" w:rsidTr="0072581B">
        <w:trPr>
          <w:trHeight w:val="80"/>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sidRPr="000957F0">
              <w:rPr>
                <w:rFonts w:ascii="Times New Roman" w:hAnsi="Times New Roman" w:cs="Times New Roman"/>
                <w:i/>
                <w:sz w:val="18"/>
                <w:szCs w:val="18"/>
              </w:rPr>
              <w:t>DCA2</w:t>
            </w:r>
          </w:p>
        </w:tc>
        <w:tc>
          <w:tcPr>
            <w:tcW w:w="6210" w:type="dxa"/>
          </w:tcPr>
          <w:p w:rsidR="00E61D2A" w:rsidRPr="000957F0" w:rsidRDefault="00E61D2A"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eastAsia="en-US"/>
              </w:rPr>
              <w:t>foaf:mbox</w:t>
            </w:r>
            <w:r w:rsidRPr="000957F0">
              <w:rPr>
                <w:rFonts w:ascii="Times New Roman" w:hAnsi="Times New Roman" w:cs="Times New Roman"/>
                <w:i/>
                <w:sz w:val="18"/>
                <w:szCs w:val="18"/>
                <w:lang w:val="en-US"/>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en-US"/>
              </w:rPr>
              <w:t xml:space="preserve"> </w:t>
            </w:r>
            <w:r>
              <w:rPr>
                <w:rFonts w:ascii="Times New Roman" w:hAnsi="Times New Roman" w:cs="Times New Roman"/>
                <w:i/>
                <w:sz w:val="18"/>
                <w:szCs w:val="18"/>
                <w:lang w:val="en-US" w:eastAsia="en-US"/>
              </w:rPr>
              <w:t>Person</w:t>
            </w:r>
            <w:r w:rsidRPr="000957F0">
              <w:rPr>
                <w:rFonts w:ascii="Times New Roman" w:hAnsi="Times New Roman" w:cs="Times New Roman"/>
                <w:i/>
                <w:sz w:val="18"/>
                <w:szCs w:val="18"/>
                <w:lang w:val="en-US"/>
              </w:rPr>
              <w:t xml:space="preserve"> / </w:t>
            </w:r>
            <w:r>
              <w:rPr>
                <w:rFonts w:ascii="Times New Roman" w:hAnsi="Times New Roman" w:cs="Times New Roman"/>
                <w:i/>
                <w:sz w:val="18"/>
                <w:szCs w:val="18"/>
                <w:lang w:val="en-US"/>
              </w:rPr>
              <w:t>mbox</w:t>
            </w:r>
          </w:p>
        </w:tc>
      </w:tr>
      <w:tr w:rsidR="00E61D2A" w:rsidRPr="000957F0" w:rsidTr="0072581B">
        <w:trPr>
          <w:jc w:val="center"/>
        </w:trPr>
        <w:tc>
          <w:tcPr>
            <w:tcW w:w="709" w:type="dxa"/>
          </w:tcPr>
          <w:p w:rsidR="00E61D2A" w:rsidRPr="000957F0" w:rsidRDefault="00E61D2A" w:rsidP="000E246C">
            <w:pPr>
              <w:pStyle w:val="HTMLPreformatted1"/>
              <w:snapToGrid w:val="0"/>
              <w:jc w:val="center"/>
              <w:rPr>
                <w:rFonts w:ascii="Times New Roman" w:hAnsi="Times New Roman" w:cs="Times New Roman"/>
                <w:i/>
                <w:sz w:val="18"/>
                <w:szCs w:val="18"/>
              </w:rPr>
            </w:pPr>
            <w:r>
              <w:rPr>
                <w:rFonts w:ascii="Times New Roman" w:hAnsi="Times New Roman" w:cs="Times New Roman"/>
                <w:i/>
                <w:sz w:val="18"/>
                <w:szCs w:val="18"/>
              </w:rPr>
              <w:t>DCA3</w:t>
            </w:r>
          </w:p>
        </w:tc>
        <w:tc>
          <w:tcPr>
            <w:tcW w:w="6210" w:type="dxa"/>
          </w:tcPr>
          <w:p w:rsidR="00E61D2A" w:rsidRPr="000957F0" w:rsidRDefault="00E61D2A" w:rsidP="000E246C">
            <w:pPr>
              <w:pStyle w:val="HTMLPreformatted1"/>
              <w:rPr>
                <w:rFonts w:ascii="Times New Roman" w:hAnsi="Times New Roman" w:cs="Times New Roman"/>
                <w:i/>
                <w:sz w:val="18"/>
                <w:szCs w:val="18"/>
                <w:lang w:val="en-US"/>
              </w:rPr>
            </w:pPr>
            <w:r>
              <w:rPr>
                <w:rFonts w:ascii="Times New Roman" w:hAnsi="Times New Roman" w:cs="Times New Roman"/>
                <w:i/>
                <w:sz w:val="18"/>
                <w:szCs w:val="18"/>
                <w:lang w:val="en-US"/>
              </w:rPr>
              <w:t xml:space="preserve">skos:prefLabel </w:t>
            </w:r>
            <w:r w:rsidRPr="000957F0">
              <w:rPr>
                <w:rFonts w:ascii="Times New Roman" w:hAnsi="Times New Roman" w:cs="Times New Roman"/>
                <w:i/>
                <w:sz w:val="18"/>
                <w:szCs w:val="18"/>
                <w:lang w:val="fr-FR"/>
              </w:rPr>
              <w:t xml:space="preserve"> </w:t>
            </w:r>
            <w:r w:rsidRPr="000957F0">
              <w:rPr>
                <w:rFonts w:ascii="Symbol" w:hAnsi="Symbol" w:cs="Times New Roman"/>
                <w:sz w:val="18"/>
                <w:szCs w:val="18"/>
              </w:rPr>
              <w:t></w:t>
            </w:r>
            <w:r w:rsidRPr="000957F0">
              <w:rPr>
                <w:rFonts w:ascii="Times New Roman" w:hAnsi="Times New Roman" w:cs="Times New Roman"/>
                <w:i/>
                <w:sz w:val="18"/>
                <w:szCs w:val="18"/>
                <w:lang w:val="fr-FR"/>
              </w:rPr>
              <w:t xml:space="preserve"> </w:t>
            </w:r>
            <w:r>
              <w:rPr>
                <w:rFonts w:ascii="Times New Roman" w:hAnsi="Times New Roman" w:cs="Times New Roman"/>
                <w:i/>
                <w:sz w:val="18"/>
                <w:szCs w:val="18"/>
                <w:lang w:val="fr-FR"/>
              </w:rPr>
              <w:t>Concept</w:t>
            </w:r>
            <w:r>
              <w:rPr>
                <w:rFonts w:ascii="Times New Roman" w:hAnsi="Times New Roman" w:cs="Times New Roman"/>
                <w:i/>
                <w:sz w:val="18"/>
                <w:szCs w:val="18"/>
                <w:lang w:val="fr-FR" w:eastAsia="en-US"/>
              </w:rPr>
              <w:t xml:space="preserve"> / prefLabel</w:t>
            </w:r>
          </w:p>
        </w:tc>
      </w:tr>
    </w:tbl>
    <w:p w:rsidR="00E61D2A" w:rsidRDefault="00E61D2A" w:rsidP="004D1838">
      <w:pPr>
        <w:pStyle w:val="tablecaption"/>
      </w:pPr>
      <w:r>
        <w:rPr>
          <w:b/>
        </w:rPr>
        <w:t xml:space="preserve">Table </w:t>
      </w:r>
      <w:ins w:id="519" w:author="Luis" w:date="2013-04-15T22:11:00Z">
        <w:r>
          <w:rPr>
            <w:b/>
          </w:rPr>
          <w:t>8</w:t>
        </w:r>
      </w:ins>
      <w:r>
        <w:rPr>
          <w:b/>
        </w:rPr>
        <w:t>.</w:t>
      </w:r>
      <w:r>
        <w:t xml:space="preserve"> </w:t>
      </w:r>
      <w:ins w:id="520" w:author="Luis" w:date="2013-04-15T22:38:00Z">
        <w:r>
          <w:t xml:space="preserve">Some </w:t>
        </w:r>
      </w:ins>
      <w:r w:rsidRPr="004D1838">
        <w:t>R2RML</w:t>
      </w:r>
      <w:r>
        <w:t xml:space="preserve"> </w:t>
      </w:r>
      <w:ins w:id="521" w:author="Luis" w:date="2013-04-15T22:38:00Z">
        <w:r>
          <w:t xml:space="preserve">mappings generated </w:t>
        </w:r>
      </w:ins>
      <w:r>
        <w:t xml:space="preserve">from </w:t>
      </w:r>
      <w:del w:id="522" w:author="Luis" w:date="2013-04-15T22:37:00Z">
        <w:r w:rsidDel="00A47812">
          <w:delText>A</w:delText>
        </w:r>
      </w:del>
      <w:r>
        <w:t>C</w:t>
      </w:r>
      <w:ins w:id="523" w:author="Luis" w:date="2013-04-15T22:37:00Z">
        <w:r>
          <w:t>A</w:t>
        </w:r>
      </w:ins>
      <w:r>
        <w:t xml:space="preserve">s in Table </w:t>
      </w:r>
      <w:ins w:id="524" w:author="Luis" w:date="2013-04-15T22:38:00Z">
        <w:r>
          <w:t>7 using Templates in Table 6</w:t>
        </w:r>
      </w:ins>
    </w:p>
    <w:tbl>
      <w:tblPr>
        <w:tblW w:w="7117" w:type="dxa"/>
        <w:tblInd w:w="-15" w:type="dxa"/>
        <w:tblLayout w:type="fixed"/>
        <w:tblLook w:val="0000"/>
      </w:tblPr>
      <w:tblGrid>
        <w:gridCol w:w="7117"/>
      </w:tblGrid>
      <w:tr w:rsidR="00E61D2A" w:rsidRPr="009D2E1E" w:rsidTr="00663BE6">
        <w:trPr>
          <w:trHeight w:val="310"/>
        </w:trPr>
        <w:tc>
          <w:tcPr>
            <w:tcW w:w="7117" w:type="dxa"/>
            <w:tcBorders>
              <w:top w:val="single" w:sz="4" w:space="0" w:color="auto"/>
              <w:left w:val="single" w:sz="4" w:space="0" w:color="auto"/>
              <w:right w:val="single" w:sz="4" w:space="0" w:color="auto"/>
            </w:tcBorders>
            <w:vAlign w:val="center"/>
          </w:tcPr>
          <w:p w:rsidR="00E61D2A" w:rsidRPr="00100054" w:rsidRDefault="00E61D2A" w:rsidP="006A5E52">
            <w:pPr>
              <w:pStyle w:val="Text"/>
              <w:snapToGrid w:val="0"/>
              <w:spacing w:before="0"/>
              <w:ind w:firstLine="0"/>
              <w:jc w:val="left"/>
              <w:rPr>
                <w:sz w:val="18"/>
                <w:szCs w:val="18"/>
              </w:rPr>
            </w:pPr>
            <w:r w:rsidRPr="00100054">
              <w:rPr>
                <w:sz w:val="18"/>
                <w:szCs w:val="18"/>
              </w:rPr>
              <w:t xml:space="preserve">&lt;#PersonTriplesMap&gt;  </w:t>
            </w:r>
            <w:r>
              <w:rPr>
                <w:sz w:val="18"/>
                <w:szCs w:val="18"/>
              </w:rPr>
              <w:t>#</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appings generated from </w:t>
            </w:r>
            <w:r w:rsidRPr="004F2C29">
              <w:rPr>
                <w:b/>
                <w:i/>
                <w:sz w:val="18"/>
                <w:szCs w:val="18"/>
              </w:rPr>
              <w:t>CCA</w:t>
            </w:r>
            <w:r>
              <w:rPr>
                <w:b/>
                <w:i/>
                <w:sz w:val="18"/>
                <w:szCs w:val="18"/>
              </w:rPr>
              <w:t xml:space="preserve">1 </w:t>
            </w:r>
            <w:r>
              <w:rPr>
                <w:b/>
                <w:sz w:val="18"/>
                <w:szCs w:val="18"/>
              </w:rPr>
              <w:t>and</w:t>
            </w:r>
            <w:r w:rsidRPr="004F2C29">
              <w:rPr>
                <w:b/>
                <w:sz w:val="18"/>
                <w:szCs w:val="18"/>
              </w:rPr>
              <w:t xml:space="preserve"> </w:t>
            </w:r>
            <w:r>
              <w:rPr>
                <w:b/>
                <w:i/>
                <w:sz w:val="18"/>
                <w:szCs w:val="18"/>
              </w:rPr>
              <w:t>D</w:t>
            </w:r>
            <w:r w:rsidRPr="004F2C29">
              <w:rPr>
                <w:b/>
                <w:i/>
                <w:sz w:val="18"/>
                <w:szCs w:val="18"/>
              </w:rPr>
              <w:t>CA</w:t>
            </w:r>
            <w:r>
              <w:rPr>
                <w:b/>
                <w:i/>
                <w:sz w:val="18"/>
                <w:szCs w:val="18"/>
              </w:rPr>
              <w:t>1</w:t>
            </w:r>
          </w:p>
          <w:p w:rsidR="00E61D2A" w:rsidRPr="00100054" w:rsidRDefault="00E61D2A" w:rsidP="006A5E52">
            <w:pPr>
              <w:pStyle w:val="Text"/>
              <w:snapToGrid w:val="0"/>
              <w:spacing w:before="0"/>
              <w:ind w:firstLine="0"/>
              <w:jc w:val="left"/>
              <w:rPr>
                <w:sz w:val="18"/>
                <w:szCs w:val="18"/>
              </w:rPr>
            </w:pPr>
            <w:r>
              <w:rPr>
                <w:sz w:val="18"/>
                <w:szCs w:val="18"/>
              </w:rPr>
              <w:t xml:space="preserve">   </w:t>
            </w:r>
            <w:r w:rsidRPr="00100054">
              <w:rPr>
                <w:sz w:val="18"/>
                <w:szCs w:val="18"/>
              </w:rPr>
              <w:t>rr:logicalTable [ rr:tableName "Person" ];</w:t>
            </w:r>
          </w:p>
          <w:p w:rsidR="00E61D2A" w:rsidRPr="00100054" w:rsidRDefault="00E61D2A" w:rsidP="006A5E52">
            <w:pPr>
              <w:pStyle w:val="Text"/>
              <w:snapToGrid w:val="0"/>
              <w:spacing w:before="0"/>
              <w:ind w:firstLine="0"/>
              <w:jc w:val="left"/>
              <w:rPr>
                <w:sz w:val="18"/>
                <w:szCs w:val="18"/>
              </w:rPr>
            </w:pPr>
            <w:r>
              <w:rPr>
                <w:sz w:val="18"/>
                <w:szCs w:val="18"/>
              </w:rPr>
              <w:t xml:space="preserve">   </w:t>
            </w:r>
            <w:r w:rsidRPr="00100054">
              <w:rPr>
                <w:sz w:val="18"/>
                <w:szCs w:val="18"/>
              </w:rPr>
              <w:t>rr:subjectMap [</w:t>
            </w:r>
          </w:p>
          <w:p w:rsidR="00E61D2A" w:rsidRPr="00100054" w:rsidRDefault="00E61D2A" w:rsidP="006A5E52">
            <w:pPr>
              <w:pStyle w:val="Text"/>
              <w:snapToGrid w:val="0"/>
              <w:spacing w:before="0"/>
              <w:ind w:firstLine="0"/>
              <w:jc w:val="left"/>
              <w:rPr>
                <w:sz w:val="18"/>
                <w:szCs w:val="18"/>
              </w:rPr>
            </w:pPr>
            <w:r>
              <w:rPr>
                <w:sz w:val="18"/>
                <w:szCs w:val="18"/>
              </w:rPr>
              <w:t xml:space="preserve">      </w:t>
            </w:r>
            <w:r w:rsidRPr="00100054">
              <w:rPr>
                <w:sz w:val="18"/>
                <w:szCs w:val="18"/>
              </w:rPr>
              <w:t>rr:template "</w:t>
            </w:r>
            <w:hyperlink r:id="rId16" w:history="1">
              <w:r w:rsidRPr="00A3187A">
                <w:rPr>
                  <w:rStyle w:val="Hyperlink"/>
                  <w:i/>
                  <w:sz w:val="18"/>
                  <w:szCs w:val="18"/>
                </w:rPr>
                <w:t>person</w:t>
              </w:r>
            </w:hyperlink>
            <w:r w:rsidRPr="00100054">
              <w:rPr>
                <w:sz w:val="18"/>
                <w:szCs w:val="18"/>
              </w:rPr>
              <w:t>/{ID}";</w:t>
            </w:r>
          </w:p>
          <w:p w:rsidR="00E61D2A" w:rsidRPr="009D2E1E" w:rsidRDefault="00E61D2A" w:rsidP="006A5E52">
            <w:pPr>
              <w:pStyle w:val="Text"/>
              <w:snapToGrid w:val="0"/>
              <w:spacing w:before="0"/>
              <w:ind w:firstLine="0"/>
              <w:jc w:val="left"/>
              <w:rPr>
                <w:sz w:val="18"/>
                <w:szCs w:val="18"/>
              </w:rPr>
            </w:pPr>
            <w:r>
              <w:rPr>
                <w:sz w:val="18"/>
                <w:szCs w:val="18"/>
              </w:rPr>
              <w:t xml:space="preserve">      </w:t>
            </w:r>
            <w:r w:rsidRPr="009D2E1E">
              <w:rPr>
                <w:sz w:val="18"/>
                <w:szCs w:val="18"/>
              </w:rPr>
              <w:t>rr:class foaf:Person;</w:t>
            </w:r>
            <w:r>
              <w:rPr>
                <w:sz w:val="18"/>
                <w:szCs w:val="18"/>
              </w:rPr>
              <w:t xml:space="preserve">   </w:t>
            </w:r>
            <w:r w:rsidRPr="009D2E1E">
              <w:rPr>
                <w:sz w:val="18"/>
                <w:szCs w:val="18"/>
              </w:rPr>
              <w:t>];</w:t>
            </w:r>
          </w:p>
        </w:tc>
      </w:tr>
      <w:tr w:rsidR="00E61D2A" w:rsidRPr="00100054" w:rsidTr="00663BE6">
        <w:trPr>
          <w:trHeight w:val="310"/>
        </w:trPr>
        <w:tc>
          <w:tcPr>
            <w:tcW w:w="7117" w:type="dxa"/>
            <w:tcBorders>
              <w:left w:val="single" w:sz="4" w:space="0" w:color="auto"/>
              <w:right w:val="single" w:sz="4" w:space="0" w:color="auto"/>
            </w:tcBorders>
            <w:vAlign w:val="center"/>
          </w:tcPr>
          <w:p w:rsidR="00E61D2A" w:rsidRPr="00100054" w:rsidRDefault="00E61D2A" w:rsidP="006A5E52">
            <w:pPr>
              <w:pStyle w:val="Text"/>
              <w:snapToGrid w:val="0"/>
              <w:spacing w:before="0"/>
              <w:ind w:firstLine="0"/>
              <w:jc w:val="left"/>
              <w:rPr>
                <w:sz w:val="18"/>
                <w:szCs w:val="18"/>
              </w:rPr>
            </w:pPr>
            <w:r>
              <w:rPr>
                <w:sz w:val="18"/>
                <w:szCs w:val="18"/>
              </w:rPr>
              <w:t xml:space="preserve">   </w:t>
            </w:r>
            <w:r w:rsidRPr="00100054">
              <w:rPr>
                <w:sz w:val="18"/>
                <w:szCs w:val="18"/>
              </w:rPr>
              <w:t>rr:predicateObjectMap [</w:t>
            </w:r>
          </w:p>
          <w:p w:rsidR="00E61D2A" w:rsidRPr="00100054" w:rsidRDefault="00E61D2A" w:rsidP="006A5E52">
            <w:pPr>
              <w:pStyle w:val="Text"/>
              <w:snapToGrid w:val="0"/>
              <w:spacing w:before="0"/>
              <w:ind w:firstLine="0"/>
              <w:jc w:val="left"/>
              <w:rPr>
                <w:sz w:val="18"/>
                <w:szCs w:val="18"/>
              </w:rPr>
            </w:pPr>
            <w:r>
              <w:rPr>
                <w:sz w:val="18"/>
                <w:szCs w:val="18"/>
              </w:rPr>
              <w:t xml:space="preserve">      </w:t>
            </w:r>
            <w:r w:rsidRPr="00100054">
              <w:rPr>
                <w:sz w:val="18"/>
                <w:szCs w:val="18"/>
              </w:rPr>
              <w:t>rr:predicate foaf:name;</w:t>
            </w:r>
          </w:p>
          <w:p w:rsidR="00E61D2A" w:rsidRPr="00100054" w:rsidRDefault="00E61D2A" w:rsidP="006A5E52">
            <w:pPr>
              <w:pStyle w:val="Text"/>
              <w:snapToGrid w:val="0"/>
              <w:spacing w:before="0"/>
              <w:ind w:firstLine="0"/>
              <w:jc w:val="left"/>
              <w:rPr>
                <w:sz w:val="18"/>
                <w:szCs w:val="18"/>
              </w:rPr>
            </w:pPr>
            <w:r>
              <w:rPr>
                <w:sz w:val="18"/>
                <w:szCs w:val="18"/>
              </w:rPr>
              <w:t xml:space="preserve">      </w:t>
            </w:r>
            <w:r w:rsidRPr="00100054">
              <w:rPr>
                <w:sz w:val="18"/>
                <w:szCs w:val="18"/>
              </w:rPr>
              <w:t>rr:objectMap [ rr:column "name" ];</w:t>
            </w:r>
            <w:r>
              <w:rPr>
                <w:sz w:val="18"/>
                <w:szCs w:val="18"/>
              </w:rPr>
              <w:t xml:space="preserve">   </w:t>
            </w:r>
            <w:r w:rsidRPr="00100054">
              <w:rPr>
                <w:sz w:val="18"/>
                <w:szCs w:val="18"/>
              </w:rPr>
              <w:t>]</w:t>
            </w:r>
            <w:r>
              <w:rPr>
                <w:sz w:val="18"/>
                <w:szCs w:val="18"/>
              </w:rPr>
              <w:t xml:space="preserve"> .</w:t>
            </w:r>
          </w:p>
        </w:tc>
      </w:tr>
      <w:tr w:rsidR="00E61D2A" w:rsidRPr="000B7E89" w:rsidDel="00D21947" w:rsidTr="00663BE6">
        <w:trPr>
          <w:trHeight w:val="61"/>
          <w:del w:id="525" w:author="Luis" w:date="2013-04-15T22:20:00Z"/>
        </w:trPr>
        <w:tc>
          <w:tcPr>
            <w:tcW w:w="7117" w:type="dxa"/>
            <w:tcBorders>
              <w:left w:val="single" w:sz="4" w:space="0" w:color="auto"/>
              <w:right w:val="single" w:sz="4" w:space="0" w:color="auto"/>
            </w:tcBorders>
            <w:vAlign w:val="center"/>
          </w:tcPr>
          <w:p w:rsidR="00E61D2A" w:rsidRPr="000B7E89" w:rsidDel="00D21947" w:rsidRDefault="00E61D2A" w:rsidP="000E246C">
            <w:pPr>
              <w:pStyle w:val="Text"/>
              <w:snapToGrid w:val="0"/>
              <w:spacing w:before="0"/>
              <w:ind w:firstLine="0"/>
              <w:jc w:val="left"/>
              <w:rPr>
                <w:del w:id="526" w:author="Luis" w:date="2013-04-15T22:20:00Z"/>
                <w:b/>
                <w:sz w:val="18"/>
                <w:szCs w:val="18"/>
                <w:lang w:val="pt-BR"/>
              </w:rPr>
            </w:pPr>
            <w:del w:id="527" w:author="Luis" w:date="2013-04-15T22:20:00Z">
              <w:r w:rsidRPr="00100054" w:rsidDel="00D21947">
                <w:rPr>
                  <w:b/>
                  <w:sz w:val="18"/>
                  <w:szCs w:val="18"/>
                </w:rPr>
                <w:delText xml:space="preserve">        </w:delText>
              </w:r>
              <w:r w:rsidRPr="000B7E89" w:rsidDel="00D21947">
                <w:rPr>
                  <w:b/>
                  <w:sz w:val="18"/>
                  <w:szCs w:val="18"/>
                  <w:lang w:val="pt-BR"/>
                </w:rPr>
                <w:delText>...</w:delText>
              </w:r>
            </w:del>
          </w:p>
        </w:tc>
      </w:tr>
      <w:tr w:rsidR="00E61D2A" w:rsidRPr="002C2C87" w:rsidTr="00663BE6">
        <w:trPr>
          <w:trHeight w:val="310"/>
        </w:trPr>
        <w:tc>
          <w:tcPr>
            <w:tcW w:w="7117" w:type="dxa"/>
            <w:tcBorders>
              <w:left w:val="single" w:sz="4" w:space="0" w:color="auto"/>
              <w:right w:val="single" w:sz="4" w:space="0" w:color="auto"/>
            </w:tcBorders>
            <w:vAlign w:val="center"/>
          </w:tcPr>
          <w:p w:rsidR="00E61D2A" w:rsidRPr="00100054" w:rsidRDefault="00E61D2A" w:rsidP="006A5E52">
            <w:pPr>
              <w:pStyle w:val="Text"/>
              <w:snapToGrid w:val="0"/>
              <w:spacing w:before="0"/>
              <w:ind w:firstLine="0"/>
              <w:jc w:val="left"/>
              <w:rPr>
                <w:sz w:val="18"/>
                <w:szCs w:val="18"/>
              </w:rPr>
            </w:pPr>
            <w:r w:rsidRPr="00100054">
              <w:rPr>
                <w:sz w:val="18"/>
                <w:szCs w:val="18"/>
              </w:rPr>
              <w:t>&lt;#</w:t>
            </w:r>
            <w:r>
              <w:rPr>
                <w:sz w:val="18"/>
                <w:szCs w:val="18"/>
              </w:rPr>
              <w:t>Concept</w:t>
            </w:r>
            <w:r w:rsidRPr="00100054">
              <w:rPr>
                <w:sz w:val="18"/>
                <w:szCs w:val="18"/>
              </w:rPr>
              <w:t xml:space="preserve">TriplesMap&gt; </w:t>
            </w:r>
            <w:r>
              <w:rPr>
                <w:sz w:val="18"/>
                <w:szCs w:val="18"/>
              </w:rPr>
              <w:t>#</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 generated from </w:t>
            </w:r>
            <w:r w:rsidRPr="004F2C29">
              <w:rPr>
                <w:b/>
                <w:i/>
                <w:sz w:val="18"/>
                <w:szCs w:val="18"/>
              </w:rPr>
              <w:t>CCA</w:t>
            </w:r>
            <w:r>
              <w:rPr>
                <w:b/>
                <w:i/>
                <w:sz w:val="18"/>
                <w:szCs w:val="18"/>
              </w:rPr>
              <w:t>6</w:t>
            </w:r>
          </w:p>
          <w:p w:rsidR="00E61D2A" w:rsidRPr="00C633E7" w:rsidRDefault="00E61D2A" w:rsidP="006A5E52">
            <w:pPr>
              <w:pStyle w:val="Text"/>
              <w:snapToGrid w:val="0"/>
              <w:spacing w:before="0"/>
              <w:ind w:firstLine="0"/>
              <w:jc w:val="left"/>
              <w:rPr>
                <w:sz w:val="18"/>
                <w:szCs w:val="18"/>
              </w:rPr>
            </w:pPr>
            <w:r>
              <w:rPr>
                <w:sz w:val="18"/>
                <w:szCs w:val="18"/>
              </w:rPr>
              <w:t xml:space="preserve">   </w:t>
            </w:r>
            <w:r w:rsidRPr="00C633E7">
              <w:rPr>
                <w:sz w:val="18"/>
                <w:szCs w:val="18"/>
              </w:rPr>
              <w:t>rr:logicalTable [ rr:tableName "Concept" ];</w:t>
            </w:r>
          </w:p>
          <w:p w:rsidR="00E61D2A" w:rsidRPr="00C633E7" w:rsidRDefault="00E61D2A" w:rsidP="006A5E52">
            <w:pPr>
              <w:pStyle w:val="Text"/>
              <w:snapToGrid w:val="0"/>
              <w:spacing w:before="0"/>
              <w:ind w:firstLine="0"/>
              <w:jc w:val="left"/>
              <w:rPr>
                <w:sz w:val="18"/>
                <w:szCs w:val="18"/>
              </w:rPr>
            </w:pPr>
            <w:r>
              <w:rPr>
                <w:sz w:val="18"/>
                <w:szCs w:val="18"/>
              </w:rPr>
              <w:t xml:space="preserve">   </w:t>
            </w:r>
            <w:r w:rsidRPr="00C633E7">
              <w:rPr>
                <w:sz w:val="18"/>
                <w:szCs w:val="18"/>
              </w:rPr>
              <w:t>rr:subjectMap [</w:t>
            </w:r>
          </w:p>
          <w:p w:rsidR="00E61D2A" w:rsidRPr="00C633E7" w:rsidRDefault="00E61D2A" w:rsidP="006A5E52">
            <w:pPr>
              <w:pStyle w:val="Text"/>
              <w:snapToGrid w:val="0"/>
              <w:spacing w:before="0"/>
              <w:ind w:firstLine="0"/>
              <w:jc w:val="left"/>
              <w:rPr>
                <w:sz w:val="18"/>
                <w:szCs w:val="18"/>
              </w:rPr>
            </w:pPr>
            <w:r>
              <w:rPr>
                <w:sz w:val="18"/>
                <w:szCs w:val="18"/>
              </w:rPr>
              <w:t xml:space="preserve">      </w:t>
            </w:r>
            <w:r w:rsidRPr="00C633E7">
              <w:rPr>
                <w:sz w:val="18"/>
                <w:szCs w:val="18"/>
              </w:rPr>
              <w:t>rr:template "</w:t>
            </w:r>
            <w:r>
              <w:rPr>
                <w:i/>
                <w:sz w:val="18"/>
                <w:szCs w:val="18"/>
              </w:rPr>
              <w:t>concept</w:t>
            </w:r>
            <w:r w:rsidRPr="00C633E7">
              <w:rPr>
                <w:sz w:val="18"/>
                <w:szCs w:val="18"/>
              </w:rPr>
              <w:t>/{ID}";</w:t>
            </w:r>
          </w:p>
          <w:p w:rsidR="00E61D2A" w:rsidRPr="00C633E7" w:rsidRDefault="00E61D2A" w:rsidP="006A5E52">
            <w:pPr>
              <w:pStyle w:val="Text"/>
              <w:snapToGrid w:val="0"/>
              <w:spacing w:before="0"/>
              <w:ind w:firstLine="0"/>
              <w:jc w:val="left"/>
              <w:rPr>
                <w:sz w:val="18"/>
                <w:szCs w:val="18"/>
              </w:rPr>
            </w:pPr>
            <w:r>
              <w:rPr>
                <w:sz w:val="18"/>
                <w:szCs w:val="18"/>
              </w:rPr>
              <w:t xml:space="preserve">      </w:t>
            </w:r>
            <w:r w:rsidRPr="00C633E7">
              <w:rPr>
                <w:sz w:val="18"/>
                <w:szCs w:val="18"/>
              </w:rPr>
              <w:t>rr:class skos:Concept;</w:t>
            </w:r>
            <w:r>
              <w:rPr>
                <w:sz w:val="18"/>
                <w:szCs w:val="18"/>
              </w:rPr>
              <w:t xml:space="preserve">   </w:t>
            </w:r>
            <w:r>
              <w:rPr>
                <w:sz w:val="18"/>
                <w:szCs w:val="18"/>
                <w:lang w:val="pt-BR"/>
              </w:rPr>
              <w:t>] .</w:t>
            </w:r>
          </w:p>
        </w:tc>
      </w:tr>
      <w:tr w:rsidR="00E61D2A" w:rsidRPr="000B7E89" w:rsidDel="00D21947" w:rsidTr="00663BE6">
        <w:trPr>
          <w:trHeight w:val="199"/>
          <w:del w:id="528" w:author="Luis" w:date="2013-04-15T22:20:00Z"/>
        </w:trPr>
        <w:tc>
          <w:tcPr>
            <w:tcW w:w="7117" w:type="dxa"/>
            <w:tcBorders>
              <w:left w:val="single" w:sz="4" w:space="0" w:color="auto"/>
              <w:right w:val="single" w:sz="4" w:space="0" w:color="auto"/>
            </w:tcBorders>
            <w:vAlign w:val="center"/>
          </w:tcPr>
          <w:p w:rsidR="00E61D2A" w:rsidRPr="000B7E89" w:rsidDel="00D21947" w:rsidRDefault="00E61D2A" w:rsidP="000E246C">
            <w:pPr>
              <w:pStyle w:val="Text"/>
              <w:snapToGrid w:val="0"/>
              <w:spacing w:before="0"/>
              <w:ind w:firstLine="0"/>
              <w:jc w:val="left"/>
              <w:rPr>
                <w:del w:id="529" w:author="Luis" w:date="2013-04-15T22:20:00Z"/>
                <w:b/>
                <w:sz w:val="18"/>
                <w:szCs w:val="18"/>
                <w:lang w:val="pt-BR"/>
              </w:rPr>
            </w:pPr>
            <w:del w:id="530" w:author="Luis" w:date="2013-04-15T22:20:00Z">
              <w:r w:rsidDel="00D21947">
                <w:rPr>
                  <w:sz w:val="18"/>
                  <w:szCs w:val="18"/>
                  <w:lang w:val="pt-BR"/>
                </w:rPr>
                <w:delText xml:space="preserve">        </w:delText>
              </w:r>
              <w:r w:rsidRPr="000B7E89" w:rsidDel="00D21947">
                <w:rPr>
                  <w:b/>
                  <w:sz w:val="18"/>
                  <w:szCs w:val="18"/>
                  <w:lang w:val="pt-BR"/>
                </w:rPr>
                <w:delText>...</w:delText>
              </w:r>
            </w:del>
          </w:p>
        </w:tc>
      </w:tr>
      <w:tr w:rsidR="00E61D2A" w:rsidRPr="002C2C87" w:rsidTr="00663BE6">
        <w:trPr>
          <w:trHeight w:val="310"/>
        </w:trPr>
        <w:tc>
          <w:tcPr>
            <w:tcW w:w="7117" w:type="dxa"/>
            <w:tcBorders>
              <w:left w:val="single" w:sz="4" w:space="0" w:color="auto"/>
              <w:bottom w:val="single" w:sz="4" w:space="0" w:color="auto"/>
              <w:right w:val="single" w:sz="4" w:space="0" w:color="auto"/>
            </w:tcBorders>
            <w:vAlign w:val="center"/>
          </w:tcPr>
          <w:p w:rsidR="00E61D2A" w:rsidRPr="002C2C87" w:rsidRDefault="00E61D2A" w:rsidP="001B3FB9">
            <w:pPr>
              <w:pStyle w:val="Text"/>
              <w:snapToGrid w:val="0"/>
              <w:spacing w:before="0"/>
              <w:ind w:firstLine="0"/>
              <w:jc w:val="left"/>
              <w:rPr>
                <w:sz w:val="18"/>
                <w:szCs w:val="18"/>
              </w:rPr>
            </w:pPr>
            <w:r w:rsidRPr="002C2C87">
              <w:rPr>
                <w:sz w:val="18"/>
                <w:szCs w:val="18"/>
              </w:rPr>
              <w:t>&lt;#</w:t>
            </w:r>
            <w:r>
              <w:rPr>
                <w:sz w:val="18"/>
                <w:szCs w:val="18"/>
              </w:rPr>
              <w:t>Person</w:t>
            </w:r>
            <w:r w:rsidRPr="002C2C87">
              <w:rPr>
                <w:sz w:val="18"/>
                <w:szCs w:val="18"/>
              </w:rPr>
              <w:t>_</w:t>
            </w:r>
            <w:r>
              <w:rPr>
                <w:sz w:val="18"/>
                <w:szCs w:val="18"/>
              </w:rPr>
              <w:t>researchInterests</w:t>
            </w:r>
            <w:r w:rsidRPr="002C2C87">
              <w:rPr>
                <w:sz w:val="18"/>
                <w:szCs w:val="18"/>
              </w:rPr>
              <w:t>TriplesMap&gt;</w:t>
            </w:r>
            <w:r>
              <w:rPr>
                <w:sz w:val="18"/>
                <w:szCs w:val="18"/>
              </w:rPr>
              <w:t xml:space="preserve"> #</w:t>
            </w:r>
            <w:r w:rsidRPr="00100054">
              <w:rPr>
                <w:sz w:val="18"/>
                <w:szCs w:val="18"/>
              </w:rPr>
              <w:t xml:space="preserve"> </w:t>
            </w:r>
            <w:r w:rsidRPr="004F2C29">
              <w:rPr>
                <w:b/>
                <w:sz w:val="18"/>
                <w:szCs w:val="18"/>
              </w:rPr>
              <w:t xml:space="preserve">R2RML </w:t>
            </w:r>
            <w:r>
              <w:rPr>
                <w:b/>
                <w:sz w:val="18"/>
                <w:szCs w:val="18"/>
              </w:rPr>
              <w:t>m</w:t>
            </w:r>
            <w:r w:rsidRPr="004F2C29">
              <w:rPr>
                <w:b/>
                <w:sz w:val="18"/>
                <w:szCs w:val="18"/>
              </w:rPr>
              <w:t xml:space="preserve">appings generated from </w:t>
            </w:r>
            <w:r>
              <w:rPr>
                <w:b/>
                <w:i/>
                <w:sz w:val="18"/>
                <w:szCs w:val="18"/>
              </w:rPr>
              <w:t>O</w:t>
            </w:r>
            <w:r w:rsidRPr="004F2C29">
              <w:rPr>
                <w:b/>
                <w:i/>
                <w:sz w:val="18"/>
                <w:szCs w:val="18"/>
              </w:rPr>
              <w:t>CA</w:t>
            </w:r>
            <w:r>
              <w:rPr>
                <w:b/>
                <w:i/>
                <w:sz w:val="18"/>
                <w:szCs w:val="18"/>
              </w:rPr>
              <w:t xml:space="preserve">2 </w:t>
            </w:r>
          </w:p>
          <w:p w:rsidR="00E61D2A" w:rsidRPr="002C2C87" w:rsidRDefault="00E61D2A" w:rsidP="001B3FB9">
            <w:pPr>
              <w:pStyle w:val="Text"/>
              <w:snapToGrid w:val="0"/>
              <w:spacing w:before="0"/>
              <w:ind w:firstLine="0"/>
              <w:jc w:val="left"/>
              <w:rPr>
                <w:sz w:val="18"/>
                <w:szCs w:val="18"/>
              </w:rPr>
            </w:pPr>
            <w:r>
              <w:rPr>
                <w:sz w:val="18"/>
                <w:szCs w:val="18"/>
              </w:rPr>
              <w:t xml:space="preserve">   </w:t>
            </w:r>
            <w:r w:rsidRPr="002C2C87">
              <w:rPr>
                <w:sz w:val="18"/>
                <w:szCs w:val="18"/>
              </w:rPr>
              <w:t>rr:logicalTable [rr:tableName “Person_</w:t>
            </w:r>
            <w:r>
              <w:rPr>
                <w:sz w:val="18"/>
                <w:szCs w:val="18"/>
              </w:rPr>
              <w:t>r</w:t>
            </w:r>
            <w:r w:rsidRPr="002C2C87">
              <w:rPr>
                <w:sz w:val="18"/>
                <w:szCs w:val="18"/>
              </w:rPr>
              <w:t>esearch</w:t>
            </w:r>
            <w:r>
              <w:rPr>
                <w:sz w:val="18"/>
                <w:szCs w:val="18"/>
              </w:rPr>
              <w:t>I</w:t>
            </w:r>
            <w:r w:rsidRPr="002C2C87">
              <w:rPr>
                <w:sz w:val="18"/>
                <w:szCs w:val="18"/>
              </w:rPr>
              <w:t>nterests”</w:t>
            </w:r>
            <w:r>
              <w:rPr>
                <w:sz w:val="18"/>
                <w:szCs w:val="18"/>
              </w:rPr>
              <w:t>];</w:t>
            </w:r>
          </w:p>
          <w:p w:rsidR="00E61D2A" w:rsidRPr="002C2C87" w:rsidRDefault="00E61D2A" w:rsidP="001B3FB9">
            <w:pPr>
              <w:pStyle w:val="Text"/>
              <w:snapToGrid w:val="0"/>
              <w:spacing w:before="0"/>
              <w:ind w:firstLine="0"/>
              <w:jc w:val="left"/>
              <w:rPr>
                <w:sz w:val="18"/>
                <w:szCs w:val="18"/>
              </w:rPr>
            </w:pPr>
            <w:r>
              <w:rPr>
                <w:sz w:val="18"/>
                <w:szCs w:val="18"/>
              </w:rPr>
              <w:t xml:space="preserve">   </w:t>
            </w:r>
            <w:r w:rsidRPr="002C2C87">
              <w:rPr>
                <w:sz w:val="18"/>
                <w:szCs w:val="18"/>
              </w:rPr>
              <w:t>rr:subjectMap [</w:t>
            </w:r>
          </w:p>
          <w:p w:rsidR="00E61D2A" w:rsidRDefault="00E61D2A" w:rsidP="001B3FB9">
            <w:pPr>
              <w:pStyle w:val="Text"/>
              <w:snapToGrid w:val="0"/>
              <w:spacing w:before="0"/>
              <w:ind w:firstLine="0"/>
              <w:jc w:val="left"/>
              <w:rPr>
                <w:sz w:val="18"/>
                <w:szCs w:val="18"/>
              </w:rPr>
            </w:pPr>
            <w:r>
              <w:rPr>
                <w:sz w:val="18"/>
                <w:szCs w:val="18"/>
              </w:rPr>
              <w:t xml:space="preserve">      </w:t>
            </w:r>
            <w:r w:rsidRPr="002C2C87">
              <w:rPr>
                <w:sz w:val="18"/>
                <w:szCs w:val="18"/>
              </w:rPr>
              <w:t xml:space="preserve">rr:template </w:t>
            </w:r>
            <w:r>
              <w:rPr>
                <w:sz w:val="18"/>
                <w:szCs w:val="18"/>
              </w:rPr>
              <w:t xml:space="preserve"> </w:t>
            </w:r>
            <w:r w:rsidRPr="00100054">
              <w:rPr>
                <w:sz w:val="18"/>
                <w:szCs w:val="18"/>
              </w:rPr>
              <w:t>"</w:t>
            </w:r>
            <w:hyperlink r:id="rId17" w:history="1">
              <w:r w:rsidRPr="002C2C87">
                <w:rPr>
                  <w:rStyle w:val="Hyperlink"/>
                  <w:i/>
                  <w:sz w:val="18"/>
                  <w:szCs w:val="18"/>
                </w:rPr>
                <w:t>person</w:t>
              </w:r>
            </w:hyperlink>
            <w:r w:rsidRPr="00100054">
              <w:rPr>
                <w:sz w:val="18"/>
                <w:szCs w:val="18"/>
              </w:rPr>
              <w:t>/{ID_Person}";</w:t>
            </w:r>
          </w:p>
          <w:p w:rsidR="00E61D2A" w:rsidRPr="002C2C87" w:rsidRDefault="00E61D2A" w:rsidP="001B3FB9">
            <w:pPr>
              <w:pStyle w:val="Text"/>
              <w:snapToGrid w:val="0"/>
              <w:spacing w:before="0"/>
              <w:ind w:firstLine="0"/>
              <w:jc w:val="left"/>
              <w:rPr>
                <w:sz w:val="18"/>
                <w:szCs w:val="18"/>
              </w:rPr>
            </w:pPr>
            <w:r>
              <w:rPr>
                <w:sz w:val="18"/>
                <w:szCs w:val="18"/>
              </w:rPr>
              <w:t xml:space="preserve">      </w:t>
            </w:r>
            <w:r w:rsidRPr="009D2E1E">
              <w:rPr>
                <w:sz w:val="18"/>
                <w:szCs w:val="18"/>
              </w:rPr>
              <w:t>rr:class foaf:Person;</w:t>
            </w:r>
            <w:r>
              <w:rPr>
                <w:sz w:val="18"/>
                <w:szCs w:val="18"/>
              </w:rPr>
              <w:t xml:space="preserve">   </w:t>
            </w:r>
            <w:r w:rsidRPr="009D2E1E">
              <w:rPr>
                <w:sz w:val="18"/>
                <w:szCs w:val="18"/>
              </w:rPr>
              <w:t>];</w:t>
            </w:r>
          </w:p>
          <w:p w:rsidR="00E61D2A" w:rsidRPr="002C2C87" w:rsidRDefault="00E61D2A" w:rsidP="001B3FB9">
            <w:pPr>
              <w:pStyle w:val="Text"/>
              <w:snapToGrid w:val="0"/>
              <w:spacing w:before="0"/>
              <w:ind w:firstLine="0"/>
              <w:jc w:val="left"/>
              <w:rPr>
                <w:sz w:val="18"/>
                <w:szCs w:val="18"/>
              </w:rPr>
            </w:pPr>
            <w:r>
              <w:rPr>
                <w:sz w:val="18"/>
                <w:szCs w:val="18"/>
              </w:rPr>
              <w:t xml:space="preserve">   </w:t>
            </w:r>
            <w:r w:rsidRPr="002C2C87">
              <w:rPr>
                <w:sz w:val="18"/>
                <w:szCs w:val="18"/>
              </w:rPr>
              <w:t>rr:predicateObjectMap [</w:t>
            </w:r>
          </w:p>
          <w:p w:rsidR="00E61D2A" w:rsidRPr="002C2C87" w:rsidRDefault="00E61D2A" w:rsidP="001B3FB9">
            <w:pPr>
              <w:pStyle w:val="Text"/>
              <w:snapToGrid w:val="0"/>
              <w:spacing w:before="0"/>
              <w:ind w:firstLine="0"/>
              <w:jc w:val="left"/>
              <w:rPr>
                <w:sz w:val="18"/>
                <w:szCs w:val="18"/>
              </w:rPr>
            </w:pPr>
            <w:r>
              <w:rPr>
                <w:sz w:val="18"/>
                <w:szCs w:val="18"/>
              </w:rPr>
              <w:t xml:space="preserve">      </w:t>
            </w:r>
            <w:r w:rsidRPr="002C2C87">
              <w:rPr>
                <w:sz w:val="18"/>
                <w:szCs w:val="18"/>
              </w:rPr>
              <w:t xml:space="preserve">rr:predicate </w:t>
            </w:r>
            <w:r>
              <w:rPr>
                <w:sz w:val="18"/>
                <w:szCs w:val="18"/>
              </w:rPr>
              <w:t>conf</w:t>
            </w:r>
            <w:r w:rsidRPr="002C2C87">
              <w:rPr>
                <w:sz w:val="18"/>
                <w:szCs w:val="18"/>
              </w:rPr>
              <w:t>:research</w:t>
            </w:r>
            <w:r>
              <w:rPr>
                <w:sz w:val="18"/>
                <w:szCs w:val="18"/>
              </w:rPr>
              <w:t>I</w:t>
            </w:r>
            <w:r w:rsidRPr="002C2C87">
              <w:rPr>
                <w:sz w:val="18"/>
                <w:szCs w:val="18"/>
              </w:rPr>
              <w:t>nterests;</w:t>
            </w:r>
          </w:p>
          <w:p w:rsidR="00E61D2A" w:rsidRPr="006A5E52" w:rsidRDefault="00E61D2A" w:rsidP="001B3FB9">
            <w:pPr>
              <w:pStyle w:val="Text"/>
              <w:snapToGrid w:val="0"/>
              <w:spacing w:before="0"/>
              <w:ind w:firstLine="0"/>
              <w:jc w:val="left"/>
              <w:rPr>
                <w:sz w:val="18"/>
                <w:szCs w:val="18"/>
              </w:rPr>
            </w:pPr>
            <w:r>
              <w:rPr>
                <w:sz w:val="18"/>
                <w:szCs w:val="18"/>
              </w:rPr>
              <w:t xml:space="preserve">      </w:t>
            </w:r>
            <w:r w:rsidRPr="006A5E52">
              <w:rPr>
                <w:sz w:val="18"/>
                <w:szCs w:val="18"/>
              </w:rPr>
              <w:t>rr:objectMap [</w:t>
            </w:r>
          </w:p>
          <w:p w:rsidR="00E61D2A" w:rsidRPr="00A663DB" w:rsidRDefault="00E61D2A" w:rsidP="001B3FB9">
            <w:pPr>
              <w:pStyle w:val="Text"/>
              <w:snapToGrid w:val="0"/>
              <w:spacing w:before="0"/>
              <w:ind w:firstLine="0"/>
              <w:jc w:val="left"/>
              <w:rPr>
                <w:sz w:val="18"/>
                <w:szCs w:val="18"/>
              </w:rPr>
            </w:pPr>
            <w:r>
              <w:rPr>
                <w:sz w:val="18"/>
                <w:szCs w:val="18"/>
              </w:rPr>
              <w:t xml:space="preserve">         </w:t>
            </w:r>
            <w:r w:rsidRPr="00A663DB">
              <w:rPr>
                <w:sz w:val="18"/>
                <w:szCs w:val="18"/>
              </w:rPr>
              <w:t>rr:parentTriplesMap &lt;</w:t>
            </w:r>
            <w:r w:rsidRPr="001B3FB9">
              <w:rPr>
                <w:sz w:val="18"/>
                <w:szCs w:val="18"/>
              </w:rPr>
              <w:t>Concept</w:t>
            </w:r>
            <w:r w:rsidRPr="00A663DB">
              <w:rPr>
                <w:sz w:val="18"/>
                <w:szCs w:val="18"/>
              </w:rPr>
              <w:t>TriplesMap&gt;;</w:t>
            </w:r>
          </w:p>
          <w:p w:rsidR="00E61D2A" w:rsidRDefault="00E61D2A" w:rsidP="006A5E52">
            <w:pPr>
              <w:pStyle w:val="Text"/>
              <w:snapToGrid w:val="0"/>
              <w:spacing w:before="0"/>
              <w:ind w:firstLine="0"/>
              <w:jc w:val="left"/>
              <w:rPr>
                <w:sz w:val="18"/>
                <w:szCs w:val="18"/>
              </w:rPr>
            </w:pPr>
            <w:r>
              <w:rPr>
                <w:sz w:val="18"/>
                <w:szCs w:val="18"/>
              </w:rPr>
              <w:t xml:space="preserve">         rr:joinCondition [</w:t>
            </w:r>
          </w:p>
          <w:p w:rsidR="00E61D2A" w:rsidRDefault="00E61D2A" w:rsidP="006A5E52">
            <w:pPr>
              <w:pStyle w:val="Text"/>
              <w:snapToGrid w:val="0"/>
              <w:spacing w:before="0"/>
              <w:ind w:firstLine="0"/>
              <w:jc w:val="left"/>
              <w:rPr>
                <w:sz w:val="18"/>
                <w:szCs w:val="18"/>
              </w:rPr>
            </w:pPr>
            <w:r>
              <w:rPr>
                <w:sz w:val="18"/>
                <w:szCs w:val="18"/>
              </w:rPr>
              <w:t xml:space="preserve">             rr:child “ID_Concept”;</w:t>
            </w:r>
          </w:p>
          <w:p w:rsidR="00E61D2A" w:rsidDel="0068629E" w:rsidRDefault="00E61D2A" w:rsidP="006A5E52">
            <w:pPr>
              <w:pStyle w:val="Text"/>
              <w:snapToGrid w:val="0"/>
              <w:spacing w:before="0"/>
              <w:ind w:firstLine="0"/>
              <w:jc w:val="left"/>
              <w:rPr>
                <w:del w:id="531" w:author="Luis" w:date="2013-04-15T22:39:00Z"/>
                <w:sz w:val="18"/>
                <w:szCs w:val="18"/>
              </w:rPr>
            </w:pPr>
            <w:r>
              <w:rPr>
                <w:sz w:val="18"/>
                <w:szCs w:val="18"/>
              </w:rPr>
              <w:t xml:space="preserve">             rr:parent “ID”;</w:t>
            </w:r>
          </w:p>
          <w:p w:rsidR="00E61D2A" w:rsidRPr="000E5953" w:rsidRDefault="00E61D2A" w:rsidP="001B3FB9">
            <w:pPr>
              <w:pStyle w:val="Text"/>
              <w:snapToGrid w:val="0"/>
              <w:spacing w:before="0"/>
              <w:ind w:firstLine="0"/>
              <w:jc w:val="left"/>
              <w:rPr>
                <w:sz w:val="18"/>
                <w:szCs w:val="18"/>
              </w:rPr>
            </w:pPr>
            <w:ins w:id="532" w:author="Luis" w:date="2013-04-15T22:39:00Z">
              <w:r>
                <w:rPr>
                  <w:sz w:val="18"/>
                  <w:szCs w:val="18"/>
                </w:rPr>
                <w:t xml:space="preserve">   </w:t>
              </w:r>
            </w:ins>
            <w:del w:id="533" w:author="Luis" w:date="2013-04-15T22:39:00Z">
              <w:r w:rsidDel="0068629E">
                <w:rPr>
                  <w:sz w:val="18"/>
                  <w:szCs w:val="18"/>
                </w:rPr>
                <w:delText xml:space="preserve">          </w:delText>
              </w:r>
            </w:del>
            <w:r>
              <w:rPr>
                <w:sz w:val="18"/>
                <w:szCs w:val="18"/>
              </w:rPr>
              <w:t>];</w:t>
            </w:r>
            <w:r w:rsidRPr="00E61DF4">
              <w:rPr>
                <w:sz w:val="18"/>
                <w:szCs w:val="18"/>
              </w:rPr>
              <w:t xml:space="preserve">   </w:t>
            </w:r>
            <w:r w:rsidRPr="001D034F">
              <w:rPr>
                <w:sz w:val="18"/>
                <w:szCs w:val="18"/>
              </w:rPr>
              <w:t>];</w:t>
            </w:r>
            <w:r>
              <w:rPr>
                <w:sz w:val="18"/>
                <w:szCs w:val="18"/>
              </w:rPr>
              <w:t xml:space="preserve">   ] .</w:t>
            </w:r>
          </w:p>
        </w:tc>
      </w:tr>
    </w:tbl>
    <w:p w:rsidR="00E61D2A" w:rsidRDefault="00E61D2A" w:rsidP="00C5340E">
      <w:pPr>
        <w:pStyle w:val="heading10"/>
        <w:numPr>
          <w:ilvl w:val="0"/>
          <w:numId w:val="10"/>
        </w:numPr>
        <w:tabs>
          <w:tab w:val="left" w:pos="567"/>
        </w:tabs>
        <w:rPr>
          <w:lang w:val="de-DE" w:eastAsia="pt-BR"/>
        </w:rPr>
      </w:pPr>
      <w:r>
        <w:rPr>
          <w:lang w:val="de-DE" w:eastAsia="pt-BR"/>
        </w:rPr>
        <w:t>Conclusion and Future Work</w:t>
      </w:r>
    </w:p>
    <w:p w:rsidR="00E61D2A" w:rsidRDefault="00E61D2A" w:rsidP="00703A7D">
      <w:pPr>
        <w:ind w:firstLine="0"/>
      </w:pPr>
      <w:r w:rsidRPr="00A95DBF">
        <w:t>Motivated by the need to develop tools that facilitate the deployment of mappings using R2RML, we first introduced correspondence assertions to specify the mapping between a target vocabulary and a base RDB schema. We then proposed an approach to automatically generate R2RML mappings, based on a set of correspondence assertions. The approach uses relational views as a middle layer, which facilitates the R2RML generation process, and improves the maintainability of the mapping.</w:t>
      </w:r>
    </w:p>
    <w:p w:rsidR="00E61D2A" w:rsidRDefault="00E61D2A" w:rsidP="00703A7D">
      <w:pPr>
        <w:ind w:firstLine="0"/>
      </w:pPr>
      <w:r>
        <w:t xml:space="preserve">       </w:t>
      </w:r>
      <w:r w:rsidRPr="00A95DBF">
        <w:t>We introduced correspondence assertions in earlier papers</w:t>
      </w:r>
      <w:r>
        <w:t xml:space="preserve"> </w:t>
      </w:r>
      <w:r w:rsidRPr="00A95DBF">
        <w:rPr>
          <w:u w:val="single"/>
        </w:rPr>
        <w:t>[</w:t>
      </w:r>
      <w:r>
        <w:t>15]</w:t>
      </w:r>
      <w:r w:rsidRPr="00A95DBF">
        <w:t xml:space="preserve"> to investigate XML views. Therefore, it would be natural to adopt the same approach to address RDB-to-RDF mappings. In fact, the latter problem proved to be much simpler than the former, since XML views are fairly complex.</w:t>
      </w:r>
    </w:p>
    <w:p w:rsidR="00E61D2A" w:rsidRPr="00DB474D" w:rsidRDefault="00E61D2A" w:rsidP="00703A7D">
      <w:pPr>
        <w:ind w:firstLine="0"/>
        <w:rPr>
          <w:lang w:val="de-DE" w:eastAsia="pt-BR"/>
        </w:rPr>
      </w:pPr>
      <w:r w:rsidRPr="00A95DBF">
        <w:t> </w:t>
      </w:r>
      <w:r>
        <w:t xml:space="preserve">      </w:t>
      </w:r>
      <w:r w:rsidRPr="00A95DBF">
        <w:t>As for the immediate future, we are extending the D2R Server to process R2RML mappings as a basis for the mapping implementation. The extension supports the mapping generation process described in Section 5.</w:t>
      </w:r>
    </w:p>
    <w:p w:rsidR="00E61D2A" w:rsidRPr="004D0361" w:rsidRDefault="00E61D2A" w:rsidP="00703A7D">
      <w:pPr>
        <w:pStyle w:val="heading10"/>
        <w:numPr>
          <w:ilvl w:val="0"/>
          <w:numId w:val="0"/>
        </w:numPr>
        <w:tabs>
          <w:tab w:val="clear" w:pos="567"/>
        </w:tabs>
      </w:pPr>
      <w:r w:rsidRPr="004D0361">
        <w:t>References</w:t>
      </w:r>
    </w:p>
    <w:p w:rsidR="00E61D2A" w:rsidRDefault="00E61D2A" w:rsidP="00703A7D">
      <w:pPr>
        <w:pStyle w:val="referenceitem"/>
        <w:rPr>
          <w:lang w:val="de-DE"/>
        </w:rPr>
      </w:pPr>
      <w:r w:rsidRPr="00F03C77">
        <w:rPr>
          <w:lang w:val="de-DE"/>
        </w:rPr>
        <w:t>Auer, S., Dietzold, S., Lehmann, J., Hellmann, S., and Aumueller, D.</w:t>
      </w:r>
      <w:r>
        <w:rPr>
          <w:lang w:val="de-DE"/>
        </w:rPr>
        <w:t>:</w:t>
      </w:r>
      <w:r w:rsidRPr="00F03C77">
        <w:rPr>
          <w:lang w:val="de-DE"/>
        </w:rPr>
        <w:t xml:space="preserve"> Triplify - Light-Weight Linked Data Publication from Relational Databases. In Proc</w:t>
      </w:r>
      <w:ins w:id="534" w:author="Marco Antonio Casanova" w:date="2013-04-13T18:12:00Z">
        <w:r>
          <w:rPr>
            <w:lang w:val="de-DE"/>
          </w:rPr>
          <w:t xml:space="preserve">. </w:t>
        </w:r>
      </w:ins>
      <w:r w:rsidRPr="00F03C77">
        <w:rPr>
          <w:lang w:val="de-DE"/>
        </w:rPr>
        <w:t xml:space="preserve">18th </w:t>
      </w:r>
      <w:r>
        <w:rPr>
          <w:lang w:val="de-DE"/>
        </w:rPr>
        <w:t>World Wide Web Conf</w:t>
      </w:r>
      <w:ins w:id="535" w:author="Marco Antonio Casanova" w:date="2013-04-13T18:13:00Z">
        <w:r>
          <w:rPr>
            <w:lang w:val="de-DE"/>
          </w:rPr>
          <w:t>.</w:t>
        </w:r>
      </w:ins>
      <w:r w:rsidRPr="00F03C77">
        <w:rPr>
          <w:lang w:val="de-DE"/>
        </w:rPr>
        <w:t xml:space="preserve"> </w:t>
      </w:r>
      <w:r>
        <w:rPr>
          <w:lang w:val="de-DE"/>
        </w:rPr>
        <w:t>(</w:t>
      </w:r>
      <w:r w:rsidRPr="00F03C77">
        <w:rPr>
          <w:lang w:val="de-DE"/>
        </w:rPr>
        <w:t>2009</w:t>
      </w:r>
      <w:r>
        <w:rPr>
          <w:lang w:val="de-DE"/>
        </w:rPr>
        <w:t>).</w:t>
      </w:r>
    </w:p>
    <w:p w:rsidR="00E61D2A" w:rsidRPr="004D0361" w:rsidRDefault="00E61D2A" w:rsidP="00703A7D">
      <w:pPr>
        <w:pStyle w:val="referenceitem"/>
        <w:rPr>
          <w:lang w:val="de-DE"/>
        </w:rPr>
      </w:pPr>
      <w:r>
        <w:t xml:space="preserve">Berners-Lee, T: </w:t>
      </w:r>
      <w:r w:rsidRPr="00F03C77">
        <w:rPr>
          <w:iCs/>
        </w:rPr>
        <w:t>Linked Data</w:t>
      </w:r>
      <w:r>
        <w:t xml:space="preserve">, </w:t>
      </w:r>
      <w:hyperlink r:id="rId18" w:history="1">
        <w:r w:rsidRPr="004F7414">
          <w:rPr>
            <w:rStyle w:val="Hyperlink"/>
          </w:rPr>
          <w:t>http://www.w3.org/DesignIssues/LinkedData.html</w:t>
        </w:r>
      </w:hyperlink>
      <w:r>
        <w:t xml:space="preserve"> (2006).</w:t>
      </w:r>
    </w:p>
    <w:p w:rsidR="00E61D2A" w:rsidRDefault="00E61D2A" w:rsidP="00703A7D">
      <w:pPr>
        <w:pStyle w:val="referenceitem"/>
        <w:rPr>
          <w:lang w:val="de-DE"/>
        </w:rPr>
      </w:pPr>
      <w:r w:rsidRPr="00F03C77">
        <w:rPr>
          <w:lang w:val="de-DE"/>
        </w:rPr>
        <w:t>Bizer, C., and Cyganiak, R.</w:t>
      </w:r>
      <w:r>
        <w:rPr>
          <w:lang w:val="de-DE"/>
        </w:rPr>
        <w:t>:</w:t>
      </w:r>
      <w:r w:rsidRPr="00F03C77">
        <w:rPr>
          <w:lang w:val="de-DE"/>
        </w:rPr>
        <w:t xml:space="preserve"> D2R Server – Publishing Relational Databases on the Semantic Web, </w:t>
      </w:r>
      <w:ins w:id="536" w:author="Marco Antonio Casanova" w:date="2013-04-13T18:12:00Z">
        <w:r>
          <w:rPr>
            <w:lang w:val="de-DE"/>
          </w:rPr>
          <w:t xml:space="preserve">Proc. </w:t>
        </w:r>
      </w:ins>
      <w:r w:rsidRPr="00F03C77">
        <w:rPr>
          <w:lang w:val="de-DE"/>
        </w:rPr>
        <w:t xml:space="preserve">ISWC </w:t>
      </w:r>
      <w:r>
        <w:rPr>
          <w:lang w:val="de-DE"/>
        </w:rPr>
        <w:t>(</w:t>
      </w:r>
      <w:r w:rsidRPr="00F03C77">
        <w:rPr>
          <w:lang w:val="de-DE"/>
        </w:rPr>
        <w:t>2006</w:t>
      </w:r>
      <w:r>
        <w:rPr>
          <w:lang w:val="de-DE"/>
        </w:rPr>
        <w:t>).</w:t>
      </w:r>
    </w:p>
    <w:p w:rsidR="00E61D2A" w:rsidRDefault="00E61D2A" w:rsidP="00703A7D">
      <w:pPr>
        <w:pStyle w:val="referenceitem"/>
        <w:rPr>
          <w:lang w:val="de-DE"/>
        </w:rPr>
      </w:pPr>
      <w:r w:rsidRPr="00D96171">
        <w:rPr>
          <w:lang w:val="de-DE"/>
        </w:rPr>
        <w:t>Bizer, C.</w:t>
      </w:r>
      <w:r>
        <w:rPr>
          <w:lang w:val="de-DE"/>
        </w:rPr>
        <w:t>:</w:t>
      </w:r>
      <w:r w:rsidRPr="00D96171">
        <w:rPr>
          <w:lang w:val="de-DE"/>
        </w:rPr>
        <w:t xml:space="preserve"> D2R Map – A Database to RDF Mapping Language</w:t>
      </w:r>
      <w:ins w:id="537" w:author="Marco Antonio Casanova" w:date="2013-04-13T18:13:00Z">
        <w:r>
          <w:rPr>
            <w:lang w:val="de-DE"/>
          </w:rPr>
          <w:t>. Proc. 12th</w:t>
        </w:r>
      </w:ins>
      <w:del w:id="538" w:author="Marco Antonio Casanova" w:date="2013-04-13T18:13:00Z">
        <w:r w:rsidRPr="00D96171" w:rsidDel="00F6038F">
          <w:rPr>
            <w:lang w:val="de-DE"/>
          </w:rPr>
          <w:delText>,</w:delText>
        </w:r>
      </w:del>
      <w:r w:rsidRPr="00D96171">
        <w:rPr>
          <w:lang w:val="de-DE"/>
        </w:rPr>
        <w:t xml:space="preserve"> World Wide Web Conf</w:t>
      </w:r>
      <w:ins w:id="539" w:author="Marco Antonio Casanova" w:date="2013-04-13T18:12:00Z">
        <w:r>
          <w:rPr>
            <w:lang w:val="de-DE"/>
          </w:rPr>
          <w:t>.</w:t>
        </w:r>
      </w:ins>
      <w:r w:rsidRPr="00D96171">
        <w:rPr>
          <w:lang w:val="de-DE"/>
        </w:rPr>
        <w:t xml:space="preserve"> (2003)</w:t>
      </w:r>
      <w:r>
        <w:rPr>
          <w:lang w:val="de-DE"/>
        </w:rPr>
        <w:t>.</w:t>
      </w:r>
    </w:p>
    <w:p w:rsidR="00E61D2A" w:rsidRPr="002067AD" w:rsidRDefault="00E61D2A" w:rsidP="00703A7D">
      <w:pPr>
        <w:pStyle w:val="referenceitem"/>
        <w:rPr>
          <w:lang w:val="de-DE"/>
        </w:rPr>
      </w:pPr>
      <w:r w:rsidRPr="00B765AA">
        <w:t>Casanova, </w:t>
      </w:r>
      <w:r>
        <w:t xml:space="preserve">M. A., </w:t>
      </w:r>
      <w:r w:rsidRPr="00B765AA">
        <w:t>Breitman,</w:t>
      </w:r>
      <w:r>
        <w:t xml:space="preserve"> K. K., </w:t>
      </w:r>
      <w:r w:rsidRPr="00B765AA">
        <w:t>Furtado</w:t>
      </w:r>
      <w:r>
        <w:t xml:space="preserve"> A. L., </w:t>
      </w:r>
      <w:r w:rsidRPr="00B765AA">
        <w:t>Vidal,</w:t>
      </w:r>
      <w:r>
        <w:t xml:space="preserve"> V. M., </w:t>
      </w:r>
      <w:r w:rsidRPr="00B765AA">
        <w:t>Macedo,</w:t>
      </w:r>
      <w:r>
        <w:t xml:space="preserve"> J. A.,</w:t>
      </w:r>
      <w:r w:rsidRPr="00B765AA">
        <w:t> Gomes,</w:t>
      </w:r>
      <w:r>
        <w:t xml:space="preserve"> R. V., </w:t>
      </w:r>
      <w:r w:rsidRPr="00B765AA">
        <w:t>Salas</w:t>
      </w:r>
      <w:r>
        <w:t>, P. E.</w:t>
      </w:r>
      <w:r w:rsidRPr="00B765AA">
        <w:t xml:space="preserve">: </w:t>
      </w:r>
      <w:hyperlink r:id="rId19" w:history="1">
        <w:r w:rsidRPr="00046C20">
          <w:rPr>
            <w:color w:val="000000"/>
          </w:rPr>
          <w:t>The Role of Constraints in Linked Data</w:t>
        </w:r>
      </w:hyperlink>
      <w:r w:rsidRPr="00046C20">
        <w:t>. </w:t>
      </w:r>
      <w:r w:rsidRPr="00046C20">
        <w:rPr>
          <w:color w:val="000000"/>
        </w:rPr>
        <w:t>OTM Conf</w:t>
      </w:r>
      <w:ins w:id="540" w:author="Marco Antonio Casanova" w:date="2013-04-13T18:12:00Z">
        <w:r>
          <w:rPr>
            <w:color w:val="000000"/>
          </w:rPr>
          <w:t>.</w:t>
        </w:r>
      </w:ins>
      <w:r w:rsidRPr="00046C20">
        <w:rPr>
          <w:color w:val="000000"/>
        </w:rPr>
        <w:t xml:space="preserve"> (2) 2011</w:t>
      </w:r>
      <w:r w:rsidRPr="00046C20">
        <w:t>: 781-799</w:t>
      </w:r>
      <w:r>
        <w:t>.</w:t>
      </w:r>
    </w:p>
    <w:p w:rsidR="00E61D2A" w:rsidRPr="003663F4" w:rsidRDefault="00E61D2A" w:rsidP="00703A7D">
      <w:pPr>
        <w:pStyle w:val="referenceitem"/>
        <w:rPr>
          <w:lang w:eastAsia="en-US"/>
        </w:rPr>
      </w:pPr>
      <w:r>
        <w:rPr>
          <w:lang w:eastAsia="en-US"/>
        </w:rPr>
        <w:t>Cullot,N.,Ghawi,R.,Ye ́tongnon,K.:DB2OWL:ATool</w:t>
      </w:r>
      <w:ins w:id="541" w:author="Marco Antonio Casanova" w:date="2013-04-13T18:13:00Z">
        <w:r>
          <w:rPr>
            <w:lang w:eastAsia="en-US"/>
          </w:rPr>
          <w:t xml:space="preserve"> </w:t>
        </w:r>
      </w:ins>
      <w:r>
        <w:rPr>
          <w:lang w:eastAsia="en-US"/>
        </w:rPr>
        <w:t>for</w:t>
      </w:r>
      <w:ins w:id="542" w:author="Marco Antonio Casanova" w:date="2013-04-13T18:13:00Z">
        <w:r>
          <w:rPr>
            <w:lang w:eastAsia="en-US"/>
          </w:rPr>
          <w:t xml:space="preserve"> </w:t>
        </w:r>
      </w:ins>
      <w:r>
        <w:rPr>
          <w:lang w:eastAsia="en-US"/>
        </w:rPr>
        <w:t>Automatic</w:t>
      </w:r>
      <w:ins w:id="543" w:author="Marco Antonio Casanova" w:date="2013-04-13T18:14:00Z">
        <w:r>
          <w:rPr>
            <w:lang w:eastAsia="en-US"/>
          </w:rPr>
          <w:t xml:space="preserve"> </w:t>
        </w:r>
      </w:ins>
      <w:r>
        <w:rPr>
          <w:lang w:eastAsia="en-US"/>
        </w:rPr>
        <w:t xml:space="preserve">Database-to-Ontology Mapping, pp. 491–494 (2007). </w:t>
      </w:r>
    </w:p>
    <w:p w:rsidR="00E61D2A" w:rsidRDefault="00E61D2A" w:rsidP="00703A7D">
      <w:pPr>
        <w:pStyle w:val="referenceitem"/>
        <w:rPr>
          <w:ins w:id="544" w:author="Luis" w:date="2013-04-15T22:40:00Z"/>
          <w:lang w:val="de-DE"/>
        </w:rPr>
      </w:pPr>
      <w:r w:rsidRPr="00F03C77">
        <w:rPr>
          <w:lang w:val="de-DE"/>
        </w:rPr>
        <w:t>Das, S., Sundara, S., and Cyganiak, R.</w:t>
      </w:r>
      <w:r>
        <w:rPr>
          <w:lang w:val="de-DE"/>
        </w:rPr>
        <w:t>:</w:t>
      </w:r>
      <w:r w:rsidRPr="00F03C77">
        <w:rPr>
          <w:lang w:val="de-DE"/>
        </w:rPr>
        <w:t xml:space="preserve"> R2RML: RDB to RDF Mapping Language, W3C Working Draft, </w:t>
      </w:r>
      <w:hyperlink r:id="rId20" w:history="1">
        <w:r w:rsidRPr="004F7414">
          <w:rPr>
            <w:rStyle w:val="Hyperlink"/>
            <w:lang w:val="de-DE"/>
          </w:rPr>
          <w:t>http://www.w3.org/TR/r2rml/</w:t>
        </w:r>
      </w:hyperlink>
      <w:r>
        <w:rPr>
          <w:lang w:val="de-DE"/>
        </w:rPr>
        <w:t xml:space="preserve"> (</w:t>
      </w:r>
      <w:r w:rsidRPr="00F03C77">
        <w:rPr>
          <w:lang w:val="de-DE"/>
        </w:rPr>
        <w:t>2012</w:t>
      </w:r>
      <w:r>
        <w:rPr>
          <w:lang w:val="de-DE"/>
        </w:rPr>
        <w:t>).</w:t>
      </w:r>
    </w:p>
    <w:p w:rsidR="00E61D2A" w:rsidRDefault="00E61D2A" w:rsidP="00703A7D">
      <w:pPr>
        <w:pStyle w:val="referenceitem"/>
        <w:numPr>
          <w:ins w:id="545" w:author="Luis" w:date="2013-04-15T22:40:00Z"/>
        </w:numPr>
        <w:rPr>
          <w:lang w:val="de-DE"/>
        </w:rPr>
      </w:pPr>
      <w:ins w:id="546" w:author="Luis" w:date="2013-04-15T22:40:00Z">
        <w:r>
          <w:rPr>
            <w:lang w:val="de-DE"/>
          </w:rPr>
          <w:t>Neto, L., Vidal, V.</w:t>
        </w:r>
      </w:ins>
      <w:ins w:id="547" w:author="Luis" w:date="2013-04-15T22:41:00Z">
        <w:r>
          <w:rPr>
            <w:lang w:val="de-DE"/>
          </w:rPr>
          <w:t xml:space="preserve">, Casanova, M., Monteiro J.: </w:t>
        </w:r>
        <w:r w:rsidRPr="00F9437E">
          <w:rPr>
            <w:lang w:val="de-DE"/>
          </w:rPr>
          <w:t>R2RML by Assertion: A Semi-Automatic Tool for Generating Customised R2RML Mappings</w:t>
        </w:r>
        <w:r>
          <w:rPr>
            <w:lang w:val="de-DE"/>
          </w:rPr>
          <w:t xml:space="preserve">. </w:t>
        </w:r>
      </w:ins>
      <w:ins w:id="548" w:author="Luis" w:date="2013-04-15T22:42:00Z">
        <w:r>
          <w:rPr>
            <w:lang w:val="de-DE"/>
          </w:rPr>
          <w:t>ESWC (2013).</w:t>
        </w:r>
      </w:ins>
    </w:p>
    <w:p w:rsidR="00E61D2A" w:rsidRPr="00D334D5" w:rsidRDefault="00E61D2A" w:rsidP="00703A7D">
      <w:pPr>
        <w:pStyle w:val="referenceitem"/>
        <w:rPr>
          <w:lang w:val="de-DE"/>
        </w:rPr>
      </w:pPr>
      <w:r w:rsidRPr="00E61D2A">
        <w:rPr>
          <w:lang w:val="de-DE" w:eastAsia="pt-BR"/>
          <w:rPrChange w:id="549" w:author="Luis" w:date="2013-04-15T22:42:00Z">
            <w:rPr>
              <w:lang w:val="pt-BR" w:eastAsia="pt-BR"/>
            </w:rPr>
          </w:rPrChange>
        </w:rPr>
        <w:t xml:space="preserve">OpenLink Virtuoso. </w:t>
      </w:r>
      <w:r w:rsidRPr="00E61D2A">
        <w:rPr>
          <w:lang w:val="de-DE"/>
          <w:rPrChange w:id="550" w:author="Luis" w:date="2013-04-15T22:42:00Z">
            <w:rPr>
              <w:lang w:val="de-DE"/>
            </w:rPr>
          </w:rPrChange>
        </w:rPr>
        <w:fldChar w:fldCharType="begin"/>
      </w:r>
      <w:r w:rsidRPr="00E61D2A">
        <w:rPr>
          <w:lang w:val="de-DE"/>
          <w:rPrChange w:id="551" w:author="Luis" w:date="2013-04-15T22:42:00Z">
            <w:rPr/>
          </w:rPrChange>
        </w:rPr>
        <w:instrText>HYPERLINK "http://virtuoso.openlinksw.com"</w:instrText>
      </w:r>
      <w:r w:rsidRPr="00E61D2A">
        <w:rPr>
          <w:lang w:val="de-DE"/>
          <w:rPrChange w:id="552" w:author="Luis" w:date="2013-04-15T22:42:00Z">
            <w:rPr>
              <w:lang w:val="de-DE"/>
            </w:rPr>
          </w:rPrChange>
        </w:rPr>
        <w:fldChar w:fldCharType="separate"/>
      </w:r>
      <w:r w:rsidRPr="00E61D2A">
        <w:rPr>
          <w:rStyle w:val="Hyperlink"/>
          <w:lang w:val="de-DE" w:eastAsia="pt-BR"/>
          <w:rPrChange w:id="553" w:author="Luis" w:date="2013-04-15T22:42:00Z">
            <w:rPr>
              <w:rStyle w:val="Hyperlink"/>
              <w:lang w:val="pt-BR" w:eastAsia="pt-BR"/>
            </w:rPr>
          </w:rPrChange>
        </w:rPr>
        <w:t>http://virtuoso.openlinksw.com</w:t>
      </w:r>
      <w:r w:rsidRPr="00E61D2A">
        <w:rPr>
          <w:lang w:val="de-DE"/>
          <w:rPrChange w:id="554" w:author="Luis" w:date="2013-04-15T22:42:00Z">
            <w:rPr>
              <w:lang w:val="de-DE"/>
            </w:rPr>
          </w:rPrChange>
        </w:rPr>
        <w:fldChar w:fldCharType="end"/>
      </w:r>
    </w:p>
    <w:p w:rsidR="00E61D2A" w:rsidRPr="00D334D5" w:rsidRDefault="00E61D2A" w:rsidP="00703A7D">
      <w:pPr>
        <w:pStyle w:val="referenceitem"/>
        <w:rPr>
          <w:lang w:eastAsia="en-US"/>
        </w:rPr>
      </w:pPr>
      <w:r w:rsidRPr="00E61D2A">
        <w:rPr>
          <w:lang w:val="de-DE" w:eastAsia="en-US"/>
          <w:rPrChange w:id="555" w:author="Luis" w:date="2013-04-15T22:42:00Z">
            <w:rPr>
              <w:lang w:eastAsia="en-US"/>
            </w:rPr>
          </w:rPrChange>
        </w:rPr>
        <w:t>Polfliet, S., Ichise, R.: Auto</w:t>
      </w:r>
      <w:r>
        <w:rPr>
          <w:lang w:eastAsia="en-US"/>
        </w:rPr>
        <w:t xml:space="preserve">mated mapping generation for converting databases into linked data. Proc. </w:t>
      </w:r>
      <w:del w:id="556" w:author="Marco Antonio Casanova" w:date="2013-04-13T18:14:00Z">
        <w:r w:rsidDel="00F6038F">
          <w:rPr>
            <w:lang w:eastAsia="en-US"/>
          </w:rPr>
          <w:delText xml:space="preserve">of </w:delText>
        </w:r>
      </w:del>
      <w:r>
        <w:rPr>
          <w:lang w:eastAsia="en-US"/>
        </w:rPr>
        <w:t>ISWC</w:t>
      </w:r>
      <w:ins w:id="557" w:author="Marco Antonio Casanova" w:date="2013-04-13T18:14:00Z">
        <w:r>
          <w:rPr>
            <w:lang w:eastAsia="en-US"/>
          </w:rPr>
          <w:t xml:space="preserve"> </w:t>
        </w:r>
      </w:ins>
      <w:r>
        <w:rPr>
          <w:lang w:eastAsia="en-US"/>
        </w:rPr>
        <w:t xml:space="preserve">2010. </w:t>
      </w:r>
    </w:p>
    <w:p w:rsidR="00E61D2A" w:rsidRPr="002067AD" w:rsidRDefault="00E61D2A" w:rsidP="00703A7D">
      <w:pPr>
        <w:pStyle w:val="referenceitem"/>
        <w:rPr>
          <w:lang w:val="de-DE"/>
        </w:rPr>
      </w:pPr>
      <w:r>
        <w:t>Sahoo, S.S., Halb, W., Hellmann, S., Idehen, K., Thibodeau Jr, T., Auer, S., Sequeda, J., Ez- zat, A.: A survey of current approaches for mapping of relational databases to rdf. W3C RDB2RDF Incubator Group report (2009).</w:t>
      </w:r>
    </w:p>
    <w:p w:rsidR="00E61D2A" w:rsidRDefault="00E61D2A" w:rsidP="00703A7D">
      <w:pPr>
        <w:pStyle w:val="referenceitem"/>
        <w:rPr>
          <w:lang w:val="de-DE"/>
        </w:rPr>
      </w:pPr>
      <w:r>
        <w:rPr>
          <w:lang w:val="de-DE"/>
        </w:rPr>
        <w:t>Sequeda, J., Tirmizi, S., Corcho, O., Miranker, D.: DMSurvey</w:t>
      </w:r>
      <w:r w:rsidRPr="00046C20">
        <w:rPr>
          <w:lang w:val="de-DE"/>
        </w:rPr>
        <w:t xml:space="preserve"> </w:t>
      </w:r>
      <w:r w:rsidRPr="00046C20">
        <w:t>Survey of directly mapping SQL databases to the Semantic Web</w:t>
      </w:r>
      <w:r>
        <w:t xml:space="preserve"> (2011).</w:t>
      </w:r>
    </w:p>
    <w:p w:rsidR="00E61D2A" w:rsidRPr="00046C20" w:rsidRDefault="00E61D2A" w:rsidP="00703A7D">
      <w:pPr>
        <w:pStyle w:val="referenceitem"/>
        <w:rPr>
          <w:lang w:val="de-DE"/>
        </w:rPr>
      </w:pPr>
      <w:r w:rsidRPr="00B765AA">
        <w:t>Vidal,</w:t>
      </w:r>
      <w:r>
        <w:t xml:space="preserve"> V. M., Araujo, V. S., </w:t>
      </w:r>
      <w:r w:rsidRPr="00B765AA">
        <w:t>Casanova, </w:t>
      </w:r>
      <w:r>
        <w:t xml:space="preserve">M. A.: </w:t>
      </w:r>
      <w:r w:rsidRPr="006D2034">
        <w:t>Towards Automatic Generation of Rules for Incremental Maintenance of XML Views of Relational Data. WISE 2005: 189-202</w:t>
      </w:r>
      <w:r>
        <w:t>.</w:t>
      </w:r>
    </w:p>
    <w:sectPr w:rsidR="00E61D2A" w:rsidRPr="00046C20" w:rsidSect="0056219E">
      <w:type w:val="continuous"/>
      <w:pgSz w:w="11906" w:h="16838" w:code="9"/>
      <w:pgMar w:top="2948" w:right="2494" w:bottom="2948" w:left="2494" w:header="2381" w:footer="2324"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Marco Antonio Casanova" w:date="2013-04-15T21:17:00Z" w:initials="MAC">
    <w:p w:rsidR="00E61D2A" w:rsidRDefault="00E61D2A">
      <w:pPr>
        <w:pStyle w:val="CommentText"/>
      </w:pPr>
      <w:r>
        <w:rPr>
          <w:rStyle w:val="CommentReference"/>
        </w:rPr>
        <w:annotationRef/>
      </w:r>
      <w:r w:rsidRPr="001D7CA9">
        <w:rPr>
          <w:lang w:val="pt-BR"/>
        </w:rPr>
        <w:t>É necessário saber onde o caminho termina para mapear um OCA e na Def. 2.5</w:t>
      </w:r>
    </w:p>
  </w:comment>
  <w:comment w:id="41" w:author="Marco Antonio Casanova" w:date="2013-04-15T21:17:00Z" w:initials="MAC">
    <w:p w:rsidR="00E61D2A" w:rsidRPr="001D7CA9" w:rsidRDefault="00E61D2A">
      <w:pPr>
        <w:pStyle w:val="CommentText"/>
        <w:rPr>
          <w:lang w:val="pt-BR"/>
        </w:rPr>
      </w:pPr>
      <w:r>
        <w:rPr>
          <w:rStyle w:val="CommentReference"/>
        </w:rPr>
        <w:annotationRef/>
      </w:r>
      <w:r w:rsidRPr="001D7CA9">
        <w:rPr>
          <w:lang w:val="pt-BR"/>
        </w:rPr>
        <w:t xml:space="preserve">Isto é meio sutil! </w:t>
      </w:r>
    </w:p>
    <w:p w:rsidR="00E61D2A" w:rsidRPr="001D7CA9" w:rsidRDefault="00E61D2A">
      <w:pPr>
        <w:pStyle w:val="CommentText"/>
        <w:rPr>
          <w:lang w:val="pt-BR"/>
        </w:rPr>
      </w:pPr>
    </w:p>
    <w:p w:rsidR="00E61D2A" w:rsidRDefault="00E61D2A">
      <w:pPr>
        <w:pStyle w:val="CommentText"/>
      </w:pPr>
      <w:r w:rsidRPr="001D7CA9">
        <w:rPr>
          <w:i/>
          <w:lang w:val="pt-BR"/>
        </w:rPr>
        <w:t>Rn+1</w:t>
      </w:r>
      <w:r w:rsidRPr="001D7CA9">
        <w:rPr>
          <w:lang w:val="pt-BR"/>
        </w:rPr>
        <w:t xml:space="preserve"> ocorre em Fn-2, mas não ocorre em Fn-1</w:t>
      </w:r>
    </w:p>
  </w:comment>
  <w:comment w:id="61" w:author="Marco Antonio Casanova" w:date="2013-04-15T21:17:00Z" w:initials="MAC">
    <w:p w:rsidR="00E61D2A" w:rsidRDefault="00E61D2A">
      <w:pPr>
        <w:pStyle w:val="CommentText"/>
      </w:pPr>
      <w:r>
        <w:rPr>
          <w:rStyle w:val="CommentReference"/>
        </w:rPr>
        <w:annotationRef/>
      </w:r>
      <w:r w:rsidRPr="001D7CA9">
        <w:rPr>
          <w:lang w:val="pt-BR"/>
        </w:rPr>
        <w:t>Deixei assim… Mas vocês podem mudar…</w:t>
      </w:r>
    </w:p>
  </w:comment>
  <w:comment w:id="63" w:author="Marco Antonio Casanova" w:date="2013-04-15T21:17:00Z" w:initials="MAC">
    <w:p w:rsidR="00E61D2A" w:rsidRDefault="00E61D2A">
      <w:pPr>
        <w:pStyle w:val="CommentText"/>
      </w:pPr>
      <w:r>
        <w:rPr>
          <w:rStyle w:val="CommentReference"/>
        </w:rPr>
        <w:annotationRef/>
      </w:r>
      <w:r w:rsidRPr="001D7CA9">
        <w:rPr>
          <w:lang w:val="pt-BR"/>
        </w:rPr>
        <w:t>mesmo</w:t>
      </w:r>
    </w:p>
  </w:comment>
  <w:comment w:id="69" w:author="Marco Antonio Casanova" w:date="2013-04-15T21:17:00Z" w:initials="MAC">
    <w:p w:rsidR="00E61D2A" w:rsidRDefault="00E61D2A">
      <w:pPr>
        <w:pStyle w:val="CommentText"/>
      </w:pPr>
      <w:r>
        <w:rPr>
          <w:rStyle w:val="CommentReference"/>
        </w:rPr>
        <w:annotationRef/>
      </w:r>
      <w:r w:rsidRPr="001D7CA9">
        <w:rPr>
          <w:lang w:val="pt-BR"/>
        </w:rPr>
        <w:t>note que aqui precisamos saber onde o caminho termina.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D2A" w:rsidRDefault="00E61D2A">
      <w:r>
        <w:separator/>
      </w:r>
    </w:p>
  </w:endnote>
  <w:endnote w:type="continuationSeparator" w:id="0">
    <w:p w:rsidR="00E61D2A" w:rsidRDefault="00E61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
    <w:altName w:val="~??eg"/>
    <w:panose1 w:val="00000000000000000000"/>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D2A" w:rsidRDefault="00E61D2A" w:rsidP="009A40EA">
      <w:r>
        <w:separator/>
      </w:r>
    </w:p>
  </w:footnote>
  <w:footnote w:type="continuationSeparator" w:id="0">
    <w:p w:rsidR="00E61D2A" w:rsidRPr="009A40EA" w:rsidRDefault="00E61D2A" w:rsidP="009A40EA">
      <w:r>
        <w:separator/>
      </w:r>
    </w:p>
  </w:footnote>
  <w:footnote w:type="continuationNotice" w:id="1">
    <w:p w:rsidR="00E61D2A" w:rsidRPr="00C26F77" w:rsidRDefault="00E61D2A" w:rsidP="005B21D1">
      <w:pPr>
        <w:spacing w:line="20" w:lineRule="exact"/>
        <w:rPr>
          <w:lang w:val="de-DE"/>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8D26E8E"/>
    <w:lvl w:ilvl="0">
      <w:start w:val="1"/>
      <w:numFmt w:val="decimal"/>
      <w:lvlText w:val="%1."/>
      <w:lvlJc w:val="left"/>
      <w:pPr>
        <w:tabs>
          <w:tab w:val="num" w:pos="227"/>
        </w:tabs>
        <w:ind w:left="227" w:hanging="227"/>
      </w:pPr>
      <w:rPr>
        <w:rFonts w:cs="Times New Roman" w:hint="default"/>
      </w:rPr>
    </w:lvl>
  </w:abstractNum>
  <w:abstractNum w:abstractNumId="1">
    <w:nsid w:val="FFFFFF89"/>
    <w:multiLevelType w:val="singleLevel"/>
    <w:tmpl w:val="05A4E3B6"/>
    <w:lvl w:ilvl="0">
      <w:start w:val="1"/>
      <w:numFmt w:val="bullet"/>
      <w:lvlText w:val=""/>
      <w:lvlJc w:val="left"/>
      <w:pPr>
        <w:tabs>
          <w:tab w:val="num" w:pos="360"/>
        </w:tabs>
        <w:ind w:left="360" w:hanging="360"/>
      </w:pPr>
      <w:rPr>
        <w:rFonts w:ascii="Symbol" w:hAnsi="Symbol" w:hint="default"/>
      </w:rPr>
    </w:lvl>
  </w:abstractNum>
  <w:abstractNum w:abstractNumId="2">
    <w:nsid w:val="04B13B78"/>
    <w:multiLevelType w:val="hybridMultilevel"/>
    <w:tmpl w:val="DC2AC03E"/>
    <w:lvl w:ilvl="0" w:tplc="B6D6CE6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031B28"/>
    <w:multiLevelType w:val="hybridMultilevel"/>
    <w:tmpl w:val="18DCEFE6"/>
    <w:lvl w:ilvl="0" w:tplc="E254320E">
      <w:numFmt w:val="bullet"/>
      <w:lvlText w:val="-"/>
      <w:lvlJc w:val="left"/>
      <w:pPr>
        <w:ind w:left="1001" w:hanging="360"/>
      </w:pPr>
      <w:rPr>
        <w:rFonts w:ascii="Times New Roman" w:eastAsia="Times New Roman" w:hAnsi="Times New Roman" w:hint="default"/>
        <w:i w:val="0"/>
      </w:rPr>
    </w:lvl>
    <w:lvl w:ilvl="1" w:tplc="04090003" w:tentative="1">
      <w:start w:val="1"/>
      <w:numFmt w:val="bullet"/>
      <w:lvlText w:val="o"/>
      <w:lvlJc w:val="left"/>
      <w:pPr>
        <w:ind w:left="1721" w:hanging="360"/>
      </w:pPr>
      <w:rPr>
        <w:rFonts w:ascii="Courier New" w:hAnsi="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4">
    <w:nsid w:val="118B32E5"/>
    <w:multiLevelType w:val="multilevel"/>
    <w:tmpl w:val="B706E490"/>
    <w:lvl w:ilvl="0">
      <w:start w:val="1"/>
      <w:numFmt w:val="decimal"/>
      <w:pStyle w:val="numitem"/>
      <w:lvlText w:val="%1."/>
      <w:lvlJc w:val="right"/>
      <w:pPr>
        <w:tabs>
          <w:tab w:val="num" w:pos="0"/>
        </w:tabs>
        <w:ind w:left="227" w:hanging="57"/>
      </w:pPr>
      <w:rPr>
        <w:rFonts w:cs="Times New Roman" w:hint="default"/>
      </w:rPr>
    </w:lvl>
    <w:lvl w:ilvl="1">
      <w:start w:val="1"/>
      <w:numFmt w:val="lowerLetter"/>
      <w:lvlText w:val="(%2)"/>
      <w:lvlJc w:val="left"/>
      <w:pPr>
        <w:tabs>
          <w:tab w:val="num" w:pos="510"/>
        </w:tabs>
        <w:ind w:left="510" w:hanging="283"/>
      </w:pPr>
      <w:rPr>
        <w:rFonts w:cs="Times New Roman" w:hint="default"/>
      </w:rPr>
    </w:lvl>
    <w:lvl w:ilvl="2">
      <w:start w:val="1"/>
      <w:numFmt w:val="lowerRoman"/>
      <w:lvlText w:val="(%3)"/>
      <w:lvlJc w:val="left"/>
      <w:pPr>
        <w:tabs>
          <w:tab w:val="num" w:pos="851"/>
        </w:tabs>
        <w:ind w:left="851" w:hanging="341"/>
      </w:pPr>
      <w:rPr>
        <w:rFonts w:cs="Times New Roman" w:hint="default"/>
      </w:rPr>
    </w:lvl>
    <w:lvl w:ilvl="3">
      <w:start w:val="1"/>
      <w:numFmt w:val="decimal"/>
      <w:lvlText w:val="(%4)"/>
      <w:lvlJc w:val="left"/>
      <w:pPr>
        <w:tabs>
          <w:tab w:val="num" w:pos="1191"/>
        </w:tabs>
        <w:ind w:left="1191" w:hanging="340"/>
      </w:pPr>
      <w:rPr>
        <w:rFonts w:cs="Times New Roman" w:hint="default"/>
      </w:rPr>
    </w:lvl>
    <w:lvl w:ilvl="4">
      <w:start w:val="1"/>
      <w:numFmt w:val="lowerLetter"/>
      <w:lvlText w:val="(%5)"/>
      <w:lvlJc w:val="left"/>
      <w:pPr>
        <w:tabs>
          <w:tab w:val="num" w:pos="1474"/>
        </w:tabs>
        <w:ind w:left="1474" w:hanging="283"/>
      </w:pPr>
      <w:rPr>
        <w:rFonts w:cs="Times New Roman" w:hint="default"/>
      </w:rPr>
    </w:lvl>
    <w:lvl w:ilvl="5">
      <w:start w:val="1"/>
      <w:numFmt w:val="lowerRoman"/>
      <w:lvlText w:val="(%6)"/>
      <w:lvlJc w:val="left"/>
      <w:pPr>
        <w:tabs>
          <w:tab w:val="num" w:pos="1814"/>
        </w:tabs>
        <w:ind w:left="1814" w:hanging="340"/>
      </w:pPr>
      <w:rPr>
        <w:rFonts w:cs="Times New Roman" w:hint="default"/>
      </w:rPr>
    </w:lvl>
    <w:lvl w:ilvl="6">
      <w:start w:val="1"/>
      <w:numFmt w:val="decimal"/>
      <w:lvlText w:val="%7."/>
      <w:lvlJc w:val="left"/>
      <w:pPr>
        <w:tabs>
          <w:tab w:val="num" w:pos="2155"/>
        </w:tabs>
        <w:ind w:left="2155" w:hanging="341"/>
      </w:pPr>
      <w:rPr>
        <w:rFonts w:cs="Times New Roman" w:hint="default"/>
      </w:rPr>
    </w:lvl>
    <w:lvl w:ilvl="7">
      <w:start w:val="1"/>
      <w:numFmt w:val="lowerLetter"/>
      <w:lvlText w:val="%8."/>
      <w:lvlJc w:val="left"/>
      <w:pPr>
        <w:tabs>
          <w:tab w:val="num" w:pos="2381"/>
        </w:tabs>
        <w:ind w:left="2381" w:hanging="226"/>
      </w:pPr>
      <w:rPr>
        <w:rFonts w:cs="Times New Roman" w:hint="default"/>
      </w:rPr>
    </w:lvl>
    <w:lvl w:ilvl="8">
      <w:start w:val="1"/>
      <w:numFmt w:val="lowerRoman"/>
      <w:lvlText w:val="%9."/>
      <w:lvlJc w:val="left"/>
      <w:pPr>
        <w:tabs>
          <w:tab w:val="num" w:pos="2722"/>
        </w:tabs>
        <w:ind w:left="2722" w:hanging="341"/>
      </w:pPr>
      <w:rPr>
        <w:rFonts w:cs="Times New Roman" w:hint="default"/>
      </w:rPr>
    </w:lvl>
  </w:abstractNum>
  <w:abstractNum w:abstractNumId="5">
    <w:nsid w:val="18570402"/>
    <w:multiLevelType w:val="hybridMultilevel"/>
    <w:tmpl w:val="E2EC3AA4"/>
    <w:lvl w:ilvl="0" w:tplc="E254320E">
      <w:numFmt w:val="bullet"/>
      <w:lvlText w:val="-"/>
      <w:lvlJc w:val="left"/>
      <w:pPr>
        <w:ind w:left="720" w:hanging="360"/>
      </w:pPr>
      <w:rPr>
        <w:rFonts w:ascii="Times New Roman" w:eastAsia="Times New Roman" w:hAnsi="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D52AD"/>
    <w:multiLevelType w:val="hybridMultilevel"/>
    <w:tmpl w:val="DDEA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62D70"/>
    <w:multiLevelType w:val="multilevel"/>
    <w:tmpl w:val="18DCEFE6"/>
    <w:lvl w:ilvl="0">
      <w:numFmt w:val="bullet"/>
      <w:lvlText w:val="-"/>
      <w:lvlJc w:val="left"/>
      <w:pPr>
        <w:ind w:left="1001" w:hanging="360"/>
      </w:pPr>
      <w:rPr>
        <w:rFonts w:ascii="Times New Roman" w:eastAsia="Times New Roman" w:hAnsi="Times New Roman" w:hint="default"/>
        <w:i w:val="0"/>
      </w:rPr>
    </w:lvl>
    <w:lvl w:ilvl="1">
      <w:start w:val="1"/>
      <w:numFmt w:val="bullet"/>
      <w:lvlText w:val="o"/>
      <w:lvlJc w:val="left"/>
      <w:pPr>
        <w:ind w:left="1721" w:hanging="360"/>
      </w:pPr>
      <w:rPr>
        <w:rFonts w:ascii="Courier New" w:hAnsi="Courier New" w:hint="default"/>
      </w:rPr>
    </w:lvl>
    <w:lvl w:ilvl="2">
      <w:start w:val="1"/>
      <w:numFmt w:val="bullet"/>
      <w:lvlText w:val=""/>
      <w:lvlJc w:val="left"/>
      <w:pPr>
        <w:ind w:left="2441" w:hanging="360"/>
      </w:pPr>
      <w:rPr>
        <w:rFonts w:ascii="Wingdings" w:hAnsi="Wingdings" w:hint="default"/>
      </w:rPr>
    </w:lvl>
    <w:lvl w:ilvl="3">
      <w:start w:val="1"/>
      <w:numFmt w:val="bullet"/>
      <w:lvlText w:val=""/>
      <w:lvlJc w:val="left"/>
      <w:pPr>
        <w:ind w:left="3161" w:hanging="360"/>
      </w:pPr>
      <w:rPr>
        <w:rFonts w:ascii="Symbol" w:hAnsi="Symbol" w:hint="default"/>
      </w:rPr>
    </w:lvl>
    <w:lvl w:ilvl="4">
      <w:start w:val="1"/>
      <w:numFmt w:val="bullet"/>
      <w:lvlText w:val="o"/>
      <w:lvlJc w:val="left"/>
      <w:pPr>
        <w:ind w:left="3881" w:hanging="360"/>
      </w:pPr>
      <w:rPr>
        <w:rFonts w:ascii="Courier New" w:hAnsi="Courier New" w:hint="default"/>
      </w:rPr>
    </w:lvl>
    <w:lvl w:ilvl="5">
      <w:start w:val="1"/>
      <w:numFmt w:val="bullet"/>
      <w:lvlText w:val=""/>
      <w:lvlJc w:val="left"/>
      <w:pPr>
        <w:ind w:left="4601" w:hanging="360"/>
      </w:pPr>
      <w:rPr>
        <w:rFonts w:ascii="Wingdings" w:hAnsi="Wingdings" w:hint="default"/>
      </w:rPr>
    </w:lvl>
    <w:lvl w:ilvl="6">
      <w:start w:val="1"/>
      <w:numFmt w:val="bullet"/>
      <w:lvlText w:val=""/>
      <w:lvlJc w:val="left"/>
      <w:pPr>
        <w:ind w:left="5321" w:hanging="360"/>
      </w:pPr>
      <w:rPr>
        <w:rFonts w:ascii="Symbol" w:hAnsi="Symbol" w:hint="default"/>
      </w:rPr>
    </w:lvl>
    <w:lvl w:ilvl="7">
      <w:start w:val="1"/>
      <w:numFmt w:val="bullet"/>
      <w:lvlText w:val="o"/>
      <w:lvlJc w:val="left"/>
      <w:pPr>
        <w:ind w:left="6041" w:hanging="360"/>
      </w:pPr>
      <w:rPr>
        <w:rFonts w:ascii="Courier New" w:hAnsi="Courier New" w:hint="default"/>
      </w:rPr>
    </w:lvl>
    <w:lvl w:ilvl="8">
      <w:start w:val="1"/>
      <w:numFmt w:val="bullet"/>
      <w:lvlText w:val=""/>
      <w:lvlJc w:val="left"/>
      <w:pPr>
        <w:ind w:left="6761" w:hanging="360"/>
      </w:pPr>
      <w:rPr>
        <w:rFonts w:ascii="Wingdings" w:hAnsi="Wingdings" w:hint="default"/>
      </w:rPr>
    </w:lvl>
  </w:abstractNum>
  <w:abstractNum w:abstractNumId="8">
    <w:nsid w:val="1F397F84"/>
    <w:multiLevelType w:val="multilevel"/>
    <w:tmpl w:val="77162394"/>
    <w:styleLink w:val="itemization1"/>
    <w:lvl w:ilvl="0">
      <w:start w:val="1"/>
      <w:numFmt w:val="bullet"/>
      <w:lvlText w:val=""/>
      <w:lvlJc w:val="left"/>
      <w:pPr>
        <w:tabs>
          <w:tab w:val="num" w:pos="454"/>
        </w:tabs>
        <w:ind w:left="454" w:hanging="227"/>
      </w:pPr>
      <w:rPr>
        <w:rFonts w:ascii="Symbol" w:hAnsi="Symbol" w:hint="default"/>
      </w:rPr>
    </w:lvl>
    <w:lvl w:ilvl="1">
      <w:start w:val="1"/>
      <w:numFmt w:val="bullet"/>
      <w:lvlText w:val="─"/>
      <w:lvlJc w:val="left"/>
      <w:pPr>
        <w:tabs>
          <w:tab w:val="num" w:pos="681"/>
        </w:tabs>
        <w:ind w:left="681" w:hanging="227"/>
      </w:pPr>
      <w:rPr>
        <w:rFonts w:ascii="Times New Roman" w:hAnsi="Times New Roman" w:hint="default"/>
      </w:rPr>
    </w:lvl>
    <w:lvl w:ilvl="2">
      <w:start w:val="1"/>
      <w:numFmt w:val="bullet"/>
      <w:lvlText w:val="o"/>
      <w:lvlJc w:val="left"/>
      <w:pPr>
        <w:tabs>
          <w:tab w:val="num" w:pos="907"/>
        </w:tabs>
        <w:ind w:left="907" w:hanging="226"/>
      </w:pPr>
      <w:rPr>
        <w:rFonts w:ascii="Courier New" w:hAnsi="Courier New" w:hint="default"/>
      </w:rPr>
    </w:lvl>
    <w:lvl w:ilvl="3">
      <w:start w:val="1"/>
      <w:numFmt w:val="bullet"/>
      <w:lvlText w:val=""/>
      <w:lvlJc w:val="left"/>
      <w:pPr>
        <w:tabs>
          <w:tab w:val="num" w:pos="1134"/>
        </w:tabs>
        <w:ind w:left="1134" w:hanging="227"/>
      </w:pPr>
      <w:rPr>
        <w:rFonts w:ascii="Wingdings" w:hAnsi="Wingdings" w:hint="default"/>
      </w:rPr>
    </w:lvl>
    <w:lvl w:ilvl="4">
      <w:start w:val="1"/>
      <w:numFmt w:val="bullet"/>
      <w:lvlText w:val="o"/>
      <w:lvlJc w:val="left"/>
      <w:pPr>
        <w:tabs>
          <w:tab w:val="num" w:pos="1361"/>
        </w:tabs>
        <w:ind w:left="1361" w:hanging="227"/>
      </w:pPr>
      <w:rPr>
        <w:rFonts w:ascii="Courier New" w:hAnsi="Courier New" w:hint="default"/>
      </w:rPr>
    </w:lvl>
    <w:lvl w:ilvl="5">
      <w:start w:val="1"/>
      <w:numFmt w:val="bullet"/>
      <w:lvlText w:val=""/>
      <w:lvlJc w:val="left"/>
      <w:pPr>
        <w:tabs>
          <w:tab w:val="num" w:pos="1588"/>
        </w:tabs>
        <w:ind w:left="1588" w:hanging="227"/>
      </w:pPr>
      <w:rPr>
        <w:rFonts w:ascii="Wingdings" w:hAnsi="Wingdings" w:hint="default"/>
      </w:rPr>
    </w:lvl>
    <w:lvl w:ilvl="6">
      <w:start w:val="1"/>
      <w:numFmt w:val="bullet"/>
      <w:lvlText w:val=""/>
      <w:lvlJc w:val="left"/>
      <w:pPr>
        <w:tabs>
          <w:tab w:val="num" w:pos="1815"/>
        </w:tabs>
        <w:ind w:left="1815" w:hanging="227"/>
      </w:pPr>
      <w:rPr>
        <w:rFonts w:ascii="Symbol" w:hAnsi="Symbol" w:hint="default"/>
      </w:rPr>
    </w:lvl>
    <w:lvl w:ilvl="7">
      <w:start w:val="1"/>
      <w:numFmt w:val="bullet"/>
      <w:lvlText w:val="o"/>
      <w:lvlJc w:val="left"/>
      <w:pPr>
        <w:tabs>
          <w:tab w:val="num" w:pos="2041"/>
        </w:tabs>
        <w:ind w:left="2041" w:hanging="226"/>
      </w:pPr>
      <w:rPr>
        <w:rFonts w:ascii="Courier New" w:hAnsi="Courier New" w:hint="default"/>
      </w:rPr>
    </w:lvl>
    <w:lvl w:ilvl="8">
      <w:start w:val="1"/>
      <w:numFmt w:val="bullet"/>
      <w:lvlText w:val=""/>
      <w:lvlJc w:val="left"/>
      <w:pPr>
        <w:tabs>
          <w:tab w:val="num" w:pos="2268"/>
        </w:tabs>
        <w:ind w:left="2268" w:hanging="227"/>
      </w:pPr>
      <w:rPr>
        <w:rFonts w:ascii="Wingdings" w:hAnsi="Wingdings" w:hint="default"/>
      </w:rPr>
    </w:lvl>
  </w:abstractNum>
  <w:abstractNum w:abstractNumId="9">
    <w:nsid w:val="25ED2FA5"/>
    <w:multiLevelType w:val="hybridMultilevel"/>
    <w:tmpl w:val="69B4B204"/>
    <w:lvl w:ilvl="0" w:tplc="0CB82A5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FFD2031"/>
    <w:multiLevelType w:val="hybridMultilevel"/>
    <w:tmpl w:val="953EF454"/>
    <w:lvl w:ilvl="0" w:tplc="EDBE5130">
      <w:start w:val="1"/>
      <w:numFmt w:val="lowerRoman"/>
      <w:lvlText w:val="(%1)"/>
      <w:lvlJc w:val="left"/>
      <w:pPr>
        <w:ind w:left="72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DC125C3"/>
    <w:multiLevelType w:val="hybridMultilevel"/>
    <w:tmpl w:val="9904C334"/>
    <w:lvl w:ilvl="0" w:tplc="DB34D8A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55917368"/>
    <w:multiLevelType w:val="hybridMultilevel"/>
    <w:tmpl w:val="6DEE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414B5"/>
    <w:multiLevelType w:val="hybridMultilevel"/>
    <w:tmpl w:val="2FE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F5BC5"/>
    <w:multiLevelType w:val="hybridMultilevel"/>
    <w:tmpl w:val="D77AE0A4"/>
    <w:lvl w:ilvl="0" w:tplc="E254320E">
      <w:numFmt w:val="bullet"/>
      <w:lvlText w:val="-"/>
      <w:lvlJc w:val="left"/>
      <w:pPr>
        <w:ind w:left="1001" w:hanging="360"/>
      </w:pPr>
      <w:rPr>
        <w:rFonts w:ascii="Times New Roman" w:eastAsia="Times New Roman" w:hAnsi="Times New Roman" w:hint="default"/>
        <w:i w:val="0"/>
      </w:rPr>
    </w:lvl>
    <w:lvl w:ilvl="1" w:tplc="04090003" w:tentative="1">
      <w:start w:val="1"/>
      <w:numFmt w:val="bullet"/>
      <w:lvlText w:val="o"/>
      <w:lvlJc w:val="left"/>
      <w:pPr>
        <w:ind w:left="1721" w:hanging="360"/>
      </w:pPr>
      <w:rPr>
        <w:rFonts w:ascii="Courier New" w:hAnsi="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5">
    <w:nsid w:val="66EC48BA"/>
    <w:multiLevelType w:val="hybridMultilevel"/>
    <w:tmpl w:val="91C6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A47E0B"/>
    <w:multiLevelType w:val="hybridMultilevel"/>
    <w:tmpl w:val="917CB43A"/>
    <w:lvl w:ilvl="0" w:tplc="04090001">
      <w:start w:val="1"/>
      <w:numFmt w:val="lowerRoman"/>
      <w:lvlText w:val="(%1)"/>
      <w:lvlJc w:val="left"/>
      <w:pPr>
        <w:tabs>
          <w:tab w:val="num" w:pos="1647"/>
        </w:tabs>
        <w:ind w:left="1647" w:hanging="720"/>
      </w:pPr>
      <w:rPr>
        <w:rFonts w:cs="Times New Roman" w:hint="default"/>
      </w:rPr>
    </w:lvl>
    <w:lvl w:ilvl="1" w:tplc="04090003" w:tentative="1">
      <w:start w:val="1"/>
      <w:numFmt w:val="lowerLetter"/>
      <w:lvlText w:val="%2."/>
      <w:lvlJc w:val="left"/>
      <w:pPr>
        <w:tabs>
          <w:tab w:val="num" w:pos="2007"/>
        </w:tabs>
        <w:ind w:left="2007" w:hanging="360"/>
      </w:pPr>
      <w:rPr>
        <w:rFonts w:cs="Times New Roman"/>
      </w:rPr>
    </w:lvl>
    <w:lvl w:ilvl="2" w:tplc="04090005" w:tentative="1">
      <w:start w:val="1"/>
      <w:numFmt w:val="lowerRoman"/>
      <w:lvlText w:val="%3."/>
      <w:lvlJc w:val="right"/>
      <w:pPr>
        <w:tabs>
          <w:tab w:val="num" w:pos="2727"/>
        </w:tabs>
        <w:ind w:left="2727" w:hanging="180"/>
      </w:pPr>
      <w:rPr>
        <w:rFonts w:cs="Times New Roman"/>
      </w:rPr>
    </w:lvl>
    <w:lvl w:ilvl="3" w:tplc="04090001" w:tentative="1">
      <w:start w:val="1"/>
      <w:numFmt w:val="decimal"/>
      <w:lvlText w:val="%4."/>
      <w:lvlJc w:val="left"/>
      <w:pPr>
        <w:tabs>
          <w:tab w:val="num" w:pos="3447"/>
        </w:tabs>
        <w:ind w:left="3447" w:hanging="360"/>
      </w:pPr>
      <w:rPr>
        <w:rFonts w:cs="Times New Roman"/>
      </w:rPr>
    </w:lvl>
    <w:lvl w:ilvl="4" w:tplc="04090003" w:tentative="1">
      <w:start w:val="1"/>
      <w:numFmt w:val="lowerLetter"/>
      <w:lvlText w:val="%5."/>
      <w:lvlJc w:val="left"/>
      <w:pPr>
        <w:tabs>
          <w:tab w:val="num" w:pos="4167"/>
        </w:tabs>
        <w:ind w:left="4167" w:hanging="360"/>
      </w:pPr>
      <w:rPr>
        <w:rFonts w:cs="Times New Roman"/>
      </w:rPr>
    </w:lvl>
    <w:lvl w:ilvl="5" w:tplc="04090005" w:tentative="1">
      <w:start w:val="1"/>
      <w:numFmt w:val="lowerRoman"/>
      <w:lvlText w:val="%6."/>
      <w:lvlJc w:val="right"/>
      <w:pPr>
        <w:tabs>
          <w:tab w:val="num" w:pos="4887"/>
        </w:tabs>
        <w:ind w:left="4887" w:hanging="180"/>
      </w:pPr>
      <w:rPr>
        <w:rFonts w:cs="Times New Roman"/>
      </w:rPr>
    </w:lvl>
    <w:lvl w:ilvl="6" w:tplc="04090001" w:tentative="1">
      <w:start w:val="1"/>
      <w:numFmt w:val="decimal"/>
      <w:lvlText w:val="%7."/>
      <w:lvlJc w:val="left"/>
      <w:pPr>
        <w:tabs>
          <w:tab w:val="num" w:pos="5607"/>
        </w:tabs>
        <w:ind w:left="5607" w:hanging="360"/>
      </w:pPr>
      <w:rPr>
        <w:rFonts w:cs="Times New Roman"/>
      </w:rPr>
    </w:lvl>
    <w:lvl w:ilvl="7" w:tplc="04090003" w:tentative="1">
      <w:start w:val="1"/>
      <w:numFmt w:val="lowerLetter"/>
      <w:lvlText w:val="%8."/>
      <w:lvlJc w:val="left"/>
      <w:pPr>
        <w:tabs>
          <w:tab w:val="num" w:pos="6327"/>
        </w:tabs>
        <w:ind w:left="6327" w:hanging="360"/>
      </w:pPr>
      <w:rPr>
        <w:rFonts w:cs="Times New Roman"/>
      </w:rPr>
    </w:lvl>
    <w:lvl w:ilvl="8" w:tplc="04090005" w:tentative="1">
      <w:start w:val="1"/>
      <w:numFmt w:val="lowerRoman"/>
      <w:lvlText w:val="%9."/>
      <w:lvlJc w:val="right"/>
      <w:pPr>
        <w:tabs>
          <w:tab w:val="num" w:pos="7047"/>
        </w:tabs>
        <w:ind w:left="7047" w:hanging="180"/>
      </w:pPr>
      <w:rPr>
        <w:rFonts w:cs="Times New Roman"/>
      </w:rPr>
    </w:lvl>
  </w:abstractNum>
  <w:abstractNum w:abstractNumId="17">
    <w:nsid w:val="6A687875"/>
    <w:multiLevelType w:val="hybridMultilevel"/>
    <w:tmpl w:val="1D86EBA6"/>
    <w:lvl w:ilvl="0" w:tplc="C39E318C">
      <w:start w:val="1"/>
      <w:numFmt w:val="lowerRoman"/>
      <w:lvlText w:val="(%1)"/>
      <w:lvlJc w:val="left"/>
      <w:pPr>
        <w:ind w:left="1080" w:hanging="72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hint="default"/>
      </w:rPr>
    </w:lvl>
    <w:lvl w:ilvl="3">
      <w:start w:val="1"/>
      <w:numFmt w:val="bullet"/>
      <w:lvlText w:val="■"/>
      <w:lvlJc w:val="left"/>
      <w:pPr>
        <w:tabs>
          <w:tab w:val="num" w:pos="907"/>
        </w:tabs>
        <w:ind w:left="907" w:hanging="227"/>
      </w:pPr>
      <w:rPr>
        <w:rFonts w:ascii="Times New Roman" w:hAnsi="Times New Roman" w:hint="default"/>
      </w:rPr>
    </w:lvl>
    <w:lvl w:ilvl="4">
      <w:start w:val="1"/>
      <w:numFmt w:val="bullet"/>
      <w:lvlText w:val="○"/>
      <w:lvlJc w:val="left"/>
      <w:pPr>
        <w:tabs>
          <w:tab w:val="num" w:pos="1134"/>
        </w:tabs>
        <w:ind w:left="1134" w:hanging="227"/>
      </w:pPr>
      <w:rPr>
        <w:rFonts w:ascii="Times New Roman" w:hAnsi="Times New Roman" w:hint="default"/>
      </w:rPr>
    </w:lvl>
    <w:lvl w:ilvl="5">
      <w:start w:val="1"/>
      <w:numFmt w:val="bullet"/>
      <w:lvlText w:val="■"/>
      <w:lvlJc w:val="left"/>
      <w:pPr>
        <w:tabs>
          <w:tab w:val="num" w:pos="1361"/>
        </w:tabs>
        <w:ind w:left="1361" w:hanging="227"/>
      </w:pPr>
      <w:rPr>
        <w:rFonts w:ascii="Times New Roman" w:hAnsi="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hint="default"/>
      </w:rPr>
    </w:lvl>
    <w:lvl w:ilvl="8">
      <w:start w:val="1"/>
      <w:numFmt w:val="bullet"/>
      <w:lvlText w:val="■"/>
      <w:lvlJc w:val="left"/>
      <w:pPr>
        <w:tabs>
          <w:tab w:val="num" w:pos="2041"/>
        </w:tabs>
        <w:ind w:left="2041" w:hanging="227"/>
      </w:pPr>
      <w:rPr>
        <w:rFonts w:ascii="Times New Roman" w:hAnsi="Times New Roman" w:hint="default"/>
      </w:rPr>
    </w:lvl>
  </w:abstractNum>
  <w:abstractNum w:abstractNumId="19">
    <w:nsid w:val="7738779A"/>
    <w:multiLevelType w:val="multilevel"/>
    <w:tmpl w:val="77EC1FB2"/>
    <w:styleLink w:val="headings"/>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7B274BC8"/>
    <w:multiLevelType w:val="multilevel"/>
    <w:tmpl w:val="ECECD2E8"/>
    <w:styleLink w:val="arabnumitem"/>
    <w:lvl w:ilvl="0">
      <w:start w:val="1"/>
      <w:numFmt w:val="decimal"/>
      <w:lvlText w:val="%1."/>
      <w:lvlJc w:val="right"/>
      <w:pPr>
        <w:tabs>
          <w:tab w:val="num" w:pos="0"/>
        </w:tabs>
        <w:ind w:left="227" w:hanging="57"/>
      </w:pPr>
      <w:rPr>
        <w:rFonts w:cs="Times New Roman" w:hint="default"/>
      </w:rPr>
    </w:lvl>
    <w:lvl w:ilvl="1">
      <w:start w:val="1"/>
      <w:numFmt w:val="lowerLetter"/>
      <w:lvlText w:val="(%2)"/>
      <w:lvlJc w:val="left"/>
      <w:pPr>
        <w:tabs>
          <w:tab w:val="num" w:pos="510"/>
        </w:tabs>
        <w:ind w:left="510" w:hanging="283"/>
      </w:pPr>
      <w:rPr>
        <w:rFonts w:cs="Times New Roman" w:hint="default"/>
      </w:rPr>
    </w:lvl>
    <w:lvl w:ilvl="2">
      <w:start w:val="1"/>
      <w:numFmt w:val="lowerRoman"/>
      <w:lvlText w:val="(%3)"/>
      <w:lvlJc w:val="left"/>
      <w:pPr>
        <w:tabs>
          <w:tab w:val="num" w:pos="851"/>
        </w:tabs>
        <w:ind w:left="851" w:hanging="341"/>
      </w:pPr>
      <w:rPr>
        <w:rFonts w:cs="Times New Roman" w:hint="default"/>
      </w:rPr>
    </w:lvl>
    <w:lvl w:ilvl="3">
      <w:start w:val="1"/>
      <w:numFmt w:val="decimal"/>
      <w:lvlText w:val="(%4)"/>
      <w:lvlJc w:val="left"/>
      <w:pPr>
        <w:tabs>
          <w:tab w:val="num" w:pos="1191"/>
        </w:tabs>
        <w:ind w:left="1191" w:hanging="340"/>
      </w:pPr>
      <w:rPr>
        <w:rFonts w:cs="Times New Roman" w:hint="default"/>
      </w:rPr>
    </w:lvl>
    <w:lvl w:ilvl="4">
      <w:start w:val="1"/>
      <w:numFmt w:val="lowerLetter"/>
      <w:lvlText w:val="(%5)"/>
      <w:lvlJc w:val="left"/>
      <w:pPr>
        <w:tabs>
          <w:tab w:val="num" w:pos="1474"/>
        </w:tabs>
        <w:ind w:left="1474" w:hanging="283"/>
      </w:pPr>
      <w:rPr>
        <w:rFonts w:cs="Times New Roman" w:hint="default"/>
      </w:rPr>
    </w:lvl>
    <w:lvl w:ilvl="5">
      <w:start w:val="1"/>
      <w:numFmt w:val="lowerRoman"/>
      <w:lvlText w:val="(%6)"/>
      <w:lvlJc w:val="left"/>
      <w:pPr>
        <w:tabs>
          <w:tab w:val="num" w:pos="1814"/>
        </w:tabs>
        <w:ind w:left="1814" w:hanging="340"/>
      </w:pPr>
      <w:rPr>
        <w:rFonts w:cs="Times New Roman" w:hint="default"/>
      </w:rPr>
    </w:lvl>
    <w:lvl w:ilvl="6">
      <w:start w:val="1"/>
      <w:numFmt w:val="decimal"/>
      <w:lvlText w:val="%7."/>
      <w:lvlJc w:val="left"/>
      <w:pPr>
        <w:tabs>
          <w:tab w:val="num" w:pos="2155"/>
        </w:tabs>
        <w:ind w:left="2155" w:hanging="341"/>
      </w:pPr>
      <w:rPr>
        <w:rFonts w:cs="Times New Roman" w:hint="default"/>
      </w:rPr>
    </w:lvl>
    <w:lvl w:ilvl="7">
      <w:start w:val="1"/>
      <w:numFmt w:val="lowerLetter"/>
      <w:lvlText w:val="%8."/>
      <w:lvlJc w:val="left"/>
      <w:pPr>
        <w:tabs>
          <w:tab w:val="num" w:pos="2381"/>
        </w:tabs>
        <w:ind w:left="2381" w:hanging="226"/>
      </w:pPr>
      <w:rPr>
        <w:rFonts w:cs="Times New Roman" w:hint="default"/>
      </w:rPr>
    </w:lvl>
    <w:lvl w:ilvl="8">
      <w:start w:val="1"/>
      <w:numFmt w:val="lowerRoman"/>
      <w:lvlText w:val="%9."/>
      <w:lvlJc w:val="left"/>
      <w:pPr>
        <w:tabs>
          <w:tab w:val="num" w:pos="2722"/>
        </w:tabs>
        <w:ind w:left="2722" w:hanging="341"/>
      </w:pPr>
      <w:rPr>
        <w:rFonts w:cs="Times New Roman" w:hint="default"/>
      </w:rPr>
    </w:lvl>
  </w:abstractNum>
  <w:abstractNum w:abstractNumId="21">
    <w:nsid w:val="7D9521C8"/>
    <w:multiLevelType w:val="multilevel"/>
    <w:tmpl w:val="B128F0C8"/>
    <w:styleLink w:val="referencelist"/>
    <w:lvl w:ilvl="0">
      <w:start w:val="1"/>
      <w:numFmt w:val="decimal"/>
      <w:pStyle w:val="referenceitem"/>
      <w:lvlText w:val="%1."/>
      <w:lvlJc w:val="right"/>
      <w:pPr>
        <w:tabs>
          <w:tab w:val="num" w:pos="341"/>
        </w:tabs>
        <w:ind w:left="341" w:hanging="114"/>
      </w:pPr>
      <w:rPr>
        <w:rFonts w:cs="Times New Roman" w:hint="default"/>
      </w:rPr>
    </w:lvl>
    <w:lvl w:ilvl="1">
      <w:start w:val="1"/>
      <w:numFmt w:val="lowerLetter"/>
      <w:lvlText w:val="%2."/>
      <w:lvlJc w:val="left"/>
      <w:pPr>
        <w:tabs>
          <w:tab w:val="num" w:pos="2808"/>
        </w:tabs>
        <w:ind w:left="2808" w:hanging="360"/>
      </w:pPr>
      <w:rPr>
        <w:rFonts w:cs="Times New Roman" w:hint="default"/>
      </w:rPr>
    </w:lvl>
    <w:lvl w:ilvl="2">
      <w:start w:val="1"/>
      <w:numFmt w:val="lowerRoman"/>
      <w:lvlText w:val="%3."/>
      <w:lvlJc w:val="right"/>
      <w:pPr>
        <w:tabs>
          <w:tab w:val="num" w:pos="3528"/>
        </w:tabs>
        <w:ind w:left="3528" w:hanging="180"/>
      </w:pPr>
      <w:rPr>
        <w:rFonts w:cs="Times New Roman" w:hint="default"/>
      </w:rPr>
    </w:lvl>
    <w:lvl w:ilvl="3">
      <w:start w:val="1"/>
      <w:numFmt w:val="decimal"/>
      <w:lvlText w:val="%4."/>
      <w:lvlJc w:val="left"/>
      <w:pPr>
        <w:tabs>
          <w:tab w:val="num" w:pos="4248"/>
        </w:tabs>
        <w:ind w:left="4248" w:hanging="360"/>
      </w:pPr>
      <w:rPr>
        <w:rFonts w:cs="Times New Roman" w:hint="default"/>
      </w:rPr>
    </w:lvl>
    <w:lvl w:ilvl="4">
      <w:start w:val="1"/>
      <w:numFmt w:val="lowerLetter"/>
      <w:lvlText w:val="%5."/>
      <w:lvlJc w:val="left"/>
      <w:pPr>
        <w:tabs>
          <w:tab w:val="num" w:pos="4968"/>
        </w:tabs>
        <w:ind w:left="4968" w:hanging="360"/>
      </w:pPr>
      <w:rPr>
        <w:rFonts w:cs="Times New Roman" w:hint="default"/>
      </w:rPr>
    </w:lvl>
    <w:lvl w:ilvl="5">
      <w:start w:val="1"/>
      <w:numFmt w:val="lowerRoman"/>
      <w:lvlText w:val="%6."/>
      <w:lvlJc w:val="right"/>
      <w:pPr>
        <w:tabs>
          <w:tab w:val="num" w:pos="5688"/>
        </w:tabs>
        <w:ind w:left="5688" w:hanging="180"/>
      </w:pPr>
      <w:rPr>
        <w:rFonts w:cs="Times New Roman" w:hint="default"/>
      </w:rPr>
    </w:lvl>
    <w:lvl w:ilvl="6">
      <w:start w:val="1"/>
      <w:numFmt w:val="decimal"/>
      <w:lvlText w:val="%7."/>
      <w:lvlJc w:val="left"/>
      <w:pPr>
        <w:tabs>
          <w:tab w:val="num" w:pos="6408"/>
        </w:tabs>
        <w:ind w:left="6408" w:hanging="360"/>
      </w:pPr>
      <w:rPr>
        <w:rFonts w:cs="Times New Roman" w:hint="default"/>
      </w:rPr>
    </w:lvl>
    <w:lvl w:ilvl="7">
      <w:start w:val="1"/>
      <w:numFmt w:val="lowerLetter"/>
      <w:lvlText w:val="%8."/>
      <w:lvlJc w:val="left"/>
      <w:pPr>
        <w:tabs>
          <w:tab w:val="num" w:pos="7128"/>
        </w:tabs>
        <w:ind w:left="7128" w:hanging="360"/>
      </w:pPr>
      <w:rPr>
        <w:rFonts w:cs="Times New Roman" w:hint="default"/>
      </w:rPr>
    </w:lvl>
    <w:lvl w:ilvl="8">
      <w:start w:val="1"/>
      <w:numFmt w:val="lowerRoman"/>
      <w:lvlText w:val="%9."/>
      <w:lvlJc w:val="right"/>
      <w:pPr>
        <w:tabs>
          <w:tab w:val="num" w:pos="7848"/>
        </w:tabs>
        <w:ind w:left="7848" w:hanging="180"/>
      </w:pPr>
      <w:rPr>
        <w:rFonts w:cs="Times New Roman"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20"/>
  </w:num>
  <w:num w:numId="10">
    <w:abstractNumId w:val="19"/>
  </w:num>
  <w:num w:numId="11">
    <w:abstractNumId w:val="21"/>
  </w:num>
  <w:num w:numId="12">
    <w:abstractNumId w:val="1"/>
  </w:num>
  <w:num w:numId="13">
    <w:abstractNumId w:val="0"/>
  </w:num>
  <w:num w:numId="14">
    <w:abstractNumId w:val="8"/>
  </w:num>
  <w:num w:numId="15">
    <w:abstractNumId w:val="18"/>
  </w:num>
  <w:num w:numId="16">
    <w:abstractNumId w:val="8"/>
  </w:num>
  <w:num w:numId="17">
    <w:abstractNumId w:val="4"/>
  </w:num>
  <w:num w:numId="18">
    <w:abstractNumId w:val="11"/>
  </w:num>
  <w:num w:numId="19">
    <w:abstractNumId w:val="2"/>
  </w:num>
  <w:num w:numId="20">
    <w:abstractNumId w:val="16"/>
  </w:num>
  <w:num w:numId="21">
    <w:abstractNumId w:val="6"/>
  </w:num>
  <w:num w:numId="22">
    <w:abstractNumId w:val="13"/>
  </w:num>
  <w:num w:numId="23">
    <w:abstractNumId w:val="10"/>
  </w:num>
  <w:num w:numId="24">
    <w:abstractNumId w:val="17"/>
  </w:num>
  <w:num w:numId="25">
    <w:abstractNumId w:val="3"/>
  </w:num>
  <w:num w:numId="26">
    <w:abstractNumId w:val="7"/>
  </w:num>
  <w:num w:numId="27">
    <w:abstractNumId w:val="14"/>
  </w:num>
  <w:num w:numId="28">
    <w:abstractNumId w:val="5"/>
  </w:num>
  <w:num w:numId="29">
    <w:abstractNumId w:val="12"/>
  </w:num>
  <w:num w:numId="30">
    <w:abstractNumId w:val="19"/>
  </w:num>
  <w:num w:numId="31">
    <w:abstractNumId w:val="15"/>
  </w:num>
  <w:num w:numId="32">
    <w:abstractNumId w:val="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0004"/>
  <w:trackRevisions/>
  <w:defaultTabStop w:val="709"/>
  <w:autoHyphenation/>
  <w:hyphenationZone w:val="400"/>
  <w:doNotHyphenateCaps/>
  <w:evenAndOddHeaders/>
  <w:drawingGridHorizontalSpacing w:val="100"/>
  <w:displayHorizontalDrawingGridEvery w:val="2"/>
  <w:characterSpacingControl w:val="doNotCompres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31BF"/>
    <w:rsid w:val="0000048D"/>
    <w:rsid w:val="00003E0E"/>
    <w:rsid w:val="000075C9"/>
    <w:rsid w:val="000110D3"/>
    <w:rsid w:val="0001202B"/>
    <w:rsid w:val="000127FF"/>
    <w:rsid w:val="00016264"/>
    <w:rsid w:val="0001779B"/>
    <w:rsid w:val="000209FE"/>
    <w:rsid w:val="000219DE"/>
    <w:rsid w:val="0002282F"/>
    <w:rsid w:val="00023669"/>
    <w:rsid w:val="00024E20"/>
    <w:rsid w:val="00025CCE"/>
    <w:rsid w:val="000310FD"/>
    <w:rsid w:val="00032C91"/>
    <w:rsid w:val="00035058"/>
    <w:rsid w:val="00037B77"/>
    <w:rsid w:val="0004059E"/>
    <w:rsid w:val="00041322"/>
    <w:rsid w:val="00042AD0"/>
    <w:rsid w:val="000434DC"/>
    <w:rsid w:val="00044B21"/>
    <w:rsid w:val="00045D9E"/>
    <w:rsid w:val="00046C20"/>
    <w:rsid w:val="00046C88"/>
    <w:rsid w:val="00050AEE"/>
    <w:rsid w:val="00051DB3"/>
    <w:rsid w:val="000520F3"/>
    <w:rsid w:val="000521CE"/>
    <w:rsid w:val="00052B81"/>
    <w:rsid w:val="00054A3B"/>
    <w:rsid w:val="00056EB1"/>
    <w:rsid w:val="0005782F"/>
    <w:rsid w:val="00060994"/>
    <w:rsid w:val="00060FDA"/>
    <w:rsid w:val="000613F0"/>
    <w:rsid w:val="000638F0"/>
    <w:rsid w:val="00063F4B"/>
    <w:rsid w:val="00065D54"/>
    <w:rsid w:val="00067161"/>
    <w:rsid w:val="00075908"/>
    <w:rsid w:val="00077D00"/>
    <w:rsid w:val="0008081C"/>
    <w:rsid w:val="00083617"/>
    <w:rsid w:val="000944F3"/>
    <w:rsid w:val="000957F0"/>
    <w:rsid w:val="00095D15"/>
    <w:rsid w:val="00095FB6"/>
    <w:rsid w:val="0009662A"/>
    <w:rsid w:val="000A188F"/>
    <w:rsid w:val="000A2512"/>
    <w:rsid w:val="000A2974"/>
    <w:rsid w:val="000A3262"/>
    <w:rsid w:val="000A6854"/>
    <w:rsid w:val="000B553B"/>
    <w:rsid w:val="000B6782"/>
    <w:rsid w:val="000B7E89"/>
    <w:rsid w:val="000C1161"/>
    <w:rsid w:val="000C2749"/>
    <w:rsid w:val="000C2816"/>
    <w:rsid w:val="000C5697"/>
    <w:rsid w:val="000C5BDE"/>
    <w:rsid w:val="000C74CA"/>
    <w:rsid w:val="000D0BFA"/>
    <w:rsid w:val="000D275E"/>
    <w:rsid w:val="000D4C0A"/>
    <w:rsid w:val="000D6088"/>
    <w:rsid w:val="000D63D0"/>
    <w:rsid w:val="000E246C"/>
    <w:rsid w:val="000E5953"/>
    <w:rsid w:val="000E5F45"/>
    <w:rsid w:val="000F273E"/>
    <w:rsid w:val="000F2EE2"/>
    <w:rsid w:val="000F328B"/>
    <w:rsid w:val="000F3AB4"/>
    <w:rsid w:val="000F771C"/>
    <w:rsid w:val="00100054"/>
    <w:rsid w:val="00100F91"/>
    <w:rsid w:val="001012C5"/>
    <w:rsid w:val="001015BE"/>
    <w:rsid w:val="001030DE"/>
    <w:rsid w:val="001106A4"/>
    <w:rsid w:val="001120FA"/>
    <w:rsid w:val="00112A55"/>
    <w:rsid w:val="0011385F"/>
    <w:rsid w:val="0011547E"/>
    <w:rsid w:val="001166D7"/>
    <w:rsid w:val="001177F0"/>
    <w:rsid w:val="00120976"/>
    <w:rsid w:val="001233C3"/>
    <w:rsid w:val="001245C4"/>
    <w:rsid w:val="0012463E"/>
    <w:rsid w:val="0012508D"/>
    <w:rsid w:val="00130083"/>
    <w:rsid w:val="00130DD3"/>
    <w:rsid w:val="00132BE9"/>
    <w:rsid w:val="00133B08"/>
    <w:rsid w:val="0013493A"/>
    <w:rsid w:val="0013602D"/>
    <w:rsid w:val="001418C2"/>
    <w:rsid w:val="00142F16"/>
    <w:rsid w:val="0014541E"/>
    <w:rsid w:val="00145BAD"/>
    <w:rsid w:val="00151772"/>
    <w:rsid w:val="001531D6"/>
    <w:rsid w:val="001532E7"/>
    <w:rsid w:val="00155341"/>
    <w:rsid w:val="00155D11"/>
    <w:rsid w:val="0015721A"/>
    <w:rsid w:val="0016340C"/>
    <w:rsid w:val="001650F4"/>
    <w:rsid w:val="00165F1D"/>
    <w:rsid w:val="00166009"/>
    <w:rsid w:val="00167667"/>
    <w:rsid w:val="001706D6"/>
    <w:rsid w:val="00171521"/>
    <w:rsid w:val="00174569"/>
    <w:rsid w:val="00176368"/>
    <w:rsid w:val="00183CE5"/>
    <w:rsid w:val="00183DD0"/>
    <w:rsid w:val="0018408B"/>
    <w:rsid w:val="0018426C"/>
    <w:rsid w:val="001846CF"/>
    <w:rsid w:val="00184738"/>
    <w:rsid w:val="0018700A"/>
    <w:rsid w:val="0018765D"/>
    <w:rsid w:val="00187A1B"/>
    <w:rsid w:val="00190CDE"/>
    <w:rsid w:val="00191A28"/>
    <w:rsid w:val="00191E7B"/>
    <w:rsid w:val="00191F31"/>
    <w:rsid w:val="00194784"/>
    <w:rsid w:val="001948A9"/>
    <w:rsid w:val="00195587"/>
    <w:rsid w:val="00196A95"/>
    <w:rsid w:val="00197A90"/>
    <w:rsid w:val="00197A92"/>
    <w:rsid w:val="001A075D"/>
    <w:rsid w:val="001A4455"/>
    <w:rsid w:val="001A6503"/>
    <w:rsid w:val="001A73C4"/>
    <w:rsid w:val="001B3A29"/>
    <w:rsid w:val="001B3FB9"/>
    <w:rsid w:val="001B7345"/>
    <w:rsid w:val="001C02CA"/>
    <w:rsid w:val="001C1685"/>
    <w:rsid w:val="001C1FC1"/>
    <w:rsid w:val="001C20FD"/>
    <w:rsid w:val="001C24DD"/>
    <w:rsid w:val="001C47B3"/>
    <w:rsid w:val="001C4D31"/>
    <w:rsid w:val="001C6592"/>
    <w:rsid w:val="001C7897"/>
    <w:rsid w:val="001C7F72"/>
    <w:rsid w:val="001D034F"/>
    <w:rsid w:val="001D197E"/>
    <w:rsid w:val="001D277A"/>
    <w:rsid w:val="001D2FC4"/>
    <w:rsid w:val="001D545F"/>
    <w:rsid w:val="001D7543"/>
    <w:rsid w:val="001D79FB"/>
    <w:rsid w:val="001D7CA9"/>
    <w:rsid w:val="001E04A2"/>
    <w:rsid w:val="001E0862"/>
    <w:rsid w:val="001E28B5"/>
    <w:rsid w:val="001E5A30"/>
    <w:rsid w:val="001E5DE1"/>
    <w:rsid w:val="001E62A6"/>
    <w:rsid w:val="001F17E9"/>
    <w:rsid w:val="001F260A"/>
    <w:rsid w:val="001F2C75"/>
    <w:rsid w:val="001F4014"/>
    <w:rsid w:val="001F602B"/>
    <w:rsid w:val="001F6B36"/>
    <w:rsid w:val="001F6FC0"/>
    <w:rsid w:val="001F7036"/>
    <w:rsid w:val="00200A74"/>
    <w:rsid w:val="002036A7"/>
    <w:rsid w:val="00203963"/>
    <w:rsid w:val="00205B9D"/>
    <w:rsid w:val="002060A7"/>
    <w:rsid w:val="002067AD"/>
    <w:rsid w:val="00206F5C"/>
    <w:rsid w:val="00210397"/>
    <w:rsid w:val="00210CB3"/>
    <w:rsid w:val="00213C59"/>
    <w:rsid w:val="002143E1"/>
    <w:rsid w:val="00216E33"/>
    <w:rsid w:val="00217118"/>
    <w:rsid w:val="00220D29"/>
    <w:rsid w:val="00223838"/>
    <w:rsid w:val="002247B9"/>
    <w:rsid w:val="00224F23"/>
    <w:rsid w:val="00227E7F"/>
    <w:rsid w:val="00230588"/>
    <w:rsid w:val="00230E67"/>
    <w:rsid w:val="00241E52"/>
    <w:rsid w:val="002433FA"/>
    <w:rsid w:val="00243A80"/>
    <w:rsid w:val="00243F19"/>
    <w:rsid w:val="00244CEF"/>
    <w:rsid w:val="00244E6E"/>
    <w:rsid w:val="00247CA4"/>
    <w:rsid w:val="00250005"/>
    <w:rsid w:val="002503F8"/>
    <w:rsid w:val="00250774"/>
    <w:rsid w:val="00250882"/>
    <w:rsid w:val="00250EE3"/>
    <w:rsid w:val="00252614"/>
    <w:rsid w:val="002534C9"/>
    <w:rsid w:val="00260473"/>
    <w:rsid w:val="00260922"/>
    <w:rsid w:val="00260ABE"/>
    <w:rsid w:val="002617C9"/>
    <w:rsid w:val="00261EBA"/>
    <w:rsid w:val="002641EF"/>
    <w:rsid w:val="00265009"/>
    <w:rsid w:val="002657C3"/>
    <w:rsid w:val="00265A5F"/>
    <w:rsid w:val="002664DC"/>
    <w:rsid w:val="00266838"/>
    <w:rsid w:val="00267424"/>
    <w:rsid w:val="00272D44"/>
    <w:rsid w:val="00276B4D"/>
    <w:rsid w:val="00277590"/>
    <w:rsid w:val="00280BA2"/>
    <w:rsid w:val="00285AA1"/>
    <w:rsid w:val="002902E7"/>
    <w:rsid w:val="00294524"/>
    <w:rsid w:val="0029670A"/>
    <w:rsid w:val="002B0C10"/>
    <w:rsid w:val="002B15BE"/>
    <w:rsid w:val="002B1F11"/>
    <w:rsid w:val="002B3F46"/>
    <w:rsid w:val="002B4E83"/>
    <w:rsid w:val="002B5903"/>
    <w:rsid w:val="002C2C87"/>
    <w:rsid w:val="002C5E55"/>
    <w:rsid w:val="002D20E2"/>
    <w:rsid w:val="002D2A8F"/>
    <w:rsid w:val="002D2E8B"/>
    <w:rsid w:val="002D5352"/>
    <w:rsid w:val="002D5AFD"/>
    <w:rsid w:val="002E46A5"/>
    <w:rsid w:val="002E4D97"/>
    <w:rsid w:val="002E597F"/>
    <w:rsid w:val="002E677C"/>
    <w:rsid w:val="002E701D"/>
    <w:rsid w:val="002F0B51"/>
    <w:rsid w:val="002F15E3"/>
    <w:rsid w:val="002F1BB5"/>
    <w:rsid w:val="002F2238"/>
    <w:rsid w:val="002F37AB"/>
    <w:rsid w:val="002F5559"/>
    <w:rsid w:val="002F5C54"/>
    <w:rsid w:val="003023CC"/>
    <w:rsid w:val="00303BFF"/>
    <w:rsid w:val="00303F39"/>
    <w:rsid w:val="00304609"/>
    <w:rsid w:val="00305BAF"/>
    <w:rsid w:val="00307478"/>
    <w:rsid w:val="003122E0"/>
    <w:rsid w:val="003132AF"/>
    <w:rsid w:val="00314BA6"/>
    <w:rsid w:val="00315C7D"/>
    <w:rsid w:val="003167D9"/>
    <w:rsid w:val="00317C6A"/>
    <w:rsid w:val="003211A0"/>
    <w:rsid w:val="00322343"/>
    <w:rsid w:val="003227F7"/>
    <w:rsid w:val="00326742"/>
    <w:rsid w:val="00327A9E"/>
    <w:rsid w:val="00327C04"/>
    <w:rsid w:val="0033098A"/>
    <w:rsid w:val="00330DB9"/>
    <w:rsid w:val="0033231B"/>
    <w:rsid w:val="003371E1"/>
    <w:rsid w:val="00341C27"/>
    <w:rsid w:val="00342C01"/>
    <w:rsid w:val="00342E68"/>
    <w:rsid w:val="0034338C"/>
    <w:rsid w:val="00343FEF"/>
    <w:rsid w:val="00344AF2"/>
    <w:rsid w:val="00344F85"/>
    <w:rsid w:val="00347645"/>
    <w:rsid w:val="00350B43"/>
    <w:rsid w:val="0035372E"/>
    <w:rsid w:val="0035505F"/>
    <w:rsid w:val="0035641D"/>
    <w:rsid w:val="00361060"/>
    <w:rsid w:val="003612E1"/>
    <w:rsid w:val="00361E49"/>
    <w:rsid w:val="00361FCA"/>
    <w:rsid w:val="00362C0F"/>
    <w:rsid w:val="00364189"/>
    <w:rsid w:val="003663F4"/>
    <w:rsid w:val="00366A7B"/>
    <w:rsid w:val="00366DCB"/>
    <w:rsid w:val="00367833"/>
    <w:rsid w:val="00367D6A"/>
    <w:rsid w:val="00372003"/>
    <w:rsid w:val="003740E6"/>
    <w:rsid w:val="00374197"/>
    <w:rsid w:val="00377384"/>
    <w:rsid w:val="00377C44"/>
    <w:rsid w:val="00381C60"/>
    <w:rsid w:val="00382170"/>
    <w:rsid w:val="00382415"/>
    <w:rsid w:val="00385AB4"/>
    <w:rsid w:val="003911B6"/>
    <w:rsid w:val="0039128C"/>
    <w:rsid w:val="00393262"/>
    <w:rsid w:val="00395514"/>
    <w:rsid w:val="00397556"/>
    <w:rsid w:val="003A277A"/>
    <w:rsid w:val="003A379D"/>
    <w:rsid w:val="003A48A5"/>
    <w:rsid w:val="003B257D"/>
    <w:rsid w:val="003B3B8C"/>
    <w:rsid w:val="003B5C64"/>
    <w:rsid w:val="003B63D2"/>
    <w:rsid w:val="003C314F"/>
    <w:rsid w:val="003C34D6"/>
    <w:rsid w:val="003C44A2"/>
    <w:rsid w:val="003C5FFB"/>
    <w:rsid w:val="003C632C"/>
    <w:rsid w:val="003C6DD2"/>
    <w:rsid w:val="003D0E37"/>
    <w:rsid w:val="003D2194"/>
    <w:rsid w:val="003D2AEA"/>
    <w:rsid w:val="003D34C7"/>
    <w:rsid w:val="003D43C7"/>
    <w:rsid w:val="003D48AA"/>
    <w:rsid w:val="003D75EF"/>
    <w:rsid w:val="003E18D7"/>
    <w:rsid w:val="003E2252"/>
    <w:rsid w:val="003E280B"/>
    <w:rsid w:val="003E7A6B"/>
    <w:rsid w:val="003F00C7"/>
    <w:rsid w:val="003F423B"/>
    <w:rsid w:val="003F51C1"/>
    <w:rsid w:val="003F6CC7"/>
    <w:rsid w:val="00400EC3"/>
    <w:rsid w:val="00401704"/>
    <w:rsid w:val="00402A3C"/>
    <w:rsid w:val="00405D32"/>
    <w:rsid w:val="0040625B"/>
    <w:rsid w:val="00406342"/>
    <w:rsid w:val="00406DD5"/>
    <w:rsid w:val="00410277"/>
    <w:rsid w:val="00410608"/>
    <w:rsid w:val="0041097E"/>
    <w:rsid w:val="00410DAB"/>
    <w:rsid w:val="0041165E"/>
    <w:rsid w:val="0041417C"/>
    <w:rsid w:val="004143E9"/>
    <w:rsid w:val="0041449A"/>
    <w:rsid w:val="00421229"/>
    <w:rsid w:val="0042169C"/>
    <w:rsid w:val="0042274C"/>
    <w:rsid w:val="00425DBA"/>
    <w:rsid w:val="004265AF"/>
    <w:rsid w:val="00427C70"/>
    <w:rsid w:val="00431050"/>
    <w:rsid w:val="00431C25"/>
    <w:rsid w:val="00433192"/>
    <w:rsid w:val="00434415"/>
    <w:rsid w:val="00435430"/>
    <w:rsid w:val="004424B2"/>
    <w:rsid w:val="004427E3"/>
    <w:rsid w:val="00444CD2"/>
    <w:rsid w:val="004459F1"/>
    <w:rsid w:val="00445B43"/>
    <w:rsid w:val="0044743E"/>
    <w:rsid w:val="004520B2"/>
    <w:rsid w:val="00457D1B"/>
    <w:rsid w:val="00460F86"/>
    <w:rsid w:val="00461E3B"/>
    <w:rsid w:val="00463515"/>
    <w:rsid w:val="00464EC8"/>
    <w:rsid w:val="004708FE"/>
    <w:rsid w:val="004735B3"/>
    <w:rsid w:val="0047666F"/>
    <w:rsid w:val="00477CC9"/>
    <w:rsid w:val="0048064B"/>
    <w:rsid w:val="00482200"/>
    <w:rsid w:val="00483219"/>
    <w:rsid w:val="00483302"/>
    <w:rsid w:val="00483D64"/>
    <w:rsid w:val="0048712C"/>
    <w:rsid w:val="00487D2E"/>
    <w:rsid w:val="00494A85"/>
    <w:rsid w:val="004955CE"/>
    <w:rsid w:val="00495C43"/>
    <w:rsid w:val="00497556"/>
    <w:rsid w:val="00497C81"/>
    <w:rsid w:val="004A7AB1"/>
    <w:rsid w:val="004B11C0"/>
    <w:rsid w:val="004B11CE"/>
    <w:rsid w:val="004B427E"/>
    <w:rsid w:val="004B56D2"/>
    <w:rsid w:val="004C08B8"/>
    <w:rsid w:val="004C13F4"/>
    <w:rsid w:val="004C579C"/>
    <w:rsid w:val="004C6CA9"/>
    <w:rsid w:val="004C7965"/>
    <w:rsid w:val="004D0361"/>
    <w:rsid w:val="004D0B24"/>
    <w:rsid w:val="004D1838"/>
    <w:rsid w:val="004D5286"/>
    <w:rsid w:val="004E1E17"/>
    <w:rsid w:val="004E3B85"/>
    <w:rsid w:val="004E42EA"/>
    <w:rsid w:val="004E55F9"/>
    <w:rsid w:val="004E6265"/>
    <w:rsid w:val="004F0311"/>
    <w:rsid w:val="004F2C29"/>
    <w:rsid w:val="004F4A36"/>
    <w:rsid w:val="004F6BA0"/>
    <w:rsid w:val="004F7414"/>
    <w:rsid w:val="004F773E"/>
    <w:rsid w:val="004F7CD2"/>
    <w:rsid w:val="0050156C"/>
    <w:rsid w:val="00502E4E"/>
    <w:rsid w:val="00504064"/>
    <w:rsid w:val="005051C2"/>
    <w:rsid w:val="00506957"/>
    <w:rsid w:val="005075F4"/>
    <w:rsid w:val="00515798"/>
    <w:rsid w:val="005163C3"/>
    <w:rsid w:val="00516693"/>
    <w:rsid w:val="00516CF0"/>
    <w:rsid w:val="005170BF"/>
    <w:rsid w:val="00517502"/>
    <w:rsid w:val="00520369"/>
    <w:rsid w:val="00520BDE"/>
    <w:rsid w:val="0052105D"/>
    <w:rsid w:val="00524947"/>
    <w:rsid w:val="005258EF"/>
    <w:rsid w:val="00530829"/>
    <w:rsid w:val="00531EEA"/>
    <w:rsid w:val="00534843"/>
    <w:rsid w:val="00535F81"/>
    <w:rsid w:val="00537029"/>
    <w:rsid w:val="005434FC"/>
    <w:rsid w:val="005445D6"/>
    <w:rsid w:val="0054492C"/>
    <w:rsid w:val="00544CE9"/>
    <w:rsid w:val="00545A90"/>
    <w:rsid w:val="005469C5"/>
    <w:rsid w:val="005501AD"/>
    <w:rsid w:val="00550530"/>
    <w:rsid w:val="00550B84"/>
    <w:rsid w:val="005542C2"/>
    <w:rsid w:val="005556A8"/>
    <w:rsid w:val="0055577B"/>
    <w:rsid w:val="00560E24"/>
    <w:rsid w:val="0056219E"/>
    <w:rsid w:val="005627E4"/>
    <w:rsid w:val="00564D51"/>
    <w:rsid w:val="005773A1"/>
    <w:rsid w:val="0058168B"/>
    <w:rsid w:val="0058275B"/>
    <w:rsid w:val="005854F3"/>
    <w:rsid w:val="00585BB0"/>
    <w:rsid w:val="00587162"/>
    <w:rsid w:val="005900AB"/>
    <w:rsid w:val="00590615"/>
    <w:rsid w:val="005917BB"/>
    <w:rsid w:val="00595C13"/>
    <w:rsid w:val="00596272"/>
    <w:rsid w:val="005A1678"/>
    <w:rsid w:val="005A4AFA"/>
    <w:rsid w:val="005A7913"/>
    <w:rsid w:val="005B0819"/>
    <w:rsid w:val="005B0FCE"/>
    <w:rsid w:val="005B21D1"/>
    <w:rsid w:val="005B5A42"/>
    <w:rsid w:val="005B6CB5"/>
    <w:rsid w:val="005C091A"/>
    <w:rsid w:val="005C1C3D"/>
    <w:rsid w:val="005C2B66"/>
    <w:rsid w:val="005C2DAC"/>
    <w:rsid w:val="005C31F0"/>
    <w:rsid w:val="005C3662"/>
    <w:rsid w:val="005C7058"/>
    <w:rsid w:val="005D09A1"/>
    <w:rsid w:val="005D18EE"/>
    <w:rsid w:val="005D1FF8"/>
    <w:rsid w:val="005D3810"/>
    <w:rsid w:val="005D5B5A"/>
    <w:rsid w:val="005D5F71"/>
    <w:rsid w:val="005E33A2"/>
    <w:rsid w:val="005E3682"/>
    <w:rsid w:val="005E4497"/>
    <w:rsid w:val="005E464F"/>
    <w:rsid w:val="005E48C3"/>
    <w:rsid w:val="005E4A84"/>
    <w:rsid w:val="005E671C"/>
    <w:rsid w:val="005E73E1"/>
    <w:rsid w:val="005F045D"/>
    <w:rsid w:val="005F2751"/>
    <w:rsid w:val="005F35A3"/>
    <w:rsid w:val="005F60B4"/>
    <w:rsid w:val="005F6499"/>
    <w:rsid w:val="005F772F"/>
    <w:rsid w:val="005F7DAF"/>
    <w:rsid w:val="005F7FAC"/>
    <w:rsid w:val="00602E27"/>
    <w:rsid w:val="006030DE"/>
    <w:rsid w:val="006047C4"/>
    <w:rsid w:val="0060481B"/>
    <w:rsid w:val="00604D5F"/>
    <w:rsid w:val="00606366"/>
    <w:rsid w:val="0060666A"/>
    <w:rsid w:val="00612056"/>
    <w:rsid w:val="00612FE8"/>
    <w:rsid w:val="006137BC"/>
    <w:rsid w:val="00616358"/>
    <w:rsid w:val="0062368A"/>
    <w:rsid w:val="006244D7"/>
    <w:rsid w:val="00624AD7"/>
    <w:rsid w:val="0062629C"/>
    <w:rsid w:val="006262F1"/>
    <w:rsid w:val="00626FB0"/>
    <w:rsid w:val="00631C4A"/>
    <w:rsid w:val="00631E82"/>
    <w:rsid w:val="00633106"/>
    <w:rsid w:val="00636A67"/>
    <w:rsid w:val="0064128B"/>
    <w:rsid w:val="006434A5"/>
    <w:rsid w:val="006444A9"/>
    <w:rsid w:val="00644898"/>
    <w:rsid w:val="00646E34"/>
    <w:rsid w:val="006477D8"/>
    <w:rsid w:val="00650B04"/>
    <w:rsid w:val="0065153E"/>
    <w:rsid w:val="0065419A"/>
    <w:rsid w:val="0065468D"/>
    <w:rsid w:val="00656B48"/>
    <w:rsid w:val="00662811"/>
    <w:rsid w:val="00662C95"/>
    <w:rsid w:val="00663BE6"/>
    <w:rsid w:val="006704F3"/>
    <w:rsid w:val="00670CCE"/>
    <w:rsid w:val="00671FEA"/>
    <w:rsid w:val="00674B89"/>
    <w:rsid w:val="006765F2"/>
    <w:rsid w:val="00680095"/>
    <w:rsid w:val="0068150E"/>
    <w:rsid w:val="00681EFE"/>
    <w:rsid w:val="0068304A"/>
    <w:rsid w:val="00683327"/>
    <w:rsid w:val="00684265"/>
    <w:rsid w:val="006843DA"/>
    <w:rsid w:val="00685452"/>
    <w:rsid w:val="0068629E"/>
    <w:rsid w:val="0069007F"/>
    <w:rsid w:val="00690383"/>
    <w:rsid w:val="00690AF0"/>
    <w:rsid w:val="00693030"/>
    <w:rsid w:val="006943C4"/>
    <w:rsid w:val="00695094"/>
    <w:rsid w:val="00695761"/>
    <w:rsid w:val="0069757F"/>
    <w:rsid w:val="006A0A6F"/>
    <w:rsid w:val="006A1372"/>
    <w:rsid w:val="006A1EDC"/>
    <w:rsid w:val="006A3334"/>
    <w:rsid w:val="006A4986"/>
    <w:rsid w:val="006A5E52"/>
    <w:rsid w:val="006B0CBA"/>
    <w:rsid w:val="006B168A"/>
    <w:rsid w:val="006B5257"/>
    <w:rsid w:val="006C35CB"/>
    <w:rsid w:val="006C5DDD"/>
    <w:rsid w:val="006C75E9"/>
    <w:rsid w:val="006D0663"/>
    <w:rsid w:val="006D1F41"/>
    <w:rsid w:val="006D2034"/>
    <w:rsid w:val="006D3BD7"/>
    <w:rsid w:val="006D49F3"/>
    <w:rsid w:val="006D6C59"/>
    <w:rsid w:val="006E0F64"/>
    <w:rsid w:val="006E17E4"/>
    <w:rsid w:val="006E292B"/>
    <w:rsid w:val="006E42D7"/>
    <w:rsid w:val="006E691C"/>
    <w:rsid w:val="006E6E4E"/>
    <w:rsid w:val="006E7B30"/>
    <w:rsid w:val="006F0B08"/>
    <w:rsid w:val="006F4218"/>
    <w:rsid w:val="006F6002"/>
    <w:rsid w:val="006F602B"/>
    <w:rsid w:val="006F6A9D"/>
    <w:rsid w:val="006F7E5C"/>
    <w:rsid w:val="0070091F"/>
    <w:rsid w:val="00701753"/>
    <w:rsid w:val="00701893"/>
    <w:rsid w:val="007019C7"/>
    <w:rsid w:val="00702D69"/>
    <w:rsid w:val="007030D4"/>
    <w:rsid w:val="00703A7D"/>
    <w:rsid w:val="00704F08"/>
    <w:rsid w:val="0070690C"/>
    <w:rsid w:val="00707AA0"/>
    <w:rsid w:val="00707C2E"/>
    <w:rsid w:val="00712B78"/>
    <w:rsid w:val="0071392C"/>
    <w:rsid w:val="00714205"/>
    <w:rsid w:val="00714D72"/>
    <w:rsid w:val="00715651"/>
    <w:rsid w:val="00725383"/>
    <w:rsid w:val="0072581B"/>
    <w:rsid w:val="00726F25"/>
    <w:rsid w:val="00730578"/>
    <w:rsid w:val="00731C2A"/>
    <w:rsid w:val="0073330D"/>
    <w:rsid w:val="00733D76"/>
    <w:rsid w:val="0073504E"/>
    <w:rsid w:val="0073608E"/>
    <w:rsid w:val="0073679E"/>
    <w:rsid w:val="0074103E"/>
    <w:rsid w:val="00743375"/>
    <w:rsid w:val="00743C83"/>
    <w:rsid w:val="00743CC0"/>
    <w:rsid w:val="007539CB"/>
    <w:rsid w:val="00753B81"/>
    <w:rsid w:val="00756286"/>
    <w:rsid w:val="00757E1C"/>
    <w:rsid w:val="007621C8"/>
    <w:rsid w:val="0076246E"/>
    <w:rsid w:val="00765987"/>
    <w:rsid w:val="00772237"/>
    <w:rsid w:val="00772F2D"/>
    <w:rsid w:val="00773588"/>
    <w:rsid w:val="007745FD"/>
    <w:rsid w:val="007753BC"/>
    <w:rsid w:val="007758E6"/>
    <w:rsid w:val="00775DB2"/>
    <w:rsid w:val="0077633E"/>
    <w:rsid w:val="0077786D"/>
    <w:rsid w:val="007812E9"/>
    <w:rsid w:val="007834CA"/>
    <w:rsid w:val="00783CE4"/>
    <w:rsid w:val="007857EE"/>
    <w:rsid w:val="00786B23"/>
    <w:rsid w:val="007871B2"/>
    <w:rsid w:val="007911E3"/>
    <w:rsid w:val="00791866"/>
    <w:rsid w:val="00792288"/>
    <w:rsid w:val="00795C6F"/>
    <w:rsid w:val="00796AA8"/>
    <w:rsid w:val="00796F61"/>
    <w:rsid w:val="00797C4F"/>
    <w:rsid w:val="007A2CB0"/>
    <w:rsid w:val="007A34A0"/>
    <w:rsid w:val="007A3E9F"/>
    <w:rsid w:val="007A7B7E"/>
    <w:rsid w:val="007B032D"/>
    <w:rsid w:val="007B19CB"/>
    <w:rsid w:val="007B3D57"/>
    <w:rsid w:val="007B7ADB"/>
    <w:rsid w:val="007B7C1C"/>
    <w:rsid w:val="007C36AF"/>
    <w:rsid w:val="007D0ECE"/>
    <w:rsid w:val="007D165B"/>
    <w:rsid w:val="007D5B75"/>
    <w:rsid w:val="007D7229"/>
    <w:rsid w:val="007D746E"/>
    <w:rsid w:val="007E007D"/>
    <w:rsid w:val="007E1FCA"/>
    <w:rsid w:val="007E57D3"/>
    <w:rsid w:val="007E7F90"/>
    <w:rsid w:val="007F0F97"/>
    <w:rsid w:val="007F7191"/>
    <w:rsid w:val="008031D5"/>
    <w:rsid w:val="00804B64"/>
    <w:rsid w:val="00805929"/>
    <w:rsid w:val="008108FB"/>
    <w:rsid w:val="00811A42"/>
    <w:rsid w:val="008124DA"/>
    <w:rsid w:val="008140BF"/>
    <w:rsid w:val="00821AE6"/>
    <w:rsid w:val="00821B23"/>
    <w:rsid w:val="008236CB"/>
    <w:rsid w:val="008249FF"/>
    <w:rsid w:val="00824E50"/>
    <w:rsid w:val="00825DE1"/>
    <w:rsid w:val="0083037D"/>
    <w:rsid w:val="00836C42"/>
    <w:rsid w:val="008370A3"/>
    <w:rsid w:val="00840BFD"/>
    <w:rsid w:val="00843847"/>
    <w:rsid w:val="00843DA0"/>
    <w:rsid w:val="00844AA8"/>
    <w:rsid w:val="008467CB"/>
    <w:rsid w:val="0084719F"/>
    <w:rsid w:val="00850E09"/>
    <w:rsid w:val="00850E34"/>
    <w:rsid w:val="0085283C"/>
    <w:rsid w:val="00852924"/>
    <w:rsid w:val="00854804"/>
    <w:rsid w:val="008628E7"/>
    <w:rsid w:val="00863ADA"/>
    <w:rsid w:val="008642BD"/>
    <w:rsid w:val="008649C8"/>
    <w:rsid w:val="00866296"/>
    <w:rsid w:val="00867810"/>
    <w:rsid w:val="00867F86"/>
    <w:rsid w:val="00871045"/>
    <w:rsid w:val="008741EE"/>
    <w:rsid w:val="00874611"/>
    <w:rsid w:val="00876F08"/>
    <w:rsid w:val="008808E2"/>
    <w:rsid w:val="00881952"/>
    <w:rsid w:val="0088376F"/>
    <w:rsid w:val="008846FF"/>
    <w:rsid w:val="00886605"/>
    <w:rsid w:val="0089088C"/>
    <w:rsid w:val="0089192A"/>
    <w:rsid w:val="00895630"/>
    <w:rsid w:val="00895CF2"/>
    <w:rsid w:val="008A0AD6"/>
    <w:rsid w:val="008A1BF0"/>
    <w:rsid w:val="008A474E"/>
    <w:rsid w:val="008A7AD3"/>
    <w:rsid w:val="008B1227"/>
    <w:rsid w:val="008C2BDD"/>
    <w:rsid w:val="008C3E8F"/>
    <w:rsid w:val="008D1F3F"/>
    <w:rsid w:val="008D3979"/>
    <w:rsid w:val="008D6976"/>
    <w:rsid w:val="008E0BBE"/>
    <w:rsid w:val="008E3DD4"/>
    <w:rsid w:val="008E589A"/>
    <w:rsid w:val="008E70AA"/>
    <w:rsid w:val="008F044A"/>
    <w:rsid w:val="008F1453"/>
    <w:rsid w:val="008F60E0"/>
    <w:rsid w:val="00900B02"/>
    <w:rsid w:val="00901B71"/>
    <w:rsid w:val="009043D1"/>
    <w:rsid w:val="0090534C"/>
    <w:rsid w:val="00905F29"/>
    <w:rsid w:val="00907D52"/>
    <w:rsid w:val="0091033C"/>
    <w:rsid w:val="00910880"/>
    <w:rsid w:val="00911AD3"/>
    <w:rsid w:val="00914CBF"/>
    <w:rsid w:val="00914F0C"/>
    <w:rsid w:val="009157CD"/>
    <w:rsid w:val="0091581E"/>
    <w:rsid w:val="00915960"/>
    <w:rsid w:val="00917CE5"/>
    <w:rsid w:val="009211A4"/>
    <w:rsid w:val="00923CBF"/>
    <w:rsid w:val="00924E63"/>
    <w:rsid w:val="009260AA"/>
    <w:rsid w:val="00926CC5"/>
    <w:rsid w:val="00934092"/>
    <w:rsid w:val="0093460E"/>
    <w:rsid w:val="00935139"/>
    <w:rsid w:val="00935A88"/>
    <w:rsid w:val="009370D0"/>
    <w:rsid w:val="009424E7"/>
    <w:rsid w:val="00942767"/>
    <w:rsid w:val="00942A8F"/>
    <w:rsid w:val="00942AE6"/>
    <w:rsid w:val="00946462"/>
    <w:rsid w:val="00947640"/>
    <w:rsid w:val="00950C45"/>
    <w:rsid w:val="00952597"/>
    <w:rsid w:val="009554F3"/>
    <w:rsid w:val="00957E48"/>
    <w:rsid w:val="009605FA"/>
    <w:rsid w:val="00962852"/>
    <w:rsid w:val="00964BE6"/>
    <w:rsid w:val="00965D5D"/>
    <w:rsid w:val="0096634D"/>
    <w:rsid w:val="00967DFD"/>
    <w:rsid w:val="009763B9"/>
    <w:rsid w:val="00981002"/>
    <w:rsid w:val="00984106"/>
    <w:rsid w:val="00990364"/>
    <w:rsid w:val="00991D60"/>
    <w:rsid w:val="0099203C"/>
    <w:rsid w:val="009A06A0"/>
    <w:rsid w:val="009A141D"/>
    <w:rsid w:val="009A164C"/>
    <w:rsid w:val="009A40EA"/>
    <w:rsid w:val="009A459C"/>
    <w:rsid w:val="009A74B1"/>
    <w:rsid w:val="009A7A14"/>
    <w:rsid w:val="009A7DFD"/>
    <w:rsid w:val="009B2012"/>
    <w:rsid w:val="009B5AB9"/>
    <w:rsid w:val="009B774B"/>
    <w:rsid w:val="009C0A85"/>
    <w:rsid w:val="009C51F5"/>
    <w:rsid w:val="009C5B2D"/>
    <w:rsid w:val="009C6EF6"/>
    <w:rsid w:val="009D09F1"/>
    <w:rsid w:val="009D0FB2"/>
    <w:rsid w:val="009D2E1E"/>
    <w:rsid w:val="009D56C5"/>
    <w:rsid w:val="009D67DB"/>
    <w:rsid w:val="009D7330"/>
    <w:rsid w:val="009E0AA2"/>
    <w:rsid w:val="009E112F"/>
    <w:rsid w:val="009E1213"/>
    <w:rsid w:val="009E2F60"/>
    <w:rsid w:val="009E6619"/>
    <w:rsid w:val="009F2129"/>
    <w:rsid w:val="009F4706"/>
    <w:rsid w:val="009F5AFB"/>
    <w:rsid w:val="009F6210"/>
    <w:rsid w:val="009F7D55"/>
    <w:rsid w:val="00A00961"/>
    <w:rsid w:val="00A01527"/>
    <w:rsid w:val="00A04A72"/>
    <w:rsid w:val="00A053DF"/>
    <w:rsid w:val="00A05B5F"/>
    <w:rsid w:val="00A05DAF"/>
    <w:rsid w:val="00A06702"/>
    <w:rsid w:val="00A06CFF"/>
    <w:rsid w:val="00A0706B"/>
    <w:rsid w:val="00A11CAE"/>
    <w:rsid w:val="00A12FB2"/>
    <w:rsid w:val="00A1387B"/>
    <w:rsid w:val="00A15C68"/>
    <w:rsid w:val="00A246AA"/>
    <w:rsid w:val="00A2475E"/>
    <w:rsid w:val="00A253D9"/>
    <w:rsid w:val="00A27277"/>
    <w:rsid w:val="00A273E5"/>
    <w:rsid w:val="00A2767A"/>
    <w:rsid w:val="00A30283"/>
    <w:rsid w:val="00A30F01"/>
    <w:rsid w:val="00A3187A"/>
    <w:rsid w:val="00A322D5"/>
    <w:rsid w:val="00A332DB"/>
    <w:rsid w:val="00A33AEB"/>
    <w:rsid w:val="00A36205"/>
    <w:rsid w:val="00A41CE2"/>
    <w:rsid w:val="00A4583E"/>
    <w:rsid w:val="00A473BA"/>
    <w:rsid w:val="00A474B1"/>
    <w:rsid w:val="00A47812"/>
    <w:rsid w:val="00A503DB"/>
    <w:rsid w:val="00A5048F"/>
    <w:rsid w:val="00A51BBC"/>
    <w:rsid w:val="00A54C71"/>
    <w:rsid w:val="00A570BE"/>
    <w:rsid w:val="00A57A47"/>
    <w:rsid w:val="00A619FB"/>
    <w:rsid w:val="00A6206F"/>
    <w:rsid w:val="00A62B11"/>
    <w:rsid w:val="00A63886"/>
    <w:rsid w:val="00A663DB"/>
    <w:rsid w:val="00A66A52"/>
    <w:rsid w:val="00A67322"/>
    <w:rsid w:val="00A67CD6"/>
    <w:rsid w:val="00A70FE0"/>
    <w:rsid w:val="00A7118C"/>
    <w:rsid w:val="00A72C4A"/>
    <w:rsid w:val="00A75ED7"/>
    <w:rsid w:val="00A7602B"/>
    <w:rsid w:val="00A771A3"/>
    <w:rsid w:val="00A80A5E"/>
    <w:rsid w:val="00A821B0"/>
    <w:rsid w:val="00A827C8"/>
    <w:rsid w:val="00A8336B"/>
    <w:rsid w:val="00A866D7"/>
    <w:rsid w:val="00A8776F"/>
    <w:rsid w:val="00A90BFB"/>
    <w:rsid w:val="00A90DA2"/>
    <w:rsid w:val="00A911D4"/>
    <w:rsid w:val="00A92A92"/>
    <w:rsid w:val="00A932E9"/>
    <w:rsid w:val="00A9461B"/>
    <w:rsid w:val="00A94DE5"/>
    <w:rsid w:val="00A94EFE"/>
    <w:rsid w:val="00A95818"/>
    <w:rsid w:val="00A9582C"/>
    <w:rsid w:val="00A95DBF"/>
    <w:rsid w:val="00A96F76"/>
    <w:rsid w:val="00AA2AB8"/>
    <w:rsid w:val="00AA2C47"/>
    <w:rsid w:val="00AA4120"/>
    <w:rsid w:val="00AA7E0C"/>
    <w:rsid w:val="00AB1DB6"/>
    <w:rsid w:val="00AB3E11"/>
    <w:rsid w:val="00AB4DE0"/>
    <w:rsid w:val="00AB4F1B"/>
    <w:rsid w:val="00AB6359"/>
    <w:rsid w:val="00AB6EFC"/>
    <w:rsid w:val="00AB7A44"/>
    <w:rsid w:val="00AC1A8A"/>
    <w:rsid w:val="00AC4240"/>
    <w:rsid w:val="00AC45E2"/>
    <w:rsid w:val="00AC5BA3"/>
    <w:rsid w:val="00AC6F60"/>
    <w:rsid w:val="00AD08C5"/>
    <w:rsid w:val="00AD1DD4"/>
    <w:rsid w:val="00AD5F61"/>
    <w:rsid w:val="00AD5FB8"/>
    <w:rsid w:val="00AD6511"/>
    <w:rsid w:val="00AD7268"/>
    <w:rsid w:val="00AE0675"/>
    <w:rsid w:val="00AE15D7"/>
    <w:rsid w:val="00AE1B0E"/>
    <w:rsid w:val="00AE3C13"/>
    <w:rsid w:val="00AE5BAB"/>
    <w:rsid w:val="00AE5E02"/>
    <w:rsid w:val="00AE7AAD"/>
    <w:rsid w:val="00AF54B5"/>
    <w:rsid w:val="00AF6FB2"/>
    <w:rsid w:val="00AF719A"/>
    <w:rsid w:val="00AF7719"/>
    <w:rsid w:val="00B01065"/>
    <w:rsid w:val="00B0140A"/>
    <w:rsid w:val="00B01D5B"/>
    <w:rsid w:val="00B03BAC"/>
    <w:rsid w:val="00B04F54"/>
    <w:rsid w:val="00B11AFC"/>
    <w:rsid w:val="00B11D73"/>
    <w:rsid w:val="00B12045"/>
    <w:rsid w:val="00B14EF0"/>
    <w:rsid w:val="00B15BB0"/>
    <w:rsid w:val="00B20056"/>
    <w:rsid w:val="00B23008"/>
    <w:rsid w:val="00B2660D"/>
    <w:rsid w:val="00B26C8D"/>
    <w:rsid w:val="00B30967"/>
    <w:rsid w:val="00B319D1"/>
    <w:rsid w:val="00B35CC1"/>
    <w:rsid w:val="00B360C9"/>
    <w:rsid w:val="00B440B4"/>
    <w:rsid w:val="00B45D96"/>
    <w:rsid w:val="00B50273"/>
    <w:rsid w:val="00B503BF"/>
    <w:rsid w:val="00B52460"/>
    <w:rsid w:val="00B52FEA"/>
    <w:rsid w:val="00B531BF"/>
    <w:rsid w:val="00B546D2"/>
    <w:rsid w:val="00B549CE"/>
    <w:rsid w:val="00B55695"/>
    <w:rsid w:val="00B6066A"/>
    <w:rsid w:val="00B639C3"/>
    <w:rsid w:val="00B64DD0"/>
    <w:rsid w:val="00B669C9"/>
    <w:rsid w:val="00B72DC0"/>
    <w:rsid w:val="00B73BC2"/>
    <w:rsid w:val="00B765AA"/>
    <w:rsid w:val="00B80E47"/>
    <w:rsid w:val="00B818A0"/>
    <w:rsid w:val="00B83AA5"/>
    <w:rsid w:val="00B83DC3"/>
    <w:rsid w:val="00B906E1"/>
    <w:rsid w:val="00B94179"/>
    <w:rsid w:val="00BA16DB"/>
    <w:rsid w:val="00BA6CA9"/>
    <w:rsid w:val="00BB057D"/>
    <w:rsid w:val="00BB1246"/>
    <w:rsid w:val="00BB1FAC"/>
    <w:rsid w:val="00BB5FF6"/>
    <w:rsid w:val="00BB72DA"/>
    <w:rsid w:val="00BC1154"/>
    <w:rsid w:val="00BC297B"/>
    <w:rsid w:val="00BC4325"/>
    <w:rsid w:val="00BC4876"/>
    <w:rsid w:val="00BC710B"/>
    <w:rsid w:val="00BD1B20"/>
    <w:rsid w:val="00BD1BF6"/>
    <w:rsid w:val="00BD6655"/>
    <w:rsid w:val="00BE0B0F"/>
    <w:rsid w:val="00BE1BA9"/>
    <w:rsid w:val="00BE2878"/>
    <w:rsid w:val="00BE7AA1"/>
    <w:rsid w:val="00BE7D5D"/>
    <w:rsid w:val="00BF029B"/>
    <w:rsid w:val="00BF13D0"/>
    <w:rsid w:val="00BF150A"/>
    <w:rsid w:val="00BF3ADB"/>
    <w:rsid w:val="00BF5159"/>
    <w:rsid w:val="00C025D3"/>
    <w:rsid w:val="00C027FA"/>
    <w:rsid w:val="00C02A86"/>
    <w:rsid w:val="00C10780"/>
    <w:rsid w:val="00C11CA4"/>
    <w:rsid w:val="00C11DE6"/>
    <w:rsid w:val="00C13192"/>
    <w:rsid w:val="00C16208"/>
    <w:rsid w:val="00C16911"/>
    <w:rsid w:val="00C2074A"/>
    <w:rsid w:val="00C23370"/>
    <w:rsid w:val="00C24414"/>
    <w:rsid w:val="00C2543E"/>
    <w:rsid w:val="00C25A4F"/>
    <w:rsid w:val="00C25C94"/>
    <w:rsid w:val="00C26F77"/>
    <w:rsid w:val="00C30E12"/>
    <w:rsid w:val="00C340A1"/>
    <w:rsid w:val="00C374C7"/>
    <w:rsid w:val="00C40B0D"/>
    <w:rsid w:val="00C40DC7"/>
    <w:rsid w:val="00C431E2"/>
    <w:rsid w:val="00C453C7"/>
    <w:rsid w:val="00C51D78"/>
    <w:rsid w:val="00C5340E"/>
    <w:rsid w:val="00C5446A"/>
    <w:rsid w:val="00C55574"/>
    <w:rsid w:val="00C5656A"/>
    <w:rsid w:val="00C578FE"/>
    <w:rsid w:val="00C61607"/>
    <w:rsid w:val="00C61CCC"/>
    <w:rsid w:val="00C6270D"/>
    <w:rsid w:val="00C633E7"/>
    <w:rsid w:val="00C66A9D"/>
    <w:rsid w:val="00C67087"/>
    <w:rsid w:val="00C67CB1"/>
    <w:rsid w:val="00C67ED1"/>
    <w:rsid w:val="00C7050A"/>
    <w:rsid w:val="00C70C09"/>
    <w:rsid w:val="00C73C22"/>
    <w:rsid w:val="00C75CE6"/>
    <w:rsid w:val="00C81647"/>
    <w:rsid w:val="00C836FD"/>
    <w:rsid w:val="00C83752"/>
    <w:rsid w:val="00C85B3B"/>
    <w:rsid w:val="00C85F2C"/>
    <w:rsid w:val="00C86689"/>
    <w:rsid w:val="00C87ECF"/>
    <w:rsid w:val="00C94D83"/>
    <w:rsid w:val="00C95A3F"/>
    <w:rsid w:val="00C9744A"/>
    <w:rsid w:val="00C97F09"/>
    <w:rsid w:val="00CA0566"/>
    <w:rsid w:val="00CA1BC2"/>
    <w:rsid w:val="00CA374E"/>
    <w:rsid w:val="00CA4D2E"/>
    <w:rsid w:val="00CA59F3"/>
    <w:rsid w:val="00CA76FE"/>
    <w:rsid w:val="00CB1BF7"/>
    <w:rsid w:val="00CB20C6"/>
    <w:rsid w:val="00CB2B00"/>
    <w:rsid w:val="00CB3349"/>
    <w:rsid w:val="00CB65C7"/>
    <w:rsid w:val="00CC2B55"/>
    <w:rsid w:val="00CC2D4C"/>
    <w:rsid w:val="00CC3F79"/>
    <w:rsid w:val="00CC5A6A"/>
    <w:rsid w:val="00CD0B7C"/>
    <w:rsid w:val="00CE0374"/>
    <w:rsid w:val="00CE476E"/>
    <w:rsid w:val="00CE4A40"/>
    <w:rsid w:val="00CF10D4"/>
    <w:rsid w:val="00CF17E0"/>
    <w:rsid w:val="00CF1D85"/>
    <w:rsid w:val="00CF44BE"/>
    <w:rsid w:val="00CF5A05"/>
    <w:rsid w:val="00D012D6"/>
    <w:rsid w:val="00D05458"/>
    <w:rsid w:val="00D061FF"/>
    <w:rsid w:val="00D07960"/>
    <w:rsid w:val="00D100EE"/>
    <w:rsid w:val="00D11257"/>
    <w:rsid w:val="00D16C0A"/>
    <w:rsid w:val="00D17C4A"/>
    <w:rsid w:val="00D20AEF"/>
    <w:rsid w:val="00D212A2"/>
    <w:rsid w:val="00D21947"/>
    <w:rsid w:val="00D23B6F"/>
    <w:rsid w:val="00D240BA"/>
    <w:rsid w:val="00D257D5"/>
    <w:rsid w:val="00D264BE"/>
    <w:rsid w:val="00D26A94"/>
    <w:rsid w:val="00D31DEE"/>
    <w:rsid w:val="00D334D5"/>
    <w:rsid w:val="00D34C44"/>
    <w:rsid w:val="00D37066"/>
    <w:rsid w:val="00D37452"/>
    <w:rsid w:val="00D37A1D"/>
    <w:rsid w:val="00D40C70"/>
    <w:rsid w:val="00D41E65"/>
    <w:rsid w:val="00D428C0"/>
    <w:rsid w:val="00D4296A"/>
    <w:rsid w:val="00D430EB"/>
    <w:rsid w:val="00D463A3"/>
    <w:rsid w:val="00D50F14"/>
    <w:rsid w:val="00D5353E"/>
    <w:rsid w:val="00D53D56"/>
    <w:rsid w:val="00D54C38"/>
    <w:rsid w:val="00D57641"/>
    <w:rsid w:val="00D72991"/>
    <w:rsid w:val="00D73686"/>
    <w:rsid w:val="00D73D07"/>
    <w:rsid w:val="00D7557C"/>
    <w:rsid w:val="00D76FC0"/>
    <w:rsid w:val="00D77585"/>
    <w:rsid w:val="00D85D4A"/>
    <w:rsid w:val="00D91CF8"/>
    <w:rsid w:val="00D9318D"/>
    <w:rsid w:val="00D938A4"/>
    <w:rsid w:val="00D94D99"/>
    <w:rsid w:val="00D95504"/>
    <w:rsid w:val="00D96069"/>
    <w:rsid w:val="00D96171"/>
    <w:rsid w:val="00D97271"/>
    <w:rsid w:val="00DA15F5"/>
    <w:rsid w:val="00DA1807"/>
    <w:rsid w:val="00DA2641"/>
    <w:rsid w:val="00DA2A1A"/>
    <w:rsid w:val="00DA55DC"/>
    <w:rsid w:val="00DA6206"/>
    <w:rsid w:val="00DA6BDE"/>
    <w:rsid w:val="00DB23DA"/>
    <w:rsid w:val="00DB338B"/>
    <w:rsid w:val="00DB41DE"/>
    <w:rsid w:val="00DB4674"/>
    <w:rsid w:val="00DB474D"/>
    <w:rsid w:val="00DB64D7"/>
    <w:rsid w:val="00DB7829"/>
    <w:rsid w:val="00DB7D0E"/>
    <w:rsid w:val="00DD3723"/>
    <w:rsid w:val="00DD4D7F"/>
    <w:rsid w:val="00DD6C2C"/>
    <w:rsid w:val="00DD7520"/>
    <w:rsid w:val="00DD78F4"/>
    <w:rsid w:val="00DE4E66"/>
    <w:rsid w:val="00DE5B03"/>
    <w:rsid w:val="00DE5C0E"/>
    <w:rsid w:val="00DE6CE6"/>
    <w:rsid w:val="00DE75C2"/>
    <w:rsid w:val="00DE7BEC"/>
    <w:rsid w:val="00DF2CC3"/>
    <w:rsid w:val="00DF32D9"/>
    <w:rsid w:val="00DF45BC"/>
    <w:rsid w:val="00DF5B61"/>
    <w:rsid w:val="00DF7A74"/>
    <w:rsid w:val="00DF7F86"/>
    <w:rsid w:val="00E002A5"/>
    <w:rsid w:val="00E002F2"/>
    <w:rsid w:val="00E01B41"/>
    <w:rsid w:val="00E03602"/>
    <w:rsid w:val="00E04D00"/>
    <w:rsid w:val="00E06313"/>
    <w:rsid w:val="00E13B39"/>
    <w:rsid w:val="00E1434B"/>
    <w:rsid w:val="00E16153"/>
    <w:rsid w:val="00E21809"/>
    <w:rsid w:val="00E24728"/>
    <w:rsid w:val="00E258AE"/>
    <w:rsid w:val="00E26BBB"/>
    <w:rsid w:val="00E30C4E"/>
    <w:rsid w:val="00E34671"/>
    <w:rsid w:val="00E3768E"/>
    <w:rsid w:val="00E43FE0"/>
    <w:rsid w:val="00E45FCE"/>
    <w:rsid w:val="00E51A2D"/>
    <w:rsid w:val="00E53D05"/>
    <w:rsid w:val="00E551AE"/>
    <w:rsid w:val="00E60CCD"/>
    <w:rsid w:val="00E6173A"/>
    <w:rsid w:val="00E61C54"/>
    <w:rsid w:val="00E61D2A"/>
    <w:rsid w:val="00E61DF4"/>
    <w:rsid w:val="00E660F8"/>
    <w:rsid w:val="00E67998"/>
    <w:rsid w:val="00E700F3"/>
    <w:rsid w:val="00E7224F"/>
    <w:rsid w:val="00E75ADB"/>
    <w:rsid w:val="00E7652C"/>
    <w:rsid w:val="00E76DFC"/>
    <w:rsid w:val="00E77C93"/>
    <w:rsid w:val="00E77CDB"/>
    <w:rsid w:val="00E8179F"/>
    <w:rsid w:val="00E8296B"/>
    <w:rsid w:val="00E83B8F"/>
    <w:rsid w:val="00E83E7C"/>
    <w:rsid w:val="00E83F15"/>
    <w:rsid w:val="00E84A60"/>
    <w:rsid w:val="00E851FC"/>
    <w:rsid w:val="00E8587F"/>
    <w:rsid w:val="00E85EB5"/>
    <w:rsid w:val="00E917CA"/>
    <w:rsid w:val="00E9235B"/>
    <w:rsid w:val="00E9439A"/>
    <w:rsid w:val="00E94D3B"/>
    <w:rsid w:val="00E95171"/>
    <w:rsid w:val="00E95241"/>
    <w:rsid w:val="00E974CB"/>
    <w:rsid w:val="00EA0036"/>
    <w:rsid w:val="00EA7931"/>
    <w:rsid w:val="00EB4790"/>
    <w:rsid w:val="00EB4966"/>
    <w:rsid w:val="00EC3E93"/>
    <w:rsid w:val="00EC5047"/>
    <w:rsid w:val="00EC574D"/>
    <w:rsid w:val="00ED0F33"/>
    <w:rsid w:val="00ED12BF"/>
    <w:rsid w:val="00ED2E22"/>
    <w:rsid w:val="00EE0EB6"/>
    <w:rsid w:val="00EE1700"/>
    <w:rsid w:val="00EF1C96"/>
    <w:rsid w:val="00EF2B76"/>
    <w:rsid w:val="00EF5611"/>
    <w:rsid w:val="00EF7699"/>
    <w:rsid w:val="00EF7C73"/>
    <w:rsid w:val="00F003B9"/>
    <w:rsid w:val="00F00D7C"/>
    <w:rsid w:val="00F00E34"/>
    <w:rsid w:val="00F01C06"/>
    <w:rsid w:val="00F03C77"/>
    <w:rsid w:val="00F05E24"/>
    <w:rsid w:val="00F06E0C"/>
    <w:rsid w:val="00F1362F"/>
    <w:rsid w:val="00F13A13"/>
    <w:rsid w:val="00F167C6"/>
    <w:rsid w:val="00F17F7D"/>
    <w:rsid w:val="00F20DD0"/>
    <w:rsid w:val="00F24727"/>
    <w:rsid w:val="00F27AAF"/>
    <w:rsid w:val="00F3059F"/>
    <w:rsid w:val="00F30965"/>
    <w:rsid w:val="00F3698F"/>
    <w:rsid w:val="00F37746"/>
    <w:rsid w:val="00F4401D"/>
    <w:rsid w:val="00F449E4"/>
    <w:rsid w:val="00F45D32"/>
    <w:rsid w:val="00F523E6"/>
    <w:rsid w:val="00F52685"/>
    <w:rsid w:val="00F54288"/>
    <w:rsid w:val="00F54B04"/>
    <w:rsid w:val="00F57116"/>
    <w:rsid w:val="00F6038F"/>
    <w:rsid w:val="00F65C5C"/>
    <w:rsid w:val="00F70606"/>
    <w:rsid w:val="00F72C29"/>
    <w:rsid w:val="00F73293"/>
    <w:rsid w:val="00F73BDC"/>
    <w:rsid w:val="00F75045"/>
    <w:rsid w:val="00F75908"/>
    <w:rsid w:val="00F845E3"/>
    <w:rsid w:val="00F84C83"/>
    <w:rsid w:val="00F9437E"/>
    <w:rsid w:val="00F948E4"/>
    <w:rsid w:val="00F94B9E"/>
    <w:rsid w:val="00F9675E"/>
    <w:rsid w:val="00FA01D3"/>
    <w:rsid w:val="00FA14AA"/>
    <w:rsid w:val="00FA1B01"/>
    <w:rsid w:val="00FA2EE4"/>
    <w:rsid w:val="00FA3DCE"/>
    <w:rsid w:val="00FA4858"/>
    <w:rsid w:val="00FA5FFA"/>
    <w:rsid w:val="00FA7E6F"/>
    <w:rsid w:val="00FB0B8F"/>
    <w:rsid w:val="00FB1096"/>
    <w:rsid w:val="00FB481F"/>
    <w:rsid w:val="00FB491A"/>
    <w:rsid w:val="00FC2854"/>
    <w:rsid w:val="00FC6499"/>
    <w:rsid w:val="00FC6C01"/>
    <w:rsid w:val="00FC6C48"/>
    <w:rsid w:val="00FC6E4A"/>
    <w:rsid w:val="00FC79E6"/>
    <w:rsid w:val="00FD0E1E"/>
    <w:rsid w:val="00FE022A"/>
    <w:rsid w:val="00FE26FD"/>
    <w:rsid w:val="00FE43D6"/>
    <w:rsid w:val="00FE519C"/>
    <w:rsid w:val="00FE59F5"/>
    <w:rsid w:val="00FE7AC5"/>
    <w:rsid w:val="00FE7FB1"/>
    <w:rsid w:val="00FF0FDA"/>
    <w:rsid w:val="00FF21EE"/>
    <w:rsid w:val="00FF5C91"/>
    <w:rsid w:val="00FF6501"/>
    <w:rsid w:val="00FF6B05"/>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19F"/>
    <w:pPr>
      <w:overflowPunct w:val="0"/>
      <w:autoSpaceDE w:val="0"/>
      <w:autoSpaceDN w:val="0"/>
      <w:adjustRightInd w:val="0"/>
      <w:spacing w:line="240" w:lineRule="atLeast"/>
      <w:ind w:firstLine="227"/>
      <w:jc w:val="both"/>
      <w:textAlignment w:val="baseline"/>
    </w:pPr>
    <w:rPr>
      <w:sz w:val="20"/>
      <w:szCs w:val="20"/>
      <w:lang w:val="en-US" w:eastAsia="de-DE"/>
    </w:rPr>
  </w:style>
  <w:style w:type="paragraph" w:styleId="Heading1">
    <w:name w:val="heading 1"/>
    <w:basedOn w:val="Normal"/>
    <w:next w:val="Normal"/>
    <w:link w:val="Heading1Char"/>
    <w:uiPriority w:val="99"/>
    <w:qFormat/>
    <w:rsid w:val="00F3059F"/>
    <w:pPr>
      <w:keepNext/>
      <w:keepLines/>
      <w:suppressAutoHyphens/>
      <w:spacing w:before="360" w:after="240" w:line="300" w:lineRule="atLeast"/>
      <w:ind w:left="567" w:hanging="567"/>
      <w:jc w:val="left"/>
      <w:outlineLvl w:val="0"/>
    </w:pPr>
    <w:rPr>
      <w:b/>
      <w:sz w:val="24"/>
    </w:rPr>
  </w:style>
  <w:style w:type="paragraph" w:styleId="Heading2">
    <w:name w:val="heading 2"/>
    <w:basedOn w:val="Normal"/>
    <w:next w:val="Normal"/>
    <w:link w:val="Heading2Char"/>
    <w:uiPriority w:val="99"/>
    <w:qFormat/>
    <w:rsid w:val="00F3059F"/>
    <w:pPr>
      <w:keepNext/>
      <w:keepLines/>
      <w:suppressAutoHyphens/>
      <w:spacing w:before="360" w:after="160"/>
      <w:ind w:left="567" w:hanging="567"/>
      <w:outlineLvl w:val="1"/>
    </w:pPr>
    <w:rPr>
      <w:b/>
    </w:rPr>
  </w:style>
  <w:style w:type="paragraph" w:styleId="Heading3">
    <w:name w:val="heading 3"/>
    <w:basedOn w:val="Normal"/>
    <w:next w:val="Normal"/>
    <w:link w:val="Heading3Char"/>
    <w:uiPriority w:val="99"/>
    <w:qFormat/>
    <w:rsid w:val="000F273E"/>
    <w:pPr>
      <w:spacing w:before="360"/>
      <w:ind w:firstLine="0"/>
      <w:outlineLvl w:val="2"/>
    </w:pPr>
  </w:style>
  <w:style w:type="paragraph" w:styleId="Heading4">
    <w:name w:val="heading 4"/>
    <w:basedOn w:val="Normal"/>
    <w:next w:val="Normal"/>
    <w:link w:val="Heading4Char"/>
    <w:uiPriority w:val="99"/>
    <w:qFormat/>
    <w:rsid w:val="006A0A6F"/>
    <w:pPr>
      <w:spacing w:before="240"/>
      <w:ind w:firstLine="0"/>
      <w:outlineLvl w:val="3"/>
    </w:pPr>
  </w:style>
  <w:style w:type="paragraph" w:styleId="Heading5">
    <w:name w:val="heading 5"/>
    <w:basedOn w:val="Normal"/>
    <w:next w:val="Normal"/>
    <w:link w:val="Heading5Char"/>
    <w:uiPriority w:val="99"/>
    <w:qFormat/>
    <w:rsid w:val="006A0A6F"/>
    <w:pPr>
      <w:spacing w:before="240"/>
      <w:ind w:firstLine="0"/>
      <w:outlineLvl w:val="4"/>
    </w:pPr>
  </w:style>
  <w:style w:type="paragraph" w:styleId="Heading6">
    <w:name w:val="heading 6"/>
    <w:basedOn w:val="Normal"/>
    <w:next w:val="Normal"/>
    <w:link w:val="Heading6Char"/>
    <w:uiPriority w:val="99"/>
    <w:qFormat/>
    <w:rsid w:val="006A0A6F"/>
    <w:pPr>
      <w:spacing w:before="240"/>
      <w:ind w:firstLine="0"/>
      <w:outlineLvl w:val="5"/>
    </w:pPr>
  </w:style>
  <w:style w:type="paragraph" w:styleId="Heading7">
    <w:name w:val="heading 7"/>
    <w:basedOn w:val="Normal"/>
    <w:next w:val="Normal"/>
    <w:link w:val="Heading7Char"/>
    <w:uiPriority w:val="99"/>
    <w:qFormat/>
    <w:rsid w:val="006A0A6F"/>
    <w:pPr>
      <w:spacing w:before="240"/>
      <w:ind w:firstLine="0"/>
      <w:outlineLvl w:val="6"/>
    </w:pPr>
  </w:style>
  <w:style w:type="paragraph" w:styleId="Heading8">
    <w:name w:val="heading 8"/>
    <w:basedOn w:val="Normal"/>
    <w:next w:val="Normal"/>
    <w:link w:val="Heading8Char"/>
    <w:uiPriority w:val="99"/>
    <w:qFormat/>
    <w:rsid w:val="006A0A6F"/>
    <w:pPr>
      <w:spacing w:before="240"/>
      <w:ind w:firstLine="0"/>
      <w:outlineLvl w:val="7"/>
    </w:pPr>
  </w:style>
  <w:style w:type="paragraph" w:styleId="Heading9">
    <w:name w:val="heading 9"/>
    <w:basedOn w:val="Normal"/>
    <w:next w:val="Normal"/>
    <w:link w:val="Heading9Char"/>
    <w:uiPriority w:val="99"/>
    <w:qFormat/>
    <w:rsid w:val="006A0A6F"/>
    <w:pPr>
      <w:spacing w:before="240"/>
      <w:ind w:firstLine="0"/>
      <w:outlineLvl w:val="8"/>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eastAsia="MS Gothi" w:hAnsi="Cambria" w:cs="Times New Roman"/>
      <w:b/>
      <w:bCs/>
      <w:kern w:val="32"/>
      <w:sz w:val="32"/>
      <w:szCs w:val="32"/>
      <w:lang w:val="en-US" w:eastAsia="de-DE"/>
    </w:rPr>
  </w:style>
  <w:style w:type="character" w:customStyle="1" w:styleId="Heading2Char">
    <w:name w:val="Heading 2 Char"/>
    <w:basedOn w:val="DefaultParagraphFont"/>
    <w:link w:val="Heading2"/>
    <w:uiPriority w:val="99"/>
    <w:semiHidden/>
    <w:locked/>
    <w:rPr>
      <w:rFonts w:ascii="Cambria" w:eastAsia="MS Gothi" w:hAnsi="Cambria" w:cs="Times New Roman"/>
      <w:b/>
      <w:bCs/>
      <w:i/>
      <w:iCs/>
      <w:sz w:val="28"/>
      <w:szCs w:val="28"/>
      <w:lang w:val="en-US" w:eastAsia="de-DE"/>
    </w:rPr>
  </w:style>
  <w:style w:type="character" w:customStyle="1" w:styleId="Heading3Char">
    <w:name w:val="Heading 3 Char"/>
    <w:basedOn w:val="DefaultParagraphFont"/>
    <w:link w:val="Heading3"/>
    <w:uiPriority w:val="99"/>
    <w:semiHidden/>
    <w:locked/>
    <w:rPr>
      <w:rFonts w:ascii="Cambria" w:eastAsia="MS Gothi" w:hAnsi="Cambria" w:cs="Times New Roman"/>
      <w:b/>
      <w:bCs/>
      <w:sz w:val="26"/>
      <w:szCs w:val="26"/>
      <w:lang w:val="en-US" w:eastAsia="de-DE"/>
    </w:rPr>
  </w:style>
  <w:style w:type="character" w:customStyle="1" w:styleId="Heading4Char">
    <w:name w:val="Heading 4 Char"/>
    <w:basedOn w:val="DefaultParagraphFont"/>
    <w:link w:val="Heading4"/>
    <w:uiPriority w:val="99"/>
    <w:semiHidden/>
    <w:locked/>
    <w:rPr>
      <w:rFonts w:ascii="Calibri" w:eastAsia="MS Mincho" w:hAnsi="Calibri" w:cs="Times New Roman"/>
      <w:b/>
      <w:bCs/>
      <w:sz w:val="28"/>
      <w:szCs w:val="28"/>
      <w:lang w:val="en-US" w:eastAsia="de-DE"/>
    </w:rPr>
  </w:style>
  <w:style w:type="character" w:customStyle="1" w:styleId="Heading5Char">
    <w:name w:val="Heading 5 Char"/>
    <w:basedOn w:val="DefaultParagraphFont"/>
    <w:link w:val="Heading5"/>
    <w:uiPriority w:val="99"/>
    <w:semiHidden/>
    <w:locked/>
    <w:rPr>
      <w:rFonts w:ascii="Calibri" w:eastAsia="MS Mincho" w:hAnsi="Calibri" w:cs="Times New Roman"/>
      <w:b/>
      <w:bCs/>
      <w:i/>
      <w:iCs/>
      <w:sz w:val="26"/>
      <w:szCs w:val="26"/>
      <w:lang w:val="en-US" w:eastAsia="de-DE"/>
    </w:rPr>
  </w:style>
  <w:style w:type="character" w:customStyle="1" w:styleId="Heading6Char">
    <w:name w:val="Heading 6 Char"/>
    <w:basedOn w:val="DefaultParagraphFont"/>
    <w:link w:val="Heading6"/>
    <w:uiPriority w:val="99"/>
    <w:semiHidden/>
    <w:locked/>
    <w:rPr>
      <w:rFonts w:ascii="Calibri" w:eastAsia="MS Mincho" w:hAnsi="Calibri" w:cs="Times New Roman"/>
      <w:b/>
      <w:bCs/>
      <w:lang w:val="en-US" w:eastAsia="de-DE"/>
    </w:rPr>
  </w:style>
  <w:style w:type="character" w:customStyle="1" w:styleId="Heading7Char">
    <w:name w:val="Heading 7 Char"/>
    <w:basedOn w:val="DefaultParagraphFont"/>
    <w:link w:val="Heading7"/>
    <w:uiPriority w:val="99"/>
    <w:semiHidden/>
    <w:locked/>
    <w:rPr>
      <w:rFonts w:ascii="Calibri" w:eastAsia="MS Mincho" w:hAnsi="Calibri" w:cs="Times New Roman"/>
      <w:sz w:val="24"/>
      <w:szCs w:val="24"/>
      <w:lang w:val="en-US" w:eastAsia="de-DE"/>
    </w:rPr>
  </w:style>
  <w:style w:type="character" w:customStyle="1" w:styleId="Heading8Char">
    <w:name w:val="Heading 8 Char"/>
    <w:basedOn w:val="DefaultParagraphFont"/>
    <w:link w:val="Heading8"/>
    <w:uiPriority w:val="99"/>
    <w:semiHidden/>
    <w:locked/>
    <w:rPr>
      <w:rFonts w:ascii="Calibri" w:eastAsia="MS Mincho" w:hAnsi="Calibri" w:cs="Times New Roman"/>
      <w:i/>
      <w:iCs/>
      <w:sz w:val="24"/>
      <w:szCs w:val="24"/>
      <w:lang w:val="en-US" w:eastAsia="de-DE"/>
    </w:rPr>
  </w:style>
  <w:style w:type="character" w:customStyle="1" w:styleId="Heading9Char">
    <w:name w:val="Heading 9 Char"/>
    <w:basedOn w:val="DefaultParagraphFont"/>
    <w:link w:val="Heading9"/>
    <w:uiPriority w:val="99"/>
    <w:semiHidden/>
    <w:locked/>
    <w:rPr>
      <w:rFonts w:ascii="Cambria" w:eastAsia="MS Gothi" w:hAnsi="Cambria" w:cs="Times New Roman"/>
      <w:lang w:val="en-US" w:eastAsia="de-DE"/>
    </w:rPr>
  </w:style>
  <w:style w:type="paragraph" w:customStyle="1" w:styleId="abstract">
    <w:name w:val="abstract"/>
    <w:basedOn w:val="Normal"/>
    <w:uiPriority w:val="99"/>
    <w:rsid w:val="001C02CA"/>
    <w:pPr>
      <w:spacing w:before="600" w:after="360" w:line="220" w:lineRule="atLeast"/>
      <w:ind w:left="567" w:right="567" w:firstLine="0"/>
      <w:contextualSpacing/>
    </w:pPr>
    <w:rPr>
      <w:sz w:val="18"/>
    </w:rPr>
  </w:style>
  <w:style w:type="paragraph" w:customStyle="1" w:styleId="address">
    <w:name w:val="address"/>
    <w:basedOn w:val="Normal"/>
    <w:uiPriority w:val="99"/>
    <w:rsid w:val="00662811"/>
    <w:pPr>
      <w:suppressAutoHyphens/>
      <w:spacing w:after="200" w:line="220" w:lineRule="atLeast"/>
      <w:ind w:firstLine="0"/>
      <w:contextualSpacing/>
      <w:jc w:val="center"/>
    </w:pPr>
    <w:rPr>
      <w:sz w:val="18"/>
    </w:rPr>
  </w:style>
  <w:style w:type="paragraph" w:customStyle="1" w:styleId="author">
    <w:name w:val="author"/>
    <w:basedOn w:val="Normal"/>
    <w:next w:val="address"/>
    <w:uiPriority w:val="99"/>
    <w:rsid w:val="00662811"/>
    <w:pPr>
      <w:suppressAutoHyphens/>
      <w:spacing w:after="200"/>
      <w:ind w:firstLine="0"/>
      <w:jc w:val="center"/>
    </w:pPr>
  </w:style>
  <w:style w:type="paragraph" w:customStyle="1" w:styleId="bulletitem">
    <w:name w:val="bulletitem"/>
    <w:basedOn w:val="Normal"/>
    <w:uiPriority w:val="99"/>
    <w:rsid w:val="00715651"/>
    <w:pPr>
      <w:numPr>
        <w:numId w:val="8"/>
      </w:numPr>
      <w:tabs>
        <w:tab w:val="clear" w:pos="227"/>
        <w:tab w:val="num" w:pos="454"/>
        <w:tab w:val="num" w:pos="567"/>
      </w:tabs>
      <w:spacing w:before="160" w:after="160"/>
      <w:ind w:left="454"/>
      <w:contextualSpacing/>
    </w:pPr>
  </w:style>
  <w:style w:type="paragraph" w:customStyle="1" w:styleId="dashitem">
    <w:name w:val="dashitem"/>
    <w:basedOn w:val="Normal"/>
    <w:uiPriority w:val="99"/>
    <w:rsid w:val="006137BC"/>
    <w:pPr>
      <w:numPr>
        <w:numId w:val="15"/>
      </w:numPr>
      <w:spacing w:before="160" w:after="160"/>
      <w:contextualSpacing/>
    </w:pPr>
  </w:style>
  <w:style w:type="character" w:customStyle="1" w:styleId="e-mail">
    <w:name w:val="e-mail"/>
    <w:uiPriority w:val="99"/>
    <w:rsid w:val="007A7B7E"/>
    <w:rPr>
      <w:rFonts w:ascii="Courier" w:hAnsi="Courier"/>
      <w:noProof/>
      <w:spacing w:val="-6"/>
      <w:lang w:val="en-US"/>
    </w:rPr>
  </w:style>
  <w:style w:type="paragraph" w:customStyle="1" w:styleId="equation">
    <w:name w:val="equation"/>
    <w:basedOn w:val="Normal"/>
    <w:next w:val="Normal"/>
    <w:uiPriority w:val="99"/>
    <w:rsid w:val="001C02CA"/>
    <w:pPr>
      <w:tabs>
        <w:tab w:val="center" w:pos="3289"/>
        <w:tab w:val="right" w:pos="6917"/>
      </w:tabs>
      <w:spacing w:before="160" w:after="160"/>
      <w:ind w:firstLine="0"/>
    </w:pPr>
  </w:style>
  <w:style w:type="paragraph" w:customStyle="1" w:styleId="figurecaption">
    <w:name w:val="figurecaption"/>
    <w:basedOn w:val="Normal"/>
    <w:next w:val="Normal"/>
    <w:uiPriority w:val="99"/>
    <w:rsid w:val="00E974CB"/>
    <w:pPr>
      <w:keepLines/>
      <w:spacing w:before="120" w:after="240" w:line="220" w:lineRule="atLeast"/>
      <w:ind w:firstLine="0"/>
      <w:jc w:val="center"/>
    </w:pPr>
    <w:rPr>
      <w:sz w:val="18"/>
    </w:rPr>
  </w:style>
  <w:style w:type="paragraph" w:customStyle="1" w:styleId="p1a">
    <w:name w:val="p1a"/>
    <w:basedOn w:val="Normal"/>
    <w:uiPriority w:val="99"/>
    <w:rsid w:val="0073504E"/>
    <w:pPr>
      <w:ind w:firstLine="0"/>
    </w:pPr>
  </w:style>
  <w:style w:type="character" w:styleId="FootnoteReference">
    <w:name w:val="footnote reference"/>
    <w:basedOn w:val="DefaultParagraphFont"/>
    <w:uiPriority w:val="99"/>
    <w:rsid w:val="00947640"/>
    <w:rPr>
      <w:rFonts w:cs="Times New Roman"/>
      <w:position w:val="0"/>
      <w:vertAlign w:val="superscript"/>
    </w:rPr>
  </w:style>
  <w:style w:type="paragraph" w:customStyle="1" w:styleId="heading10">
    <w:name w:val="heading1"/>
    <w:basedOn w:val="Heading1"/>
    <w:next w:val="Normal"/>
    <w:uiPriority w:val="99"/>
    <w:rsid w:val="00C578FE"/>
    <w:pPr>
      <w:numPr>
        <w:numId w:val="8"/>
      </w:numPr>
      <w:tabs>
        <w:tab w:val="clear" w:pos="227"/>
        <w:tab w:val="left" w:pos="567"/>
      </w:tabs>
      <w:ind w:left="567" w:hanging="567"/>
    </w:pPr>
    <w:rPr>
      <w:bCs/>
    </w:rPr>
  </w:style>
  <w:style w:type="paragraph" w:customStyle="1" w:styleId="heading20">
    <w:name w:val="heading2"/>
    <w:basedOn w:val="Heading2"/>
    <w:next w:val="Normal"/>
    <w:uiPriority w:val="99"/>
    <w:rsid w:val="000C1161"/>
    <w:pPr>
      <w:numPr>
        <w:ilvl w:val="1"/>
        <w:numId w:val="8"/>
      </w:numPr>
      <w:tabs>
        <w:tab w:val="clear" w:pos="227"/>
        <w:tab w:val="num" w:pos="567"/>
      </w:tabs>
      <w:ind w:left="567" w:hanging="567"/>
    </w:pPr>
    <w:rPr>
      <w:bCs/>
      <w:iCs/>
    </w:rPr>
  </w:style>
  <w:style w:type="character" w:customStyle="1" w:styleId="heading30">
    <w:name w:val="heading3"/>
    <w:uiPriority w:val="99"/>
    <w:rsid w:val="00947640"/>
    <w:rPr>
      <w:b/>
    </w:rPr>
  </w:style>
  <w:style w:type="character" w:customStyle="1" w:styleId="heading40">
    <w:name w:val="heading4"/>
    <w:uiPriority w:val="99"/>
    <w:rsid w:val="00947640"/>
    <w:rPr>
      <w:i/>
    </w:rPr>
  </w:style>
  <w:style w:type="character" w:styleId="Hyperlink">
    <w:name w:val="Hyperlink"/>
    <w:basedOn w:val="DefaultParagraphFont"/>
    <w:uiPriority w:val="99"/>
    <w:rsid w:val="00947640"/>
    <w:rPr>
      <w:rFonts w:cs="Times New Roman"/>
      <w:color w:val="auto"/>
      <w:u w:val="none"/>
    </w:rPr>
  </w:style>
  <w:style w:type="paragraph" w:customStyle="1" w:styleId="image">
    <w:name w:val="image"/>
    <w:basedOn w:val="Normal"/>
    <w:next w:val="Normal"/>
    <w:uiPriority w:val="99"/>
    <w:rsid w:val="001C02CA"/>
    <w:pPr>
      <w:spacing w:before="240" w:after="120"/>
      <w:ind w:firstLine="0"/>
      <w:jc w:val="center"/>
    </w:pPr>
  </w:style>
  <w:style w:type="table" w:styleId="TableGrid">
    <w:name w:val="Table Grid"/>
    <w:basedOn w:val="TableNormal"/>
    <w:uiPriority w:val="99"/>
    <w:rsid w:val="00A27277"/>
    <w:pPr>
      <w:overflowPunct w:val="0"/>
      <w:autoSpaceDE w:val="0"/>
      <w:autoSpaceDN w:val="0"/>
      <w:adjustRightInd w:val="0"/>
      <w:spacing w:line="240" w:lineRule="atLeast"/>
      <w:ind w:firstLine="227"/>
      <w:jc w:val="both"/>
      <w:textAlignment w:val="baseline"/>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0"/>
    <w:uiPriority w:val="99"/>
    <w:rsid w:val="005C091A"/>
    <w:pPr>
      <w:spacing w:before="220"/>
      <w:contextualSpacing w:val="0"/>
    </w:pPr>
  </w:style>
  <w:style w:type="paragraph" w:customStyle="1" w:styleId="numitem">
    <w:name w:val="numitem"/>
    <w:basedOn w:val="Normal"/>
    <w:uiPriority w:val="99"/>
    <w:rsid w:val="00A503DB"/>
    <w:pPr>
      <w:numPr>
        <w:numId w:val="17"/>
      </w:numPr>
      <w:spacing w:before="160" w:after="160"/>
      <w:contextualSpacing/>
    </w:pPr>
  </w:style>
  <w:style w:type="paragraph" w:styleId="FootnoteText">
    <w:name w:val="footnote text"/>
    <w:basedOn w:val="Normal"/>
    <w:link w:val="FootnoteTextChar"/>
    <w:uiPriority w:val="99"/>
    <w:rsid w:val="0015721A"/>
    <w:pPr>
      <w:spacing w:line="220" w:lineRule="atLeast"/>
      <w:ind w:left="227" w:hanging="227"/>
    </w:pPr>
    <w:rPr>
      <w:sz w:val="18"/>
    </w:rPr>
  </w:style>
  <w:style w:type="character" w:customStyle="1" w:styleId="FootnoteTextChar">
    <w:name w:val="Footnote Text Char"/>
    <w:basedOn w:val="DefaultParagraphFont"/>
    <w:link w:val="FootnoteText"/>
    <w:uiPriority w:val="99"/>
    <w:locked/>
    <w:rsid w:val="009D56C5"/>
    <w:rPr>
      <w:rFonts w:cs="Times New Roman"/>
      <w:sz w:val="18"/>
      <w:lang w:val="en-US" w:eastAsia="de-DE"/>
    </w:rPr>
  </w:style>
  <w:style w:type="paragraph" w:customStyle="1" w:styleId="programcode">
    <w:name w:val="programcode"/>
    <w:basedOn w:val="Normal"/>
    <w:uiPriority w:val="99"/>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uiPriority w:val="99"/>
    <w:rsid w:val="00046C20"/>
    <w:pPr>
      <w:numPr>
        <w:numId w:val="11"/>
      </w:numPr>
      <w:spacing w:line="220" w:lineRule="atLeast"/>
    </w:pPr>
    <w:rPr>
      <w:sz w:val="18"/>
    </w:rPr>
  </w:style>
  <w:style w:type="paragraph" w:customStyle="1" w:styleId="runninghead-left">
    <w:name w:val="running head - left"/>
    <w:basedOn w:val="Normal"/>
    <w:uiPriority w:val="99"/>
    <w:rsid w:val="001C02CA"/>
    <w:pPr>
      <w:ind w:firstLine="0"/>
      <w:jc w:val="left"/>
    </w:pPr>
    <w:rPr>
      <w:sz w:val="18"/>
      <w:szCs w:val="18"/>
    </w:rPr>
  </w:style>
  <w:style w:type="paragraph" w:customStyle="1" w:styleId="runninghead-right">
    <w:name w:val="running head - right"/>
    <w:basedOn w:val="Normal"/>
    <w:uiPriority w:val="99"/>
    <w:rsid w:val="001C02CA"/>
    <w:pPr>
      <w:ind w:firstLine="0"/>
      <w:jc w:val="right"/>
    </w:pPr>
    <w:rPr>
      <w:bCs/>
      <w:sz w:val="18"/>
      <w:szCs w:val="18"/>
    </w:rPr>
  </w:style>
  <w:style w:type="character" w:styleId="PageNumber">
    <w:name w:val="page number"/>
    <w:basedOn w:val="DefaultParagraphFont"/>
    <w:uiPriority w:val="99"/>
    <w:rsid w:val="00947640"/>
    <w:rPr>
      <w:rFonts w:cs="Times New Roman"/>
      <w:sz w:val="18"/>
    </w:rPr>
  </w:style>
  <w:style w:type="paragraph" w:customStyle="1" w:styleId="title">
    <w:name w:val="title"/>
    <w:basedOn w:val="Normal"/>
    <w:next w:val="author"/>
    <w:uiPriority w:val="99"/>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uiPriority w:val="99"/>
    <w:rsid w:val="00947640"/>
    <w:pPr>
      <w:spacing w:before="120" w:line="280" w:lineRule="atLeast"/>
    </w:pPr>
    <w:rPr>
      <w:sz w:val="24"/>
    </w:rPr>
  </w:style>
  <w:style w:type="paragraph" w:customStyle="1" w:styleId="tablecaption">
    <w:name w:val="tablecaption"/>
    <w:basedOn w:val="Normal"/>
    <w:next w:val="Normal"/>
    <w:uiPriority w:val="99"/>
    <w:rsid w:val="00E974CB"/>
    <w:pPr>
      <w:keepNext/>
      <w:keepLines/>
      <w:spacing w:before="240" w:after="120" w:line="220" w:lineRule="atLeast"/>
      <w:ind w:firstLine="0"/>
      <w:jc w:val="center"/>
    </w:pPr>
    <w:rPr>
      <w:sz w:val="18"/>
      <w:lang w:val="de-DE"/>
    </w:rPr>
  </w:style>
  <w:style w:type="character" w:customStyle="1" w:styleId="url">
    <w:name w:val="url"/>
    <w:uiPriority w:val="99"/>
    <w:rsid w:val="00947640"/>
    <w:rPr>
      <w:rFonts w:ascii="Courier" w:hAnsi="Courier"/>
      <w:noProof/>
      <w:lang w:val="en-US"/>
    </w:rPr>
  </w:style>
  <w:style w:type="paragraph" w:styleId="Footer">
    <w:name w:val="footer"/>
    <w:basedOn w:val="Normal"/>
    <w:link w:val="FooterChar"/>
    <w:uiPriority w:val="99"/>
    <w:rsid w:val="009A40EA"/>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lang w:val="en-US" w:eastAsia="de-DE"/>
    </w:rPr>
  </w:style>
  <w:style w:type="paragraph" w:styleId="ListBullet">
    <w:name w:val="List Bullet"/>
    <w:basedOn w:val="Normal"/>
    <w:uiPriority w:val="99"/>
    <w:rsid w:val="005E48C3"/>
    <w:pPr>
      <w:numPr>
        <w:numId w:val="6"/>
      </w:numPr>
      <w:spacing w:before="120" w:after="120"/>
      <w:ind w:left="360" w:hanging="360"/>
      <w:contextualSpacing/>
    </w:pPr>
  </w:style>
  <w:style w:type="paragraph" w:styleId="ListNumber">
    <w:name w:val="List Number"/>
    <w:basedOn w:val="Normal"/>
    <w:uiPriority w:val="99"/>
    <w:rsid w:val="00035058"/>
    <w:pPr>
      <w:numPr>
        <w:numId w:val="7"/>
      </w:numPr>
      <w:tabs>
        <w:tab w:val="clear" w:pos="360"/>
        <w:tab w:val="num" w:pos="0"/>
        <w:tab w:val="num" w:pos="227"/>
      </w:tabs>
      <w:ind w:left="227" w:hanging="227"/>
    </w:pPr>
  </w:style>
  <w:style w:type="paragraph" w:styleId="Header">
    <w:name w:val="header"/>
    <w:basedOn w:val="Normal"/>
    <w:link w:val="HeaderChar"/>
    <w:uiPriority w:val="99"/>
    <w:rsid w:val="0073679E"/>
    <w:pPr>
      <w:tabs>
        <w:tab w:val="center" w:pos="4536"/>
        <w:tab w:val="right" w:pos="9072"/>
      </w:tabs>
      <w:ind w:firstLine="0"/>
    </w:pPr>
    <w:rPr>
      <w:sz w:val="18"/>
    </w:rPr>
  </w:style>
  <w:style w:type="character" w:customStyle="1" w:styleId="HeaderChar">
    <w:name w:val="Header Char"/>
    <w:basedOn w:val="DefaultParagraphFont"/>
    <w:link w:val="Header"/>
    <w:uiPriority w:val="99"/>
    <w:semiHidden/>
    <w:locked/>
    <w:rPr>
      <w:rFonts w:cs="Times New Roman"/>
      <w:sz w:val="20"/>
      <w:szCs w:val="20"/>
      <w:lang w:val="en-US" w:eastAsia="de-DE"/>
    </w:rPr>
  </w:style>
  <w:style w:type="paragraph" w:customStyle="1" w:styleId="Author0">
    <w:name w:val="Author"/>
    <w:basedOn w:val="Normal"/>
    <w:uiPriority w:val="99"/>
    <w:rsid w:val="00867810"/>
    <w:pPr>
      <w:suppressAutoHyphens/>
      <w:overflowPunct/>
      <w:autoSpaceDE/>
      <w:autoSpaceDN/>
      <w:adjustRightInd/>
      <w:spacing w:after="80" w:line="240" w:lineRule="auto"/>
      <w:ind w:firstLine="0"/>
      <w:jc w:val="center"/>
      <w:textAlignment w:val="auto"/>
    </w:pPr>
    <w:rPr>
      <w:rFonts w:ascii="Helvetica" w:hAnsi="Helvetica"/>
      <w:sz w:val="24"/>
      <w:lang w:eastAsia="ar-SA"/>
    </w:rPr>
  </w:style>
  <w:style w:type="paragraph" w:customStyle="1" w:styleId="Affiliations">
    <w:name w:val="Affiliations"/>
    <w:basedOn w:val="Normal"/>
    <w:uiPriority w:val="99"/>
    <w:rsid w:val="00867810"/>
    <w:pPr>
      <w:suppressAutoHyphens/>
      <w:overflowPunct/>
      <w:autoSpaceDE/>
      <w:autoSpaceDN/>
      <w:adjustRightInd/>
      <w:spacing w:after="80" w:line="240" w:lineRule="auto"/>
      <w:ind w:firstLine="0"/>
      <w:jc w:val="center"/>
      <w:textAlignment w:val="auto"/>
    </w:pPr>
    <w:rPr>
      <w:rFonts w:ascii="Helvetica" w:hAnsi="Helvetica"/>
      <w:lang w:eastAsia="ar-SA"/>
    </w:rPr>
  </w:style>
  <w:style w:type="paragraph" w:customStyle="1" w:styleId="Default">
    <w:name w:val="Default"/>
    <w:uiPriority w:val="99"/>
    <w:rsid w:val="00241E52"/>
    <w:pPr>
      <w:autoSpaceDE w:val="0"/>
      <w:autoSpaceDN w:val="0"/>
      <w:adjustRightInd w:val="0"/>
    </w:pPr>
    <w:rPr>
      <w:color w:val="000000"/>
      <w:sz w:val="24"/>
      <w:szCs w:val="24"/>
    </w:rPr>
  </w:style>
  <w:style w:type="character" w:customStyle="1" w:styleId="Caracteresdenotaderodap">
    <w:name w:val="Caracteres de nota de rodapé"/>
    <w:uiPriority w:val="99"/>
    <w:rsid w:val="009D56C5"/>
    <w:rPr>
      <w:rFonts w:ascii="Times New Roman" w:hAnsi="Times New Roman"/>
      <w:sz w:val="18"/>
      <w:vertAlign w:val="superscript"/>
    </w:rPr>
  </w:style>
  <w:style w:type="character" w:customStyle="1" w:styleId="WW-Caracteresdenotaderodap1">
    <w:name w:val="WW-Caracteres de nota de rodapé1"/>
    <w:uiPriority w:val="99"/>
    <w:rsid w:val="009D56C5"/>
    <w:rPr>
      <w:rFonts w:ascii="Times New Roman" w:hAnsi="Times New Roman"/>
      <w:sz w:val="18"/>
      <w:vertAlign w:val="superscript"/>
    </w:rPr>
  </w:style>
  <w:style w:type="character" w:customStyle="1" w:styleId="WW-Caracteresdenotaderodap">
    <w:name w:val="WW-Caracteres de nota de rodapé"/>
    <w:uiPriority w:val="99"/>
    <w:rsid w:val="003D48AA"/>
    <w:rPr>
      <w:rFonts w:ascii="Times New Roman" w:hAnsi="Times New Roman"/>
      <w:sz w:val="18"/>
      <w:vertAlign w:val="superscript"/>
    </w:rPr>
  </w:style>
  <w:style w:type="paragraph" w:styleId="BodyTextIndent">
    <w:name w:val="Body Text Indent"/>
    <w:basedOn w:val="Normal"/>
    <w:link w:val="BodyTextIndentChar"/>
    <w:uiPriority w:val="99"/>
    <w:rsid w:val="00B818A0"/>
    <w:pPr>
      <w:ind w:firstLine="360"/>
    </w:pPr>
  </w:style>
  <w:style w:type="character" w:customStyle="1" w:styleId="BodyTextIndentChar">
    <w:name w:val="Body Text Indent Char"/>
    <w:basedOn w:val="DefaultParagraphFont"/>
    <w:link w:val="BodyTextIndent"/>
    <w:uiPriority w:val="99"/>
    <w:locked/>
    <w:rsid w:val="00B818A0"/>
    <w:rPr>
      <w:rFonts w:cs="Times New Roman"/>
      <w:lang w:val="en-US" w:eastAsia="de-DE"/>
    </w:rPr>
  </w:style>
  <w:style w:type="paragraph" w:customStyle="1" w:styleId="Text">
    <w:name w:val="Text"/>
    <w:basedOn w:val="Normal"/>
    <w:uiPriority w:val="99"/>
    <w:rsid w:val="00F24727"/>
    <w:pPr>
      <w:suppressAutoHyphens/>
      <w:overflowPunct/>
      <w:autoSpaceDE/>
      <w:autoSpaceDN/>
      <w:adjustRightInd/>
      <w:spacing w:before="120" w:line="100" w:lineRule="atLeast"/>
      <w:ind w:firstLine="170"/>
      <w:textAlignment w:val="auto"/>
    </w:pPr>
    <w:rPr>
      <w:spacing w:val="2"/>
      <w:sz w:val="21"/>
      <w:lang w:eastAsia="ar-SA"/>
    </w:rPr>
  </w:style>
  <w:style w:type="character" w:styleId="CommentReference">
    <w:name w:val="annotation reference"/>
    <w:basedOn w:val="DefaultParagraphFont"/>
    <w:uiPriority w:val="99"/>
    <w:semiHidden/>
    <w:rsid w:val="00911AD3"/>
    <w:rPr>
      <w:rFonts w:cs="Times New Roman"/>
      <w:sz w:val="16"/>
    </w:rPr>
  </w:style>
  <w:style w:type="paragraph" w:styleId="CommentText">
    <w:name w:val="annotation text"/>
    <w:basedOn w:val="Normal"/>
    <w:link w:val="CommentTextChar1"/>
    <w:uiPriority w:val="99"/>
    <w:rsid w:val="00911AD3"/>
  </w:style>
  <w:style w:type="character" w:customStyle="1" w:styleId="CommentTextChar">
    <w:name w:val="Comment Text Char"/>
    <w:basedOn w:val="DefaultParagraphFont"/>
    <w:link w:val="CommentText"/>
    <w:uiPriority w:val="99"/>
    <w:semiHidden/>
    <w:locked/>
    <w:rsid w:val="00DB474D"/>
    <w:rPr>
      <w:rFonts w:ascii="Cambria" w:eastAsia="MS ??" w:hAnsi="Cambria" w:cs="Times New Roman"/>
      <w:sz w:val="24"/>
      <w:lang w:val="en-US" w:eastAsia="en-US"/>
    </w:rPr>
  </w:style>
  <w:style w:type="paragraph" w:styleId="CommentSubject">
    <w:name w:val="annotation subject"/>
    <w:basedOn w:val="CommentText"/>
    <w:next w:val="CommentText"/>
    <w:link w:val="CommentSubjectChar"/>
    <w:uiPriority w:val="99"/>
    <w:semiHidden/>
    <w:rsid w:val="00911AD3"/>
    <w:rPr>
      <w:b/>
      <w:bCs/>
    </w:rPr>
  </w:style>
  <w:style w:type="character" w:customStyle="1" w:styleId="CommentSubjectChar">
    <w:name w:val="Comment Subject Char"/>
    <w:basedOn w:val="CommentTextChar"/>
    <w:link w:val="CommentSubject"/>
    <w:uiPriority w:val="99"/>
    <w:semiHidden/>
    <w:locked/>
    <w:rPr>
      <w:b/>
      <w:bCs/>
      <w:sz w:val="20"/>
      <w:szCs w:val="20"/>
      <w:lang w:eastAsia="de-DE"/>
    </w:rPr>
  </w:style>
  <w:style w:type="paragraph" w:styleId="BalloonText">
    <w:name w:val="Balloon Text"/>
    <w:basedOn w:val="Normal"/>
    <w:link w:val="BalloonTextChar"/>
    <w:uiPriority w:val="99"/>
    <w:semiHidden/>
    <w:rsid w:val="00911AD3"/>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n-US" w:eastAsia="de-DE"/>
    </w:rPr>
  </w:style>
  <w:style w:type="character" w:customStyle="1" w:styleId="CommentTextChar1">
    <w:name w:val="Comment Text Char1"/>
    <w:link w:val="CommentText"/>
    <w:uiPriority w:val="99"/>
    <w:locked/>
    <w:rsid w:val="00AE5E02"/>
    <w:rPr>
      <w:lang w:val="en-US" w:eastAsia="de-DE"/>
    </w:rPr>
  </w:style>
  <w:style w:type="paragraph" w:customStyle="1" w:styleId="Contedodetabela">
    <w:name w:val="Conteúdo de tabela"/>
    <w:basedOn w:val="Normal"/>
    <w:uiPriority w:val="99"/>
    <w:rsid w:val="006A4986"/>
    <w:pPr>
      <w:widowControl w:val="0"/>
      <w:suppressLineNumbers/>
      <w:suppressAutoHyphens/>
      <w:overflowPunct/>
      <w:autoSpaceDE/>
      <w:autoSpaceDN/>
      <w:adjustRightInd/>
      <w:spacing w:line="240" w:lineRule="auto"/>
      <w:ind w:firstLine="0"/>
      <w:jc w:val="left"/>
      <w:textAlignment w:val="auto"/>
    </w:pPr>
    <w:rPr>
      <w:rFonts w:ascii="Cambria" w:eastAsia="MS Mincho" w:hAnsi="Cambria" w:cs="Cambria"/>
      <w:sz w:val="24"/>
      <w:szCs w:val="24"/>
      <w:lang w:eastAsia="ar-SA"/>
    </w:rPr>
  </w:style>
  <w:style w:type="paragraph" w:customStyle="1" w:styleId="sbbd-text-vidal">
    <w:name w:val="sbbd-text-vidal"/>
    <w:basedOn w:val="Normal"/>
    <w:link w:val="sbbd-text-vidalChar"/>
    <w:uiPriority w:val="99"/>
    <w:rsid w:val="00382170"/>
    <w:pPr>
      <w:overflowPunct/>
      <w:autoSpaceDE/>
      <w:autoSpaceDN/>
      <w:adjustRightInd/>
      <w:spacing w:line="240" w:lineRule="auto"/>
      <w:ind w:firstLine="0"/>
      <w:textAlignment w:val="auto"/>
    </w:pPr>
    <w:rPr>
      <w:rFonts w:ascii="Times" w:hAnsi="Times"/>
      <w:sz w:val="22"/>
      <w:lang w:eastAsia="pt-BR"/>
    </w:rPr>
  </w:style>
  <w:style w:type="character" w:customStyle="1" w:styleId="sbbd-text-vidalChar">
    <w:name w:val="sbbd-text-vidal Char"/>
    <w:link w:val="sbbd-text-vidal"/>
    <w:uiPriority w:val="99"/>
    <w:locked/>
    <w:rsid w:val="00382170"/>
    <w:rPr>
      <w:rFonts w:ascii="Times" w:hAnsi="Times"/>
      <w:sz w:val="22"/>
      <w:lang w:val="en-US" w:eastAsia="pt-BR"/>
    </w:rPr>
  </w:style>
  <w:style w:type="paragraph" w:styleId="HTMLPreformatted">
    <w:name w:val="HTML Preformatted"/>
    <w:basedOn w:val="Normal"/>
    <w:link w:val="HTMLPreformattedChar"/>
    <w:uiPriority w:val="99"/>
    <w:rsid w:val="00D73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w:hAnsi="Courier"/>
      <w:lang w:val="pt-BR" w:eastAsia="pt-BR"/>
    </w:rPr>
  </w:style>
  <w:style w:type="character" w:customStyle="1" w:styleId="HTMLPreformattedChar">
    <w:name w:val="HTML Preformatted Char"/>
    <w:basedOn w:val="DefaultParagraphFont"/>
    <w:link w:val="HTMLPreformatted"/>
    <w:uiPriority w:val="99"/>
    <w:locked/>
    <w:rsid w:val="00D73686"/>
    <w:rPr>
      <w:rFonts w:ascii="Courier" w:hAnsi="Courier" w:cs="Times New Roman"/>
    </w:rPr>
  </w:style>
  <w:style w:type="character" w:customStyle="1" w:styleId="st">
    <w:name w:val="st"/>
    <w:uiPriority w:val="99"/>
    <w:rsid w:val="00FF5C91"/>
  </w:style>
  <w:style w:type="character" w:styleId="Emphasis">
    <w:name w:val="Emphasis"/>
    <w:basedOn w:val="DefaultParagraphFont"/>
    <w:uiPriority w:val="99"/>
    <w:qFormat/>
    <w:rsid w:val="00FF5C91"/>
    <w:rPr>
      <w:rFonts w:cs="Times New Roman"/>
      <w:i/>
    </w:rPr>
  </w:style>
  <w:style w:type="paragraph" w:customStyle="1" w:styleId="HTMLPreformatted1">
    <w:name w:val="HTML Preformatted1"/>
    <w:basedOn w:val="Normal"/>
    <w:uiPriority w:val="99"/>
    <w:rsid w:val="00243A8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spacing w:line="240" w:lineRule="auto"/>
      <w:ind w:firstLine="0"/>
      <w:jc w:val="left"/>
      <w:textAlignment w:val="auto"/>
    </w:pPr>
    <w:rPr>
      <w:rFonts w:ascii="Courier" w:hAnsi="Courier" w:cs="Courier"/>
      <w:kern w:val="1"/>
      <w:lang w:val="pt-BR" w:eastAsia="zh-CN" w:bidi="hi-IN"/>
    </w:rPr>
  </w:style>
  <w:style w:type="paragraph" w:customStyle="1" w:styleId="western">
    <w:name w:val="western"/>
    <w:basedOn w:val="Normal"/>
    <w:uiPriority w:val="99"/>
    <w:rsid w:val="00243A80"/>
    <w:pPr>
      <w:overflowPunct/>
      <w:autoSpaceDE/>
      <w:autoSpaceDN/>
      <w:adjustRightInd/>
      <w:spacing w:before="100" w:beforeAutospacing="1" w:after="119" w:line="240" w:lineRule="auto"/>
      <w:ind w:firstLine="0"/>
      <w:textAlignment w:val="auto"/>
    </w:pPr>
    <w:rPr>
      <w:rFonts w:ascii="Times" w:hAnsi="Times"/>
      <w:color w:val="000000"/>
      <w:sz w:val="24"/>
      <w:szCs w:val="24"/>
      <w:lang w:val="pt-BR" w:eastAsia="pt-BR"/>
    </w:rPr>
  </w:style>
  <w:style w:type="character" w:styleId="HTMLCode">
    <w:name w:val="HTML Code"/>
    <w:basedOn w:val="DefaultParagraphFont"/>
    <w:uiPriority w:val="99"/>
    <w:rsid w:val="00725383"/>
    <w:rPr>
      <w:rFonts w:ascii="Courier" w:hAnsi="Courier" w:cs="Times New Roman"/>
      <w:sz w:val="20"/>
    </w:rPr>
  </w:style>
  <w:style w:type="paragraph" w:styleId="Revision">
    <w:name w:val="Revision"/>
    <w:hidden/>
    <w:uiPriority w:val="99"/>
    <w:rsid w:val="0039128C"/>
    <w:rPr>
      <w:sz w:val="20"/>
      <w:szCs w:val="20"/>
      <w:lang w:val="en-US" w:eastAsia="de-DE"/>
    </w:rPr>
  </w:style>
  <w:style w:type="paragraph" w:styleId="ListParagraph">
    <w:name w:val="List Paragraph"/>
    <w:basedOn w:val="Normal"/>
    <w:uiPriority w:val="99"/>
    <w:qFormat/>
    <w:rsid w:val="00772237"/>
    <w:pPr>
      <w:overflowPunct/>
      <w:autoSpaceDE/>
      <w:autoSpaceDN/>
      <w:adjustRightInd/>
      <w:spacing w:after="200" w:line="276" w:lineRule="auto"/>
      <w:ind w:left="720" w:firstLine="0"/>
      <w:contextualSpacing/>
      <w:textAlignment w:val="auto"/>
    </w:pPr>
    <w:rPr>
      <w:sz w:val="24"/>
      <w:szCs w:val="22"/>
      <w:lang w:eastAsia="en-US"/>
    </w:rPr>
  </w:style>
  <w:style w:type="character" w:styleId="FollowedHyperlink">
    <w:name w:val="FollowedHyperlink"/>
    <w:basedOn w:val="DefaultParagraphFont"/>
    <w:uiPriority w:val="99"/>
    <w:rsid w:val="002F0B51"/>
    <w:rPr>
      <w:rFonts w:cs="Times New Roman"/>
      <w:color w:val="800080"/>
      <w:u w:val="single"/>
    </w:rPr>
  </w:style>
  <w:style w:type="paragraph" w:customStyle="1" w:styleId="ColorfulList-Accent11">
    <w:name w:val="Colorful List - Accent 11"/>
    <w:basedOn w:val="Normal"/>
    <w:uiPriority w:val="99"/>
    <w:rsid w:val="00344F85"/>
    <w:pPr>
      <w:overflowPunct/>
      <w:autoSpaceDE/>
      <w:autoSpaceDN/>
      <w:adjustRightInd/>
      <w:spacing w:after="200" w:line="276" w:lineRule="auto"/>
      <w:ind w:left="720" w:firstLine="0"/>
      <w:contextualSpacing/>
      <w:textAlignment w:val="auto"/>
    </w:pPr>
    <w:rPr>
      <w:sz w:val="24"/>
      <w:szCs w:val="22"/>
      <w:lang w:eastAsia="en-US"/>
    </w:rPr>
  </w:style>
  <w:style w:type="character" w:customStyle="1" w:styleId="CharChar3">
    <w:name w:val="Char Char3"/>
    <w:uiPriority w:val="99"/>
    <w:rsid w:val="003227F7"/>
    <w:rPr>
      <w:lang w:val="en-US" w:eastAsia="de-DE"/>
    </w:rPr>
  </w:style>
  <w:style w:type="numbering" w:customStyle="1" w:styleId="itemization1">
    <w:name w:val="itemization1"/>
    <w:rsid w:val="00A40F4F"/>
    <w:pPr>
      <w:numPr>
        <w:numId w:val="14"/>
      </w:numPr>
    </w:pPr>
  </w:style>
  <w:style w:type="numbering" w:customStyle="1" w:styleId="itemization2">
    <w:name w:val="itemization2"/>
    <w:rsid w:val="00A40F4F"/>
    <w:pPr>
      <w:numPr>
        <w:numId w:val="15"/>
      </w:numPr>
    </w:pPr>
  </w:style>
  <w:style w:type="numbering" w:customStyle="1" w:styleId="headings">
    <w:name w:val="headings"/>
    <w:rsid w:val="00A40F4F"/>
    <w:pPr>
      <w:numPr>
        <w:numId w:val="10"/>
      </w:numPr>
    </w:pPr>
  </w:style>
  <w:style w:type="numbering" w:customStyle="1" w:styleId="arabnumitem">
    <w:name w:val="arabnumitem"/>
    <w:rsid w:val="00A40F4F"/>
    <w:pPr>
      <w:numPr>
        <w:numId w:val="9"/>
      </w:numPr>
    </w:pPr>
  </w:style>
  <w:style w:type="numbering" w:customStyle="1" w:styleId="referencelist">
    <w:name w:val="referencelist"/>
    <w:rsid w:val="00A40F4F"/>
    <w:pPr>
      <w:numPr>
        <w:numId w:val="11"/>
      </w:numPr>
    </w:pPr>
  </w:style>
</w:styles>
</file>

<file path=word/webSettings.xml><?xml version="1.0" encoding="utf-8"?>
<w:webSettings xmlns:r="http://schemas.openxmlformats.org/officeDocument/2006/relationships" xmlns:w="http://schemas.openxmlformats.org/wordprocessingml/2006/main">
  <w:divs>
    <w:div w:id="962996881">
      <w:marLeft w:val="0"/>
      <w:marRight w:val="0"/>
      <w:marTop w:val="0"/>
      <w:marBottom w:val="0"/>
      <w:divBdr>
        <w:top w:val="none" w:sz="0" w:space="0" w:color="auto"/>
        <w:left w:val="none" w:sz="0" w:space="0" w:color="auto"/>
        <w:bottom w:val="none" w:sz="0" w:space="0" w:color="auto"/>
        <w:right w:val="none" w:sz="0" w:space="0" w:color="auto"/>
      </w:divBdr>
    </w:div>
    <w:div w:id="96299688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w3.org/DesignIssues/LinkedData.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example.com/topic/%7b%20idTopic%20%7d" TargetMode="External"/><Relationship Id="rId17" Type="http://schemas.openxmlformats.org/officeDocument/2006/relationships/hyperlink" Target="http://example.com/person/t.perID" TargetMode="External"/><Relationship Id="rId2" Type="http://schemas.openxmlformats.org/officeDocument/2006/relationships/styles" Target="styles.xml"/><Relationship Id="rId16" Type="http://schemas.openxmlformats.org/officeDocument/2006/relationships/hyperlink" Target="http://example.com/person/t.perID" TargetMode="External"/><Relationship Id="rId20" Type="http://schemas.openxmlformats.org/officeDocument/2006/relationships/hyperlink" Target="http://www.w3.org/TR/r2r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f:PostalAddress/vcard:Street"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conf:Organization/rdfs:label" TargetMode="External"/><Relationship Id="rId19" Type="http://schemas.openxmlformats.org/officeDocument/2006/relationships/hyperlink" Target="http://www.inf.puc-rio.br/%7Ecasanova/Publications/Papers/2011-Papers/2011-ODBASE.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Documents\Mestrado\ESWC_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svlnproc1104.dot</Template>
  <TotalTime>63</TotalTime>
  <Pages>14</Pages>
  <Words>4877</Words>
  <Characters>26341</Characters>
  <Application>Microsoft Office Outlook</Application>
  <DocSecurity>0</DocSecurity>
  <Lines>0</Lines>
  <Paragraphs>0</Paragraphs>
  <ScaleCrop>false</ScaleCrop>
  <Company>dataspect IT-Services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Luis</dc:creator>
  <cp:keywords/>
  <dc:description/>
  <cp:lastModifiedBy>Luis</cp:lastModifiedBy>
  <cp:revision>61</cp:revision>
  <cp:lastPrinted>2013-04-15T11:16:00Z</cp:lastPrinted>
  <dcterms:created xsi:type="dcterms:W3CDTF">2013-04-16T00:17:00Z</dcterms:created>
  <dcterms:modified xsi:type="dcterms:W3CDTF">2013-04-16T01:46:00Z</dcterms:modified>
</cp:coreProperties>
</file>